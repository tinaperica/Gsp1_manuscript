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6F7AE" w14:textId="77777777" w:rsidR="00017972" w:rsidRPr="00A90CD5" w:rsidRDefault="00A43B6B" w:rsidP="00437E2B">
      <w:pPr>
        <w:rPr>
          <w:i/>
          <w:iCs/>
          <w:szCs w:val="22"/>
          <w:shd w:val="clear" w:color="auto" w:fill="FFFFFF"/>
        </w:rPr>
      </w:pPr>
      <w:r w:rsidRPr="00A90CD5">
        <w:rPr>
          <w:i/>
          <w:iCs/>
          <w:szCs w:val="22"/>
          <w:shd w:val="clear" w:color="auto" w:fill="FFFFFF"/>
        </w:rPr>
        <w:t xml:space="preserve">5) I find it very interesting that a </w:t>
      </w:r>
      <w:r w:rsidRPr="00A90CD5">
        <w:rPr>
          <w:i/>
          <w:iCs/>
          <w:szCs w:val="22"/>
          <w:highlight w:val="yellow"/>
          <w:shd w:val="clear" w:color="auto" w:fill="FFFFFF"/>
        </w:rPr>
        <w:t>cycling between two forms of a switch is necessary rather than one or the other conformation</w:t>
      </w:r>
      <w:r w:rsidRPr="00A90CD5">
        <w:rPr>
          <w:i/>
          <w:iCs/>
          <w:szCs w:val="22"/>
          <w:shd w:val="clear" w:color="auto" w:fill="FFFFFF"/>
        </w:rPr>
        <w:t>. A similar effect has been observed in a cis-trans molecular switch in the circadian clock (</w:t>
      </w:r>
      <w:proofErr w:type="spellStart"/>
      <w:r w:rsidRPr="00A90CD5">
        <w:rPr>
          <w:i/>
          <w:iCs/>
          <w:szCs w:val="22"/>
          <w:shd w:val="clear" w:color="auto" w:fill="FFFFFF"/>
        </w:rPr>
        <w:t>Partch</w:t>
      </w:r>
      <w:proofErr w:type="spellEnd"/>
      <w:r w:rsidRPr="00A90CD5">
        <w:rPr>
          <w:i/>
          <w:iCs/>
          <w:szCs w:val="22"/>
          <w:shd w:val="clear" w:color="auto" w:fill="FFFFFF"/>
        </w:rPr>
        <w:t xml:space="preserve"> and coworkers, Mol. Cell, 2017, 66:447). Perhaps the authors can comment on a possible mechanism of how cycle dynamics, rather end populations can impact downstream biological processes?</w:t>
      </w:r>
    </w:p>
    <w:p w14:paraId="3697059B" w14:textId="66CB2101" w:rsidR="00581711" w:rsidRDefault="00332681" w:rsidP="00437E2B">
      <w:pPr>
        <w:rPr>
          <w:szCs w:val="22"/>
        </w:rPr>
      </w:pPr>
      <w:r w:rsidRPr="00332681">
        <w:rPr>
          <w:szCs w:val="22"/>
        </w:rPr>
        <w:t>We agree with the reviewer that this is an interesting point.</w:t>
      </w:r>
      <w:r w:rsidR="00CE2B8B">
        <w:rPr>
          <w:szCs w:val="22"/>
        </w:rPr>
        <w:t xml:space="preserve"> </w:t>
      </w:r>
      <w:r w:rsidR="00314986">
        <w:rPr>
          <w:szCs w:val="22"/>
        </w:rPr>
        <w:t xml:space="preserve">We believe that this point is beautifully presented in an essay we cite in the paper (Rush &amp; </w:t>
      </w:r>
      <w:proofErr w:type="spellStart"/>
      <w:r w:rsidR="00314986">
        <w:rPr>
          <w:szCs w:val="22"/>
        </w:rPr>
        <w:t>D’Eustachio</w:t>
      </w:r>
      <w:proofErr w:type="spellEnd"/>
      <w:r w:rsidR="00314986">
        <w:rPr>
          <w:szCs w:val="22"/>
        </w:rPr>
        <w:t xml:space="preserve">, </w:t>
      </w:r>
      <w:proofErr w:type="spellStart"/>
      <w:r w:rsidR="00314986">
        <w:rPr>
          <w:szCs w:val="22"/>
        </w:rPr>
        <w:t>BioEssays</w:t>
      </w:r>
      <w:proofErr w:type="spellEnd"/>
      <w:r w:rsidR="00314986">
        <w:rPr>
          <w:szCs w:val="22"/>
        </w:rPr>
        <w:t xml:space="preserve">, 1996). The paper distinguishes </w:t>
      </w:r>
      <w:r w:rsidR="002136E1">
        <w:rPr>
          <w:szCs w:val="22"/>
        </w:rPr>
        <w:t>“</w:t>
      </w:r>
      <w:r w:rsidR="00314986">
        <w:rPr>
          <w:szCs w:val="22"/>
        </w:rPr>
        <w:t xml:space="preserve">two </w:t>
      </w:r>
      <w:r w:rsidR="002136E1">
        <w:rPr>
          <w:szCs w:val="22"/>
        </w:rPr>
        <w:t>distinct coupling mechanisms” of how a GTPase switch can regulate cellular processes</w:t>
      </w:r>
      <w:r w:rsidR="00267144">
        <w:rPr>
          <w:szCs w:val="22"/>
        </w:rPr>
        <w:t xml:space="preserve"> (to which we, based on our systems level data,</w:t>
      </w:r>
      <w:ins w:id="0" w:author="Perica, Tina" w:date="2020-08-10T12:46:00Z">
        <w:r w:rsidR="001347EF">
          <w:rPr>
            <w:szCs w:val="22"/>
          </w:rPr>
          <w:t xml:space="preserve"> </w:t>
        </w:r>
      </w:ins>
      <w:r w:rsidR="00267144">
        <w:rPr>
          <w:szCs w:val="22"/>
        </w:rPr>
        <w:t xml:space="preserve">add a third </w:t>
      </w:r>
      <w:r w:rsidR="001347EF">
        <w:rPr>
          <w:szCs w:val="22"/>
        </w:rPr>
        <w:t>one</w:t>
      </w:r>
      <w:r w:rsidR="00267144">
        <w:rPr>
          <w:szCs w:val="22"/>
        </w:rPr>
        <w:t>)</w:t>
      </w:r>
      <w:r w:rsidR="002136E1">
        <w:rPr>
          <w:szCs w:val="22"/>
        </w:rPr>
        <w:t xml:space="preserve">. </w:t>
      </w:r>
    </w:p>
    <w:p w14:paraId="5F092686" w14:textId="606A0E9A" w:rsidR="00314986" w:rsidRDefault="00581711" w:rsidP="00437E2B">
      <w:pPr>
        <w:rPr>
          <w:szCs w:val="22"/>
        </w:rPr>
      </w:pPr>
      <w:r>
        <w:rPr>
          <w:szCs w:val="22"/>
        </w:rPr>
        <w:t xml:space="preserve">1.) A </w:t>
      </w:r>
      <w:r w:rsidR="00882538">
        <w:rPr>
          <w:szCs w:val="22"/>
        </w:rPr>
        <w:t>“Ras paradigm” where the cellular function is defined by a gradient of “active” GTP-bound GTPase. It is a system in which only the GTP-bound GTPase binds the “effectors”. In Ras signaling, where the GEF is localized to the membrane the levels of GTP-bound Ras are highest at the membrane and dilute towards the middle of the cell. The same mechanism of active state gradient, where Gsp</w:t>
      </w:r>
      <w:proofErr w:type="gramStart"/>
      <w:r w:rsidR="00882538">
        <w:rPr>
          <w:szCs w:val="22"/>
        </w:rPr>
        <w:t>1:GTP</w:t>
      </w:r>
      <w:proofErr w:type="gramEnd"/>
      <w:r w:rsidR="00882538">
        <w:rPr>
          <w:szCs w:val="22"/>
        </w:rPr>
        <w:t xml:space="preserve"> gradient radiates from chromatin (where GEF is localized), diluting towards the periphery of the cell</w:t>
      </w:r>
      <w:r w:rsidR="00D81042">
        <w:rPr>
          <w:szCs w:val="22"/>
        </w:rPr>
        <w:t>/nucleus</w:t>
      </w:r>
      <w:r w:rsidR="00882538">
        <w:rPr>
          <w:szCs w:val="22"/>
        </w:rPr>
        <w:t xml:space="preserve">, </w:t>
      </w:r>
      <w:r>
        <w:rPr>
          <w:szCs w:val="22"/>
        </w:rPr>
        <w:t>guiding</w:t>
      </w:r>
      <w:r w:rsidR="00882538">
        <w:rPr>
          <w:szCs w:val="22"/>
        </w:rPr>
        <w:t xml:space="preserve"> </w:t>
      </w:r>
      <w:r w:rsidR="00D81042">
        <w:rPr>
          <w:szCs w:val="22"/>
        </w:rPr>
        <w:t>spindle assembly early in the cell cycle.</w:t>
      </w:r>
    </w:p>
    <w:p w14:paraId="2488FB61" w14:textId="448DF03A" w:rsidR="00581711" w:rsidRDefault="00581711" w:rsidP="00437E2B">
      <w:pPr>
        <w:rPr>
          <w:szCs w:val="22"/>
        </w:rPr>
      </w:pPr>
      <w:r>
        <w:rPr>
          <w:szCs w:val="22"/>
        </w:rPr>
        <w:t xml:space="preserve">2.) For </w:t>
      </w:r>
      <w:r w:rsidR="001347EF">
        <w:rPr>
          <w:szCs w:val="22"/>
        </w:rPr>
        <w:t xml:space="preserve">systems where a GTPase drives </w:t>
      </w:r>
      <w:r w:rsidR="0034040E">
        <w:rPr>
          <w:szCs w:val="22"/>
        </w:rPr>
        <w:t xml:space="preserve">unidirectional </w:t>
      </w:r>
      <w:r>
        <w:rPr>
          <w:szCs w:val="22"/>
        </w:rPr>
        <w:t xml:space="preserve">transport across organelles, the difference in the GTP and GDP conformations between compartments is not gradual, as it involves </w:t>
      </w:r>
      <w:r w:rsidR="001347EF">
        <w:rPr>
          <w:szCs w:val="22"/>
        </w:rPr>
        <w:t xml:space="preserve">regulated </w:t>
      </w:r>
      <w:r>
        <w:rPr>
          <w:szCs w:val="22"/>
        </w:rPr>
        <w:t xml:space="preserve">transport </w:t>
      </w:r>
      <w:r w:rsidR="001347EF">
        <w:rPr>
          <w:szCs w:val="22"/>
        </w:rPr>
        <w:t xml:space="preserve">across </w:t>
      </w:r>
      <w:r>
        <w:rPr>
          <w:szCs w:val="22"/>
        </w:rPr>
        <w:t xml:space="preserve">a barrier (e.g. nuclear pore), which is mediated by effector that </w:t>
      </w:r>
      <w:r w:rsidR="001347EF">
        <w:rPr>
          <w:szCs w:val="22"/>
        </w:rPr>
        <w:t xml:space="preserve">bind </w:t>
      </w:r>
      <w:r>
        <w:rPr>
          <w:szCs w:val="22"/>
        </w:rPr>
        <w:t xml:space="preserve">the GDP-bound </w:t>
      </w:r>
      <w:r w:rsidR="001347EF">
        <w:rPr>
          <w:szCs w:val="22"/>
        </w:rPr>
        <w:t xml:space="preserve">and the GTP-bound </w:t>
      </w:r>
      <w:r>
        <w:rPr>
          <w:szCs w:val="22"/>
        </w:rPr>
        <w:t>GTPase</w:t>
      </w:r>
      <w:r w:rsidR="001347EF">
        <w:rPr>
          <w:szCs w:val="22"/>
        </w:rPr>
        <w:t xml:space="preserve">, respectively. </w:t>
      </w:r>
      <w:r w:rsidR="0034040E">
        <w:rPr>
          <w:szCs w:val="22"/>
        </w:rPr>
        <w:t>By</w:t>
      </w:r>
      <w:r>
        <w:rPr>
          <w:szCs w:val="22"/>
        </w:rPr>
        <w:t xml:space="preserve"> this “</w:t>
      </w:r>
      <w:proofErr w:type="spellStart"/>
      <w:r>
        <w:rPr>
          <w:szCs w:val="22"/>
        </w:rPr>
        <w:t>Rab</w:t>
      </w:r>
      <w:proofErr w:type="spellEnd"/>
      <w:r>
        <w:rPr>
          <w:szCs w:val="22"/>
        </w:rPr>
        <w:t xml:space="preserve"> paradigm” of GTPase function, both the GDP and the GTP-bound conformations are recognized by effectors. </w:t>
      </w:r>
    </w:p>
    <w:p w14:paraId="41C45C39" w14:textId="3768DB55" w:rsidR="00332681" w:rsidRDefault="0034040E" w:rsidP="00437E2B">
      <w:pPr>
        <w:rPr>
          <w:szCs w:val="22"/>
        </w:rPr>
      </w:pPr>
      <w:r>
        <w:rPr>
          <w:szCs w:val="22"/>
        </w:rPr>
        <w:t xml:space="preserve">In brief, nuclear transport is driven by a following mechanism: After </w:t>
      </w:r>
      <w:proofErr w:type="spellStart"/>
      <w:r>
        <w:rPr>
          <w:szCs w:val="22"/>
        </w:rPr>
        <w:t>karyopherins</w:t>
      </w:r>
      <w:proofErr w:type="spellEnd"/>
      <w:r>
        <w:rPr>
          <w:szCs w:val="22"/>
        </w:rPr>
        <w:t xml:space="preserve"> have facilitated import of cargo protein into the nucleus, </w:t>
      </w:r>
      <w:r w:rsidR="00CE2B8B">
        <w:rPr>
          <w:szCs w:val="22"/>
        </w:rPr>
        <w:t xml:space="preserve">GTP-bound Gsp1 </w:t>
      </w:r>
      <w:r w:rsidR="00F14D09">
        <w:rPr>
          <w:szCs w:val="22"/>
        </w:rPr>
        <w:t xml:space="preserve">binds nuclear </w:t>
      </w:r>
      <w:proofErr w:type="spellStart"/>
      <w:r w:rsidR="00CE2B8B">
        <w:rPr>
          <w:szCs w:val="22"/>
        </w:rPr>
        <w:t>karyopherins</w:t>
      </w:r>
      <w:proofErr w:type="spellEnd"/>
      <w:r w:rsidR="00CE2B8B">
        <w:rPr>
          <w:szCs w:val="22"/>
        </w:rPr>
        <w:t xml:space="preserve"> </w:t>
      </w:r>
      <w:r w:rsidR="00F14D09">
        <w:rPr>
          <w:szCs w:val="22"/>
        </w:rPr>
        <w:t>and recycles them</w:t>
      </w:r>
      <w:r w:rsidR="00CE2B8B">
        <w:rPr>
          <w:szCs w:val="22"/>
        </w:rPr>
        <w:t xml:space="preserve"> back </w:t>
      </w:r>
      <w:r w:rsidR="00F14D09">
        <w:rPr>
          <w:szCs w:val="22"/>
        </w:rPr>
        <w:t>to</w:t>
      </w:r>
      <w:r w:rsidR="00CE2B8B">
        <w:rPr>
          <w:szCs w:val="22"/>
        </w:rPr>
        <w:t xml:space="preserve"> the cytoplasm where Gsp1:GTP is </w:t>
      </w:r>
      <w:proofErr w:type="spellStart"/>
      <w:r w:rsidR="00CE2B8B">
        <w:rPr>
          <w:szCs w:val="22"/>
        </w:rPr>
        <w:t>hydrolysed</w:t>
      </w:r>
      <w:proofErr w:type="spellEnd"/>
      <w:r w:rsidR="00CE2B8B">
        <w:rPr>
          <w:szCs w:val="22"/>
        </w:rPr>
        <w:t xml:space="preserve"> with the help of the GAP (Rna1), and the </w:t>
      </w:r>
      <w:proofErr w:type="spellStart"/>
      <w:r w:rsidR="00CE2B8B">
        <w:rPr>
          <w:szCs w:val="22"/>
        </w:rPr>
        <w:t>karyopherins</w:t>
      </w:r>
      <w:proofErr w:type="spellEnd"/>
      <w:r w:rsidR="00CE2B8B">
        <w:rPr>
          <w:szCs w:val="22"/>
        </w:rPr>
        <w:t xml:space="preserve"> are released, free to bind the next protein cargo bearing nuclear localization signal. </w:t>
      </w:r>
      <w:r w:rsidR="00F14D09">
        <w:rPr>
          <w:szCs w:val="22"/>
        </w:rPr>
        <w:t>The GDP-bound Gsp1 is then bound to Ntf2, which recycles Gsp1 back to the nucleus, where Gsp1 is converted to the GTP-bound conformation by the GEF (Srm1).</w:t>
      </w:r>
    </w:p>
    <w:p w14:paraId="4CB32B69" w14:textId="11E898AB" w:rsidR="0034040E" w:rsidRDefault="0034040E" w:rsidP="00437E2B">
      <w:pPr>
        <w:rPr>
          <w:szCs w:val="22"/>
        </w:rPr>
      </w:pPr>
      <w:r>
        <w:rPr>
          <w:szCs w:val="22"/>
        </w:rPr>
        <w:t>From this, it is clear that nuclear transport is coupled to the entire cycle of the GTPase, as it depends on the turnover between the two states.</w:t>
      </w:r>
    </w:p>
    <w:p w14:paraId="233594E4" w14:textId="4E5E81A7" w:rsidR="00267144" w:rsidRDefault="00267144" w:rsidP="00437E2B">
      <w:pPr>
        <w:rPr>
          <w:szCs w:val="22"/>
        </w:rPr>
      </w:pPr>
      <w:r>
        <w:rPr>
          <w:szCs w:val="22"/>
        </w:rPr>
        <w:t>Rather than “cycle dynamics”, we believe the word “turnover” describes this point better and we now use turnover in our Discussion section.</w:t>
      </w:r>
    </w:p>
    <w:p w14:paraId="7A447CE2" w14:textId="77777777" w:rsidR="00332681" w:rsidRPr="00332681" w:rsidRDefault="00332681" w:rsidP="00437E2B">
      <w:pPr>
        <w:rPr>
          <w:szCs w:val="22"/>
        </w:rPr>
      </w:pPr>
    </w:p>
    <w:p w14:paraId="3816B66B" w14:textId="77777777" w:rsidR="00C275B6" w:rsidRPr="00A90CD5" w:rsidRDefault="00A43B6B" w:rsidP="00437E2B">
      <w:pPr>
        <w:rPr>
          <w:i/>
          <w:iCs/>
          <w:szCs w:val="22"/>
        </w:rPr>
      </w:pPr>
      <w:r w:rsidRPr="00A90CD5">
        <w:rPr>
          <w:i/>
          <w:iCs/>
          <w:szCs w:val="22"/>
          <w:shd w:val="clear" w:color="auto" w:fill="FFFFFF"/>
        </w:rPr>
        <w:t>6) While reading the manuscript, I felt that the work was not sufficiently placed in perspective of what is known about the mode of operation of other molecular switches. A short paragraph on this may help the manuscript.</w:t>
      </w:r>
    </w:p>
    <w:p w14:paraId="542351C8" w14:textId="7222D1FA" w:rsidR="00C275B6" w:rsidRPr="001C16D7" w:rsidRDefault="00046F8B" w:rsidP="00437E2B">
      <w:pPr>
        <w:rPr>
          <w:szCs w:val="22"/>
        </w:rPr>
      </w:pPr>
      <w:r w:rsidRPr="00EA5D21">
        <w:rPr>
          <w:color w:val="00B0F0"/>
          <w:szCs w:val="22"/>
          <w:highlight w:val="yellow"/>
        </w:rPr>
        <w:t>Ok add that.</w:t>
      </w:r>
      <w:r w:rsidR="00A90CD5">
        <w:rPr>
          <w:szCs w:val="22"/>
        </w:rPr>
        <w:t xml:space="preserve"> </w:t>
      </w:r>
      <w:r w:rsidR="00CB6845">
        <w:rPr>
          <w:szCs w:val="22"/>
          <w:highlight w:val="yellow"/>
        </w:rPr>
        <w:t>Not sure how to interpret this request</w:t>
      </w:r>
      <w:r w:rsidR="00CB6845" w:rsidRPr="00CB6845">
        <w:rPr>
          <w:szCs w:val="22"/>
          <w:highlight w:val="yellow"/>
        </w:rPr>
        <w:t>? TO DO!!!!</w:t>
      </w:r>
    </w:p>
    <w:p w14:paraId="0562386A" w14:textId="6E0039DC" w:rsidR="00CB2094" w:rsidRDefault="003211A6" w:rsidP="00437E2B">
      <w:pPr>
        <w:rPr>
          <w:color w:val="00B0F0"/>
          <w:szCs w:val="22"/>
        </w:rPr>
      </w:pPr>
      <w:r w:rsidRPr="001C16D7">
        <w:rPr>
          <w:color w:val="00B0F0"/>
          <w:szCs w:val="22"/>
        </w:rPr>
        <w:t xml:space="preserve"> </w:t>
      </w:r>
    </w:p>
    <w:p w14:paraId="19B8AF27" w14:textId="435EB3BA" w:rsidR="008D1701" w:rsidRDefault="008D1701" w:rsidP="00437E2B">
      <w:pPr>
        <w:rPr>
          <w:color w:val="00B0F0"/>
          <w:szCs w:val="22"/>
        </w:rPr>
      </w:pPr>
    </w:p>
    <w:p w14:paraId="2321AD88" w14:textId="463C9968" w:rsidR="008D1701" w:rsidRPr="008D1701" w:rsidRDefault="008D1701" w:rsidP="00437E2B">
      <w:pPr>
        <w:rPr>
          <w:color w:val="FF0000"/>
          <w:szCs w:val="22"/>
        </w:rPr>
      </w:pPr>
      <w:r w:rsidRPr="008D1701">
        <w:rPr>
          <w:color w:val="FF0000"/>
          <w:szCs w:val="22"/>
        </w:rPr>
        <w:t>Introduction text from the manuscript:</w:t>
      </w:r>
    </w:p>
    <w:p w14:paraId="00F0952C" w14:textId="43097670" w:rsidR="008D1701" w:rsidRDefault="008D1701" w:rsidP="00C70246">
      <w:r>
        <w:t xml:space="preserve">Proteins perform their cellular functions </w:t>
      </w:r>
      <w:del w:id="1" w:author="Perica, Tina" w:date="2020-08-19T23:07:00Z">
        <w:r w:rsidDel="0041138D">
          <w:delText>within networks of</w:delText>
        </w:r>
      </w:del>
      <w:ins w:id="2" w:author="Perica, Tina" w:date="2020-08-19T23:07:00Z">
        <w:r w:rsidR="0041138D">
          <w:t>through</w:t>
        </w:r>
      </w:ins>
      <w:r>
        <w:t xml:space="preserve"> interactions with many </w:t>
      </w:r>
      <w:proofErr w:type="gramStart"/>
      <w:r>
        <w:t>partners{</w:t>
      </w:r>
      <w:proofErr w:type="gramEnd"/>
      <w:r>
        <w:t>Eisenberg, 2000, r04250;Mellis, 2015, r04971}</w:t>
      </w:r>
      <w:ins w:id="3" w:author="Perica, Tina" w:date="2020-08-19T23:07:00Z">
        <w:r w:rsidR="0041138D">
          <w:t xml:space="preserve">, organized into </w:t>
        </w:r>
      </w:ins>
      <w:del w:id="4" w:author="Perica, Tina" w:date="2020-08-19T23:07:00Z">
        <w:r w:rsidDel="0041138D">
          <w:delText xml:space="preserve">. </w:delText>
        </w:r>
      </w:del>
      <w:ins w:id="5" w:author="Perica, Tina" w:date="2020-08-19T23:07:00Z">
        <w:r w:rsidR="0041138D">
          <w:t>f</w:t>
        </w:r>
      </w:ins>
      <w:ins w:id="6" w:author="Perica, Tina" w:date="2020-08-19T22:57:00Z">
        <w:r w:rsidR="00C70246">
          <w:t>unc</w:t>
        </w:r>
      </w:ins>
      <w:ins w:id="7" w:author="Perica, Tina" w:date="2020-08-19T22:58:00Z">
        <w:r w:rsidR="00C70246">
          <w:t>tional signaling</w:t>
        </w:r>
      </w:ins>
      <w:ins w:id="8" w:author="Perica, Tina" w:date="2020-08-19T22:56:00Z">
        <w:r w:rsidR="00C70246">
          <w:t xml:space="preserve"> networks buil</w:t>
        </w:r>
      </w:ins>
      <w:ins w:id="9" w:author="Perica, Tina" w:date="2020-08-19T22:58:00Z">
        <w:r w:rsidR="00C70246">
          <w:t>t</w:t>
        </w:r>
      </w:ins>
      <w:ins w:id="10" w:author="Perica, Tina" w:date="2020-08-19T22:56:00Z">
        <w:r w:rsidR="00C70246">
          <w:t xml:space="preserve"> of elementary cycles</w:t>
        </w:r>
      </w:ins>
      <w:ins w:id="11" w:author="Perica, Tina" w:date="2020-08-19T23:07:00Z">
        <w:r w:rsidR="0041138D">
          <w:t>, such as</w:t>
        </w:r>
      </w:ins>
      <w:ins w:id="12" w:author="Perica, Tina" w:date="2020-08-19T22:56:00Z">
        <w:r w:rsidR="00C70246">
          <w:t xml:space="preserve"> GTPa</w:t>
        </w:r>
      </w:ins>
      <w:ins w:id="13" w:author="Perica, Tina" w:date="2020-08-19T23:08:00Z">
        <w:r w:rsidR="0041138D">
          <w:t>ses</w:t>
        </w:r>
      </w:ins>
      <w:ins w:id="14" w:author="Perica, Tina" w:date="2020-08-19T22:56:00Z">
        <w:r w:rsidR="00C70246">
          <w:t xml:space="preserve"> or kinase/phosphatase pairs</w:t>
        </w:r>
      </w:ins>
      <w:ins w:id="15" w:author="Perica, Tina" w:date="2020-08-19T23:08:00Z">
        <w:r w:rsidR="0041138D">
          <w:t>.</w:t>
        </w:r>
      </w:ins>
      <w:ins w:id="16" w:author="Perica, Tina" w:date="2020-08-19T22:56:00Z">
        <w:r w:rsidR="00C70246">
          <w:t xml:space="preserve"> </w:t>
        </w:r>
      </w:ins>
      <w:ins w:id="17" w:author="Perica, Tina" w:date="2020-08-19T23:08:00Z">
        <w:r w:rsidR="0041138D">
          <w:t xml:space="preserve">The </w:t>
        </w:r>
      </w:ins>
      <w:ins w:id="18" w:author="Perica, Tina" w:date="2020-08-19T23:09:00Z">
        <w:r w:rsidR="0041138D">
          <w:t>behavior of</w:t>
        </w:r>
      </w:ins>
      <w:ins w:id="19" w:author="Perica, Tina" w:date="2020-08-19T23:08:00Z">
        <w:r w:rsidR="0041138D">
          <w:t xml:space="preserve"> </w:t>
        </w:r>
      </w:ins>
      <w:ins w:id="20" w:author="Perica, Tina" w:date="2020-08-19T23:09:00Z">
        <w:r w:rsidR="0041138D">
          <w:t>those switches is defined by their</w:t>
        </w:r>
      </w:ins>
      <w:ins w:id="21" w:author="Perica, Tina" w:date="2020-08-19T22:56:00Z">
        <w:r w:rsidR="00C70246">
          <w:t xml:space="preserve"> </w:t>
        </w:r>
      </w:ins>
      <w:ins w:id="22" w:author="Perica, Tina" w:date="2020-08-19T23:10:00Z">
        <w:r w:rsidR="0041138D">
          <w:t xml:space="preserve">ultrasensitive </w:t>
        </w:r>
      </w:ins>
      <w:ins w:id="23" w:author="Perica, Tina" w:date="2020-08-19T22:56:00Z">
        <w:r w:rsidR="00C70246">
          <w:t>respon</w:t>
        </w:r>
      </w:ins>
      <w:ins w:id="24" w:author="Perica, Tina" w:date="2020-08-19T23:09:00Z">
        <w:r w:rsidR="0041138D">
          <w:t>se</w:t>
        </w:r>
      </w:ins>
      <w:ins w:id="25" w:author="Perica, Tina" w:date="2020-08-19T22:56:00Z">
        <w:r w:rsidR="00C70246">
          <w:t xml:space="preserve"> to regulation</w:t>
        </w:r>
      </w:ins>
      <w:ins w:id="26" w:author="Perica, Tina" w:date="2020-08-19T23:11:00Z">
        <w:r w:rsidR="0041138D" w:rsidRPr="0041138D">
          <w:t>{Ferrell Jr, 2014, r05860; Ferrell, 2014, r05859; Ferrell, 2014, r05521}</w:t>
        </w:r>
      </w:ins>
      <w:ins w:id="27" w:author="Perica, Tina" w:date="2020-08-19T22:56:00Z">
        <w:r w:rsidR="00C70246">
          <w:t xml:space="preserve">, </w:t>
        </w:r>
      </w:ins>
      <w:ins w:id="28" w:author="Perica, Tina" w:date="2020-08-19T23:32:00Z">
        <w:r w:rsidR="0077192D">
          <w:t>however</w:t>
        </w:r>
      </w:ins>
      <w:ins w:id="29" w:author="Perica, Tina" w:date="2020-08-19T23:26:00Z">
        <w:r w:rsidR="00DA56EE">
          <w:t xml:space="preserve"> the</w:t>
        </w:r>
      </w:ins>
      <w:del w:id="30" w:author="Perica, Tina" w:date="2020-08-19T23:26:00Z">
        <w:r w:rsidDel="00DA56EE">
          <w:delText>This complexity raises the</w:delText>
        </w:r>
      </w:del>
      <w:r>
        <w:t xml:space="preserve"> fundamental question </w:t>
      </w:r>
      <w:r>
        <w:lastRenderedPageBreak/>
        <w:t xml:space="preserve">of </w:t>
      </w:r>
      <w:ins w:id="31" w:author="Perica, Tina" w:date="2020-08-19T23:26:00Z">
        <w:r w:rsidR="00DA56EE">
          <w:t xml:space="preserve">the </w:t>
        </w:r>
      </w:ins>
      <w:r>
        <w:t>functional specificity</w:t>
      </w:r>
      <w:ins w:id="32" w:author="Perica, Tina" w:date="2020-08-19T23:26:00Z">
        <w:r w:rsidR="00DA56EE">
          <w:t xml:space="preserve"> of switches still remains</w:t>
        </w:r>
      </w:ins>
      <w:r>
        <w:t xml:space="preserve">: How can </w:t>
      </w:r>
      <w:ins w:id="33" w:author="Perica, Tina" w:date="2020-08-19T23:26:00Z">
        <w:r w:rsidR="00DA56EE">
          <w:t xml:space="preserve">switches individually control </w:t>
        </w:r>
      </w:ins>
      <w:r>
        <w:t xml:space="preserve">different functions </w:t>
      </w:r>
      <w:del w:id="34" w:author="Perica, Tina" w:date="2020-08-19T23:26:00Z">
        <w:r w:rsidDel="00DA56EE">
          <w:delText xml:space="preserve">be controlled individually </w:delText>
        </w:r>
      </w:del>
      <w:r>
        <w:t xml:space="preserve">with the required precision and accuracy, when distinct cellular processes are interconnected and </w:t>
      </w:r>
      <w:del w:id="35" w:author="Perica, Tina" w:date="2020-08-19T23:27:00Z">
        <w:r w:rsidDel="00DA56EE">
          <w:delText xml:space="preserve">often even share </w:delText>
        </w:r>
      </w:del>
      <w:r>
        <w:t>common regulators</w:t>
      </w:r>
      <w:ins w:id="36" w:author="Perica, Tina" w:date="2020-08-19T23:27:00Z">
        <w:r w:rsidR="00DA56EE">
          <w:t xml:space="preserve"> are often shared</w:t>
        </w:r>
      </w:ins>
      <w:r>
        <w:t xml:space="preserve">? Moreover, in highly interconnected networks even a small perturbation targeting individual interactions, introduced by posttranslational modifications, point mutations, or drug binding, could be magnified through the network and have widespread cellular consequences. Protein mutations in disease are enriched in protein-protein </w:t>
      </w:r>
      <w:proofErr w:type="gramStart"/>
      <w:r>
        <w:t>interfaces{</w:t>
      </w:r>
      <w:proofErr w:type="spellStart"/>
      <w:proofErr w:type="gramEnd"/>
      <w:r>
        <w:t>Buljan</w:t>
      </w:r>
      <w:proofErr w:type="spellEnd"/>
      <w:r>
        <w:t>, 2018, r04747;Schuster-Böckler, 2008, r01544}, but it is unclear whether the consequences of these mutations can be explained primarily by their effects on individual interactions. Similarly, drug compounds are typically designed against specific targets but could affect cellular functions more broadly. Determining the extent and mechanism by which molecular perturbations affect interconnected biological processes requires an approach that quantifies effects on both the cellular network and on the molecular functions of the targeted protein (</w:t>
      </w:r>
      <w:r w:rsidRPr="007F578C">
        <w:rPr>
          <w:b/>
        </w:rPr>
        <w:t>Fig. 1a</w:t>
      </w:r>
      <w:r>
        <w:t>).</w:t>
      </w:r>
    </w:p>
    <w:p w14:paraId="28977A06" w14:textId="7F62EBCA" w:rsidR="008D1701" w:rsidRDefault="008D1701" w:rsidP="008D1701">
      <w:r>
        <w:t xml:space="preserve">To develop such an approach, we targeted a central molecular switch, a GTPase. GTPases belong to a class of common biological motifs, where a two-state switch is controlled by regulators with opposing </w:t>
      </w:r>
      <w:proofErr w:type="gramStart"/>
      <w:r>
        <w:t>functions{</w:t>
      </w:r>
      <w:proofErr w:type="spellStart"/>
      <w:proofErr w:type="gramEnd"/>
      <w:r>
        <w:t>Goldbeter</w:t>
      </w:r>
      <w:proofErr w:type="spellEnd"/>
      <w:r>
        <w:t>, 1981, r05525;Pincus, 2008, r05733} (</w:t>
      </w:r>
      <w:r w:rsidRPr="00D0125A">
        <w:rPr>
          <w:b/>
        </w:rPr>
        <w:t>Fig. 1a</w:t>
      </w:r>
      <w:r>
        <w:t xml:space="preserve">). </w:t>
      </w:r>
      <w:ins w:id="37" w:author="Perica, Tina" w:date="2020-08-10T16:22:00Z">
        <w:r w:rsidR="00501493">
          <w:t xml:space="preserve">Add here other types of switches. </w:t>
        </w:r>
      </w:ins>
      <w:r>
        <w:t>For GTPases, the two states of the switch are defined by the conformation of the GTPase in either the GTP- or GDP-bound forms, and the interconversion between the two states is catalyzed by guanine nucleotide exchange factors (GEFs) and GTPase-activating proteins (GAPs) (</w:t>
      </w:r>
      <w:r w:rsidRPr="007F578C">
        <w:rPr>
          <w:b/>
        </w:rPr>
        <w:t>Fig. 1b</w:t>
      </w:r>
      <w:r>
        <w:t xml:space="preserve">). Switch motifs are often multi-specific, defined here as regulating several different </w:t>
      </w:r>
      <w:proofErr w:type="gramStart"/>
      <w:r>
        <w:t>processes{</w:t>
      </w:r>
      <w:proofErr w:type="spellStart"/>
      <w:proofErr w:type="gramEnd"/>
      <w:r>
        <w:t>Dasso</w:t>
      </w:r>
      <w:proofErr w:type="spellEnd"/>
      <w:r>
        <w:t>, 2002, r05390}. This multi-specificity raises the question of how a single switch motif differentially controls diverse processes at the cellular level.</w:t>
      </w:r>
    </w:p>
    <w:p w14:paraId="56310522" w14:textId="77777777" w:rsidR="008D1701" w:rsidRDefault="008D1701" w:rsidP="008D1701">
      <w:r>
        <w:t xml:space="preserve">In this study, we sought to uncover the mechanistic basis of functional multi-specificity in the small GTPase Gsp1 (the </w:t>
      </w:r>
      <w:r w:rsidRPr="00D97E72">
        <w:rPr>
          <w:i/>
        </w:rPr>
        <w:t>S. cerevisiae</w:t>
      </w:r>
      <w:r>
        <w:t xml:space="preserve"> homolog of human Ran, which shares 83% amino acid identity with Gsp1), which is a single molecular switch with one main GEF and one main GAP{Bischoff, 2001, r05330}. Gsp1 regulates nucleocytoplasmic transport of proteins{Moore, 1993, r05366;Stewart, 2007, r02551} and RNA{Köhler, 2007, r05362;Delaleau, 2015, r05123}, cell cycle progression</w:t>
      </w:r>
      <w:r w:rsidRPr="00486615">
        <w:t>{</w:t>
      </w:r>
      <w:proofErr w:type="spellStart"/>
      <w:r w:rsidRPr="00486615">
        <w:t>Arnaoutov</w:t>
      </w:r>
      <w:proofErr w:type="spellEnd"/>
      <w:r w:rsidRPr="00486615">
        <w:t>, 2003, r05389}, RNA processing{Ren, 1995, r05367} and nuclear envelope assembly{</w:t>
      </w:r>
      <w:proofErr w:type="spellStart"/>
      <w:r w:rsidRPr="00486615">
        <w:t>Hetzer</w:t>
      </w:r>
      <w:proofErr w:type="spellEnd"/>
      <w:r w:rsidRPr="00486615">
        <w:t xml:space="preserve">, 2000, r05424}. </w:t>
      </w:r>
      <w:r w:rsidRPr="00486615">
        <w:rPr>
          <w:lang w:val="en-GB"/>
        </w:rPr>
        <w:t xml:space="preserve">Gsp1/Ran forms direct physical interactions with a large number of partners, and </w:t>
      </w:r>
      <w:r>
        <w:t>high-resolution crystal structures of Gsp1/Ran in complex with 16 different binding partners are known</w:t>
      </w:r>
      <w:r w:rsidRPr="00486615">
        <w:rPr>
          <w:lang w:val="en-GB"/>
        </w:rPr>
        <w:t xml:space="preserve"> (</w:t>
      </w:r>
      <w:r w:rsidRPr="00486615">
        <w:rPr>
          <w:b/>
          <w:lang w:val="en-GB"/>
        </w:rPr>
        <w:t>Extended Data Fig. 1</w:t>
      </w:r>
      <w:r w:rsidRPr="00486615">
        <w:rPr>
          <w:lang w:val="en-GB"/>
        </w:rPr>
        <w:t xml:space="preserve">, </w:t>
      </w:r>
      <w:r w:rsidRPr="00486615">
        <w:rPr>
          <w:b/>
          <w:lang w:val="en-GB"/>
        </w:rPr>
        <w:t>Supplementary File 1 Table 1</w:t>
      </w:r>
      <w:r w:rsidRPr="00486615">
        <w:rPr>
          <w:lang w:val="en-GB"/>
        </w:rPr>
        <w:t xml:space="preserve">). </w:t>
      </w:r>
      <w:r>
        <w:t xml:space="preserve">We reasoned that by placing defined point mutations in Gsp1 interfaces with these partners, we could differentially perturb subsets of biological processes regulated by Gsp1. We then determined the functional consequences of these Gsp1 mutations on diverse biological processes in </w:t>
      </w:r>
      <w:r w:rsidRPr="00D97E72">
        <w:rPr>
          <w:i/>
        </w:rPr>
        <w:t>S. cerevisiae</w:t>
      </w:r>
      <w:r>
        <w:t xml:space="preserve"> using quantitative genetic interaction mapping, measured changes to the physical interaction network using affinity purification mass spectrometry (AP-MS), and finally quantified molecular changes on the Gsp1 switch motif using biophysical studies </w:t>
      </w:r>
      <w:r w:rsidRPr="00D97E72">
        <w:rPr>
          <w:i/>
        </w:rPr>
        <w:t>in vitro</w:t>
      </w:r>
      <w:r>
        <w:t xml:space="preserve"> (</w:t>
      </w:r>
      <w:r w:rsidRPr="00B63AC7">
        <w:rPr>
          <w:b/>
        </w:rPr>
        <w:t>Fig. 1 a,</w:t>
      </w:r>
      <w:r>
        <w:rPr>
          <w:b/>
        </w:rPr>
        <w:t xml:space="preserve"> </w:t>
      </w:r>
      <w:r w:rsidRPr="00B63AC7">
        <w:rPr>
          <w:b/>
        </w:rPr>
        <w:t>b</w:t>
      </w:r>
      <w:r>
        <w:t>).</w:t>
      </w:r>
      <w:r>
        <w:rPr>
          <w:b/>
        </w:rPr>
        <w:t xml:space="preserve"> </w:t>
      </w:r>
    </w:p>
    <w:p w14:paraId="1DD5F783" w14:textId="39F70BE4" w:rsidR="008D1701" w:rsidRDefault="008D1701" w:rsidP="00437E2B">
      <w:pPr>
        <w:rPr>
          <w:color w:val="00B0F0"/>
          <w:szCs w:val="22"/>
        </w:rPr>
      </w:pPr>
    </w:p>
    <w:p w14:paraId="558FEAA4" w14:textId="0D2973FE" w:rsidR="008D1701" w:rsidRDefault="008D1701" w:rsidP="00437E2B">
      <w:pPr>
        <w:rPr>
          <w:color w:val="00B0F0"/>
          <w:szCs w:val="22"/>
        </w:rPr>
      </w:pPr>
    </w:p>
    <w:p w14:paraId="0A5385A8" w14:textId="04C2D626" w:rsidR="008D1701" w:rsidRPr="008D1701" w:rsidRDefault="008D1701" w:rsidP="00437E2B">
      <w:pPr>
        <w:rPr>
          <w:color w:val="FF0000"/>
          <w:szCs w:val="22"/>
        </w:rPr>
      </w:pPr>
      <w:r w:rsidRPr="008D1701">
        <w:rPr>
          <w:color w:val="FF0000"/>
          <w:szCs w:val="22"/>
        </w:rPr>
        <w:t>Discussion text from the manuscript:</w:t>
      </w:r>
    </w:p>
    <w:p w14:paraId="7385455B" w14:textId="77777777" w:rsidR="00267144" w:rsidRDefault="008D1701" w:rsidP="008D1701">
      <w:pPr>
        <w:rPr>
          <w:ins w:id="38" w:author="Perica, Tina" w:date="2020-08-08T22:04:00Z"/>
          <w:szCs w:val="22"/>
        </w:rPr>
      </w:pPr>
      <w:r>
        <w:t xml:space="preserve">Only five years after the discovery of the small GTPase RAN, Rush et al.{Rush, 1996, r05005} proposed that RAN must act by two different mechanisms: one in which </w:t>
      </w:r>
      <w:r w:rsidRPr="000864D1">
        <w:t xml:space="preserve">the </w:t>
      </w:r>
      <w:r w:rsidRPr="00200480">
        <w:rPr>
          <w:i/>
        </w:rPr>
        <w:t>cycling</w:t>
      </w:r>
      <w:r w:rsidRPr="000864D1">
        <w:t xml:space="preserve"> of the GTPase is most important (‘</w:t>
      </w:r>
      <w:proofErr w:type="spellStart"/>
      <w:r w:rsidRPr="000864D1">
        <w:t>Rab</w:t>
      </w:r>
      <w:proofErr w:type="spellEnd"/>
      <w:r w:rsidRPr="000864D1">
        <w:t xml:space="preserve"> paradigm’), and the other in which the </w:t>
      </w:r>
      <w:r w:rsidRPr="00200480">
        <w:rPr>
          <w:i/>
        </w:rPr>
        <w:t>amount</w:t>
      </w:r>
      <w:r w:rsidRPr="000864D1">
        <w:t xml:space="preserve"> of</w:t>
      </w:r>
      <w:r>
        <w:t xml:space="preserve"> “active” RAN:GTP is most important (‘Ras paradigm’). </w:t>
      </w:r>
      <w:r w:rsidRPr="008D1701">
        <w:rPr>
          <w:szCs w:val="22"/>
        </w:rPr>
        <w:t xml:space="preserve">Our findings lead to a model where RAN/Gsp1 acts by </w:t>
      </w:r>
      <w:r w:rsidRPr="008D1701">
        <w:rPr>
          <w:i/>
          <w:szCs w:val="22"/>
        </w:rPr>
        <w:t>three</w:t>
      </w:r>
      <w:r w:rsidRPr="008D1701">
        <w:rPr>
          <w:szCs w:val="22"/>
        </w:rPr>
        <w:t xml:space="preserve"> different paradigms </w:t>
      </w:r>
      <w:ins w:id="39" w:author="Perica, Tina" w:date="2020-08-08T21:51:00Z">
        <w:r w:rsidR="00853550">
          <w:rPr>
            <w:szCs w:val="22"/>
          </w:rPr>
          <w:t xml:space="preserve">of </w:t>
        </w:r>
      </w:ins>
      <w:del w:id="40" w:author="Perica, Tina" w:date="2020-08-08T21:47:00Z">
        <w:r w:rsidRPr="008D1701" w:rsidDel="007D1E95">
          <w:rPr>
            <w:szCs w:val="22"/>
          </w:rPr>
          <w:delText xml:space="preserve">that </w:delText>
        </w:r>
      </w:del>
      <w:ins w:id="41" w:author="Perica, Tina" w:date="2020-08-08T21:42:00Z">
        <w:r w:rsidR="007D1E95">
          <w:rPr>
            <w:szCs w:val="22"/>
          </w:rPr>
          <w:t>coupl</w:t>
        </w:r>
      </w:ins>
      <w:ins w:id="42" w:author="Perica, Tina" w:date="2020-08-08T21:47:00Z">
        <w:r w:rsidR="007D1E95">
          <w:rPr>
            <w:szCs w:val="22"/>
          </w:rPr>
          <w:t>ing</w:t>
        </w:r>
      </w:ins>
      <w:ins w:id="43" w:author="Perica, Tina" w:date="2020-08-08T21:42:00Z">
        <w:r w:rsidR="007D1E95">
          <w:rPr>
            <w:szCs w:val="22"/>
          </w:rPr>
          <w:t xml:space="preserve"> the GTPase switch to cellular processes</w:t>
        </w:r>
      </w:ins>
      <w:ins w:id="44" w:author="Perica, Tina" w:date="2020-08-08T22:03:00Z">
        <w:r w:rsidR="00267144">
          <w:rPr>
            <w:szCs w:val="22"/>
          </w:rPr>
          <w:t xml:space="preserve">, </w:t>
        </w:r>
        <w:r w:rsidR="00267144">
          <w:rPr>
            <w:szCs w:val="22"/>
          </w:rPr>
          <w:lastRenderedPageBreak/>
          <w:t>defined by the ability of the switch t</w:t>
        </w:r>
      </w:ins>
      <w:ins w:id="45" w:author="Perica, Tina" w:date="2020-08-08T22:04:00Z">
        <w:r w:rsidR="00267144">
          <w:rPr>
            <w:szCs w:val="22"/>
          </w:rPr>
          <w:t xml:space="preserve">o: </w:t>
        </w:r>
        <w:r w:rsidR="00267144" w:rsidRPr="008D1701">
          <w:rPr>
            <w:szCs w:val="22"/>
          </w:rPr>
          <w:t>(</w:t>
        </w:r>
        <w:proofErr w:type="spellStart"/>
        <w:r w:rsidR="00267144" w:rsidRPr="008D1701">
          <w:rPr>
            <w:szCs w:val="22"/>
          </w:rPr>
          <w:t>i</w:t>
        </w:r>
        <w:proofErr w:type="spellEnd"/>
        <w:r w:rsidR="00267144" w:rsidRPr="008D1701">
          <w:rPr>
            <w:szCs w:val="22"/>
          </w:rPr>
          <w:t xml:space="preserve">) </w:t>
        </w:r>
        <w:r w:rsidR="00267144">
          <w:rPr>
            <w:i/>
            <w:szCs w:val="22"/>
          </w:rPr>
          <w:t>turnover</w:t>
        </w:r>
        <w:r w:rsidR="00267144" w:rsidRPr="008D1701">
          <w:rPr>
            <w:szCs w:val="22"/>
          </w:rPr>
          <w:t xml:space="preserve">, (ii) </w:t>
        </w:r>
        <w:r w:rsidR="00267144" w:rsidRPr="008D1701">
          <w:rPr>
            <w:i/>
            <w:szCs w:val="22"/>
          </w:rPr>
          <w:t>turn off</w:t>
        </w:r>
        <w:r w:rsidR="00267144" w:rsidRPr="008D1701">
          <w:rPr>
            <w:szCs w:val="22"/>
          </w:rPr>
          <w:t xml:space="preserve"> by hydrolyzing GTP, and (iii) </w:t>
        </w:r>
        <w:r w:rsidR="00267144" w:rsidRPr="008D1701">
          <w:rPr>
            <w:i/>
            <w:szCs w:val="22"/>
          </w:rPr>
          <w:t>activate</w:t>
        </w:r>
        <w:r w:rsidR="00267144" w:rsidRPr="008D1701">
          <w:rPr>
            <w:szCs w:val="22"/>
          </w:rPr>
          <w:t xml:space="preserve"> by producing Gsp</w:t>
        </w:r>
        <w:proofErr w:type="gramStart"/>
        <w:r w:rsidR="00267144" w:rsidRPr="008D1701">
          <w:rPr>
            <w:szCs w:val="22"/>
          </w:rPr>
          <w:t>1:GTP</w:t>
        </w:r>
      </w:ins>
      <w:proofErr w:type="gramEnd"/>
      <w:ins w:id="46" w:author="Perica, Tina" w:date="2020-08-08T22:01:00Z">
        <w:r w:rsidR="00267144">
          <w:rPr>
            <w:szCs w:val="22"/>
          </w:rPr>
          <w:t xml:space="preserve">. </w:t>
        </w:r>
      </w:ins>
    </w:p>
    <w:p w14:paraId="1B9D62CA" w14:textId="6E6E20AE" w:rsidR="008D1701" w:rsidRDefault="008D1701" w:rsidP="008D1701">
      <w:pPr>
        <w:rPr>
          <w:color w:val="70AD47" w:themeColor="accent6"/>
          <w:szCs w:val="22"/>
        </w:rPr>
      </w:pPr>
      <w:del w:id="47" w:author="Perica, Tina" w:date="2020-08-08T21:52:00Z">
        <w:r w:rsidRPr="008D1701" w:rsidDel="00853550">
          <w:rPr>
            <w:szCs w:val="22"/>
          </w:rPr>
          <w:delText xml:space="preserve">are defined by the sensitivity of different </w:delText>
        </w:r>
      </w:del>
      <w:del w:id="48" w:author="Perica, Tina" w:date="2020-08-08T22:04:00Z">
        <w:r w:rsidRPr="008D1701" w:rsidDel="00267144">
          <w:rPr>
            <w:szCs w:val="22"/>
          </w:rPr>
          <w:delText xml:space="preserve">biological processes to perturbations of </w:delText>
        </w:r>
      </w:del>
      <w:del w:id="49" w:author="Perica, Tina" w:date="2020-08-08T21:59:00Z">
        <w:r w:rsidRPr="008D1701" w:rsidDel="00853550">
          <w:rPr>
            <w:szCs w:val="22"/>
          </w:rPr>
          <w:delText xml:space="preserve">different characteristics of </w:delText>
        </w:r>
      </w:del>
      <w:del w:id="50" w:author="Perica, Tina" w:date="2020-08-08T22:04:00Z">
        <w:r w:rsidRPr="008D1701" w:rsidDel="00267144">
          <w:rPr>
            <w:szCs w:val="22"/>
          </w:rPr>
          <w:delText xml:space="preserve">the Gsp1 GTPase cycle, i.e. the ability to (i) </w:delText>
        </w:r>
        <w:r w:rsidRPr="008D1701" w:rsidDel="00267144">
          <w:rPr>
            <w:i/>
            <w:szCs w:val="22"/>
          </w:rPr>
          <w:delText>cycle</w:delText>
        </w:r>
        <w:r w:rsidRPr="008D1701" w:rsidDel="00267144">
          <w:rPr>
            <w:szCs w:val="22"/>
          </w:rPr>
          <w:delText xml:space="preserve">, (ii) </w:delText>
        </w:r>
        <w:r w:rsidRPr="008D1701" w:rsidDel="00267144">
          <w:rPr>
            <w:i/>
            <w:szCs w:val="22"/>
          </w:rPr>
          <w:delText>turn off</w:delText>
        </w:r>
        <w:r w:rsidRPr="008D1701" w:rsidDel="00267144">
          <w:rPr>
            <w:szCs w:val="22"/>
          </w:rPr>
          <w:delText xml:space="preserve"> by hydrolyzing GTP, and (iii) </w:delText>
        </w:r>
        <w:r w:rsidRPr="008D1701" w:rsidDel="00267144">
          <w:rPr>
            <w:i/>
            <w:szCs w:val="22"/>
          </w:rPr>
          <w:delText>activate</w:delText>
        </w:r>
        <w:r w:rsidRPr="008D1701" w:rsidDel="00267144">
          <w:rPr>
            <w:szCs w:val="22"/>
          </w:rPr>
          <w:delText xml:space="preserve"> by producing Gsp1:GTP. </w:delText>
        </w:r>
      </w:del>
      <w:r w:rsidRPr="008D1701">
        <w:rPr>
          <w:szCs w:val="22"/>
        </w:rPr>
        <w:t xml:space="preserve">Other effects such as direct perturbations of interactions, binding partner competition, </w:t>
      </w:r>
      <w:r w:rsidRPr="008D1701">
        <w:rPr>
          <w:color w:val="2F5496" w:themeColor="accent1" w:themeShade="BF"/>
          <w:szCs w:val="22"/>
        </w:rPr>
        <w:t xml:space="preserve">and changes in expression of Gsp1 or its partners </w:t>
      </w:r>
      <w:r w:rsidRPr="008D1701">
        <w:rPr>
          <w:szCs w:val="22"/>
        </w:rPr>
        <w:t xml:space="preserve">also undoubtedly play a role in modulating the </w:t>
      </w:r>
      <w:del w:id="51" w:author="Perica, Tina" w:date="2020-08-08T21:53:00Z">
        <w:r w:rsidRPr="008D1701" w:rsidDel="00853550">
          <w:rPr>
            <w:szCs w:val="22"/>
          </w:rPr>
          <w:delText xml:space="preserve">phenotype </w:delText>
        </w:r>
      </w:del>
      <w:ins w:id="52" w:author="Perica, Tina" w:date="2020-08-08T21:53:00Z">
        <w:r w:rsidR="00853550">
          <w:rPr>
            <w:szCs w:val="22"/>
          </w:rPr>
          <w:t>genetic interaction</w:t>
        </w:r>
      </w:ins>
      <w:ins w:id="53" w:author="Perica, Tina" w:date="2020-08-08T21:58:00Z">
        <w:r w:rsidR="00853550">
          <w:rPr>
            <w:szCs w:val="22"/>
          </w:rPr>
          <w:t xml:space="preserve"> profile</w:t>
        </w:r>
      </w:ins>
      <w:ins w:id="54" w:author="Perica, Tina" w:date="2020-08-08T21:53:00Z">
        <w:r w:rsidR="00853550" w:rsidRPr="008D1701">
          <w:rPr>
            <w:szCs w:val="22"/>
          </w:rPr>
          <w:t xml:space="preserve"> </w:t>
        </w:r>
      </w:ins>
      <w:r w:rsidRPr="008D1701">
        <w:rPr>
          <w:szCs w:val="22"/>
        </w:rPr>
        <w:t>of our Gsp1 muta</w:t>
      </w:r>
      <w:ins w:id="55" w:author="Perica, Tina" w:date="2020-08-08T21:58:00Z">
        <w:r w:rsidR="00853550">
          <w:rPr>
            <w:szCs w:val="22"/>
          </w:rPr>
          <w:t>nts</w:t>
        </w:r>
      </w:ins>
      <w:del w:id="56" w:author="Perica, Tina" w:date="2020-08-08T21:58:00Z">
        <w:r w:rsidRPr="008D1701" w:rsidDel="00853550">
          <w:rPr>
            <w:szCs w:val="22"/>
          </w:rPr>
          <w:delText>tions</w:delText>
        </w:r>
      </w:del>
      <w:r w:rsidRPr="008D1701">
        <w:rPr>
          <w:szCs w:val="22"/>
        </w:rPr>
        <w:t xml:space="preserve">. Nevertheless, our model explains to a remarkable degree how a single molecular switch motif can differentially control subsets of biological processes by using one of the three functional modes. </w:t>
      </w:r>
      <w:r w:rsidRPr="008D1701">
        <w:rPr>
          <w:color w:val="2F5496" w:themeColor="accent1" w:themeShade="BF"/>
          <w:szCs w:val="22"/>
        </w:rPr>
        <w:t>Furthermore, our model is in agreement with previous studies of canonical GTPase mutants in RAN, in which mutants defective in hydrolysis, hyperactivated independently of GEF activity, or defective in nucleotide exchange were exogenously expressed or injected into cells and their effects on specific cellular processes were observed. For example, a mutant defective in GTP hydrolysis abrogated Mad1 turnover during spindle assembly checkpoint (Scott, 2009), and a mutant with impaired nucleotide exchange disrupted actin spindle assembly (</w:t>
      </w:r>
      <w:proofErr w:type="spellStart"/>
      <w:r w:rsidRPr="008D1701">
        <w:rPr>
          <w:color w:val="2F5496" w:themeColor="accent1" w:themeShade="BF"/>
          <w:szCs w:val="22"/>
        </w:rPr>
        <w:t>Kalab</w:t>
      </w:r>
      <w:proofErr w:type="spellEnd"/>
      <w:r w:rsidRPr="008D1701">
        <w:rPr>
          <w:color w:val="2F5496" w:themeColor="accent1" w:themeShade="BF"/>
          <w:szCs w:val="22"/>
        </w:rPr>
        <w:t>, 1999).</w:t>
      </w:r>
      <w:r w:rsidRPr="008D1701" w:rsidDel="003C552B">
        <w:rPr>
          <w:color w:val="2F5496" w:themeColor="accent1" w:themeShade="BF"/>
          <w:szCs w:val="22"/>
        </w:rPr>
        <w:t xml:space="preserve"> </w:t>
      </w:r>
      <w:r w:rsidRPr="008D1701">
        <w:rPr>
          <w:color w:val="2F5496" w:themeColor="accent1" w:themeShade="BF"/>
          <w:szCs w:val="22"/>
        </w:rPr>
        <w:t xml:space="preserve">Due to the widespread allostery observed in Gsp1, </w:t>
      </w:r>
      <w:del w:id="57" w:author="Perica, Tina" w:date="2020-08-08T22:07:00Z">
        <w:r w:rsidRPr="008D1701" w:rsidDel="00267144">
          <w:rPr>
            <w:color w:val="2F5496" w:themeColor="accent1" w:themeShade="BF"/>
            <w:szCs w:val="22"/>
          </w:rPr>
          <w:delText xml:space="preserve">precisely </w:delText>
        </w:r>
      </w:del>
      <w:ins w:id="58" w:author="Perica, Tina" w:date="2020-08-08T22:07:00Z">
        <w:r w:rsidR="00267144">
          <w:rPr>
            <w:color w:val="2F5496" w:themeColor="accent1" w:themeShade="BF"/>
            <w:szCs w:val="22"/>
          </w:rPr>
          <w:t>precise</w:t>
        </w:r>
        <w:r w:rsidR="00267144" w:rsidRPr="008D1701">
          <w:rPr>
            <w:color w:val="2F5496" w:themeColor="accent1" w:themeShade="BF"/>
            <w:szCs w:val="22"/>
          </w:rPr>
          <w:t xml:space="preserve"> </w:t>
        </w:r>
      </w:ins>
      <w:r w:rsidRPr="008D1701">
        <w:rPr>
          <w:color w:val="2F5496" w:themeColor="accent1" w:themeShade="BF"/>
          <w:szCs w:val="22"/>
        </w:rPr>
        <w:t>desig</w:t>
      </w:r>
      <w:ins w:id="59" w:author="Perica, Tina" w:date="2020-08-08T22:07:00Z">
        <w:r w:rsidR="00267144">
          <w:rPr>
            <w:color w:val="2F5496" w:themeColor="accent1" w:themeShade="BF"/>
            <w:szCs w:val="22"/>
          </w:rPr>
          <w:t>n of</w:t>
        </w:r>
      </w:ins>
      <w:del w:id="60" w:author="Perica, Tina" w:date="2020-08-08T22:07:00Z">
        <w:r w:rsidRPr="008D1701" w:rsidDel="00267144">
          <w:rPr>
            <w:color w:val="2F5496" w:themeColor="accent1" w:themeShade="BF"/>
            <w:szCs w:val="22"/>
          </w:rPr>
          <w:delText>ning</w:delText>
        </w:r>
      </w:del>
      <w:r w:rsidRPr="008D1701">
        <w:rPr>
          <w:color w:val="2F5496" w:themeColor="accent1" w:themeShade="BF"/>
          <w:szCs w:val="22"/>
        </w:rPr>
        <w:t xml:space="preserve"> novel mutations to perturb individual Gsp1 functions remains a significant challenge, but our work provides a set of viable mutants with a range of effects on the GTPase cycle that can be used to study further molecular details of the cellular functions of Gsp1. </w:t>
      </w:r>
    </w:p>
    <w:p w14:paraId="337B4841" w14:textId="28A9F80A" w:rsidR="008D1701" w:rsidRDefault="008D1701" w:rsidP="008D1701">
      <w:r>
        <w:t xml:space="preserve">The discovery of several allosteric sites (positions 34, 141, 147, and 157) in the model molecular switch Gsp1 both explains the widespread functional consequences we observe for single amino acid point mutations at interaction surfaces of Gsp1 and has important implications for revising our understanding of GTPase switch regulation. We show that mutations in distal interfaces allosterically modulate the switch cycle. This finding demonstrates thermodynamic coupling between interfaces and the classical switch region in the active site and thereby suggests that partners binding to distal sites also regulate the switch by affecting conformational equilibria at the active site. This hypothesis is supported by evidence that the Yrb1 homolog RanBP1 modulates GAP </w:t>
      </w:r>
      <w:proofErr w:type="gramStart"/>
      <w:r>
        <w:t>activity{</w:t>
      </w:r>
      <w:proofErr w:type="gramEnd"/>
      <w:r>
        <w:t xml:space="preserve">Bischoff, 1995, r04759;Geyer, 1999, r04729;Seewald, 2002, r04903}. Our data provide a mechanistic explanation, where mutations at allosteric sites, including Thr34 in the Yrb1 binding interface, tune the population of Gsp1 in a </w:t>
      </w:r>
      <w:proofErr w:type="gramStart"/>
      <w:r>
        <w:t>hydrolytically-primed</w:t>
      </w:r>
      <w:proofErr w:type="gramEnd"/>
      <w:r>
        <w:t xml:space="preserve"> conformation. Since the overall switch mechanism is conserved across the small GTPase fold, we propose that thermodynamic coupling between distal interfaces and functional conformational changes may be a more general mechanism to regulate other GTPase </w:t>
      </w:r>
      <w:proofErr w:type="gramStart"/>
      <w:r>
        <w:t>switches, and</w:t>
      </w:r>
      <w:proofErr w:type="gramEnd"/>
      <w:r>
        <w:t xml:space="preserve"> may aid in the development of allosteric inhibitors. </w:t>
      </w:r>
    </w:p>
    <w:p w14:paraId="1B8FA2E8" w14:textId="77777777" w:rsidR="008D1701" w:rsidRDefault="008D1701" w:rsidP="008D1701">
      <w:r>
        <w:t xml:space="preserve">Our observation of widespread functional effects induced by relatively small mutational perturbations is reminiscent of the </w:t>
      </w:r>
      <w:proofErr w:type="spellStart"/>
      <w:r>
        <w:t>ultrasensitivity</w:t>
      </w:r>
      <w:proofErr w:type="spellEnd"/>
      <w:r>
        <w:t xml:space="preserve"> achievable in biological motifs with opposing </w:t>
      </w:r>
      <w:proofErr w:type="gramStart"/>
      <w:r>
        <w:t>regulators{</w:t>
      </w:r>
      <w:proofErr w:type="spellStart"/>
      <w:proofErr w:type="gramEnd"/>
      <w:r>
        <w:t>Goldbeter</w:t>
      </w:r>
      <w:proofErr w:type="spellEnd"/>
      <w:r>
        <w:t xml:space="preserve">, 1981, r05525}. While switch-like </w:t>
      </w:r>
      <w:proofErr w:type="spellStart"/>
      <w:r>
        <w:t>ultrasensitivity</w:t>
      </w:r>
      <w:proofErr w:type="spellEnd"/>
      <w:r>
        <w:t xml:space="preserve"> is typically described for systems controlled by covalent modifications (such as phosphorylation), our results, as well as the observations that cellular levels of small GTPase regulators require tight control{</w:t>
      </w:r>
      <w:proofErr w:type="spellStart"/>
      <w:r>
        <w:t>Besray</w:t>
      </w:r>
      <w:proofErr w:type="spellEnd"/>
      <w:r>
        <w:t xml:space="preserve"> </w:t>
      </w:r>
      <w:proofErr w:type="spellStart"/>
      <w:r>
        <w:t>Unal</w:t>
      </w:r>
      <w:proofErr w:type="spellEnd"/>
      <w:r>
        <w:t xml:space="preserve">, 2018, r04807;Görlich, 2003, r05565}, corroborate a model of </w:t>
      </w:r>
      <w:proofErr w:type="spellStart"/>
      <w:r>
        <w:t>ultrasensitivity</w:t>
      </w:r>
      <w:proofErr w:type="spellEnd"/>
      <w:r>
        <w:t xml:space="preserve"> for GTPase conformational switches{Barr, 2013, r05519}. While we investigated the changes to the GTPase cycle caused by mutations, similar effects on regulation could be exerted by partner binding or posttranslational modification.</w:t>
      </w:r>
    </w:p>
    <w:p w14:paraId="419E1CFD" w14:textId="70696815" w:rsidR="008D1701" w:rsidRDefault="008D1701" w:rsidP="008D1701">
      <w:pPr>
        <w:rPr>
          <w:color w:val="00B0F0"/>
          <w:szCs w:val="22"/>
        </w:rPr>
      </w:pPr>
      <w:r>
        <w:t>Finally, deriving a model that explains the cellular multi-specificity of GTPases by differential sensitivity of biological processes to distinct parameters of the switch cycle was enabled by a quantitative analysis that integrated functional genomics, proteomics, and biophysics. Given the prevalence of biological two-state switch motifs controlled by opposing regulators (kinase/phosphatase, acetylase/deacetylase){</w:t>
      </w:r>
      <w:proofErr w:type="spellStart"/>
      <w:r>
        <w:t>Bashor</w:t>
      </w:r>
      <w:proofErr w:type="spellEnd"/>
      <w:r>
        <w:t>, 2010, r05332}, we envision this approach to be fruitful for other studies of cellular regulation and to be extended to mammalian systems using CRISPR-based approaches to yield mechanistic insights</w:t>
      </w:r>
      <w:r w:rsidRPr="00D302A0">
        <w:t xml:space="preserve"> </w:t>
      </w:r>
      <w:r>
        <w:t>into the drastic consequences of disease mutations targeting central molecular switches</w:t>
      </w:r>
    </w:p>
    <w:p w14:paraId="6C13E55C" w14:textId="77777777" w:rsidR="008D1701" w:rsidRPr="001C16D7" w:rsidRDefault="008D1701" w:rsidP="00437E2B">
      <w:pPr>
        <w:rPr>
          <w:color w:val="00B0F0"/>
          <w:szCs w:val="22"/>
        </w:rPr>
      </w:pPr>
    </w:p>
    <w:sectPr w:rsidR="008D1701" w:rsidRPr="001C16D7" w:rsidSect="00A43B6B">
      <w:footerReference w:type="even" r:id="rId8"/>
      <w:footerReference w:type="default" r:id="rId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EADD5" w14:textId="77777777" w:rsidR="00740A5A" w:rsidRDefault="00740A5A" w:rsidP="00252FA1">
      <w:pPr>
        <w:spacing w:after="0"/>
      </w:pPr>
      <w:r>
        <w:separator/>
      </w:r>
    </w:p>
  </w:endnote>
  <w:endnote w:type="continuationSeparator" w:id="0">
    <w:p w14:paraId="4D145CCB" w14:textId="77777777" w:rsidR="00740A5A" w:rsidRDefault="00740A5A" w:rsidP="00252F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8647841"/>
      <w:docPartObj>
        <w:docPartGallery w:val="Page Numbers (Bottom of Page)"/>
        <w:docPartUnique/>
      </w:docPartObj>
    </w:sdtPr>
    <w:sdtEndPr>
      <w:rPr>
        <w:rStyle w:val="PageNumber"/>
      </w:rPr>
    </w:sdtEndPr>
    <w:sdtContent>
      <w:p w14:paraId="03DAE080" w14:textId="77777777" w:rsidR="00366779" w:rsidRDefault="00366779" w:rsidP="00D212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E34C76" w14:textId="77777777" w:rsidR="00366779" w:rsidRDefault="00366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06995778"/>
      <w:docPartObj>
        <w:docPartGallery w:val="Page Numbers (Bottom of Page)"/>
        <w:docPartUnique/>
      </w:docPartObj>
    </w:sdtPr>
    <w:sdtEndPr>
      <w:rPr>
        <w:rStyle w:val="PageNumber"/>
      </w:rPr>
    </w:sdtEndPr>
    <w:sdtContent>
      <w:p w14:paraId="2800D502" w14:textId="77777777" w:rsidR="00366779" w:rsidRDefault="00366779" w:rsidP="00D212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F871B0" w14:textId="77777777" w:rsidR="00366779" w:rsidRDefault="00366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6A064" w14:textId="77777777" w:rsidR="00740A5A" w:rsidRDefault="00740A5A" w:rsidP="00252FA1">
      <w:pPr>
        <w:spacing w:after="0"/>
      </w:pPr>
      <w:r>
        <w:separator/>
      </w:r>
    </w:p>
  </w:footnote>
  <w:footnote w:type="continuationSeparator" w:id="0">
    <w:p w14:paraId="51FEC59E" w14:textId="77777777" w:rsidR="00740A5A" w:rsidRDefault="00740A5A" w:rsidP="00252FA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4239"/>
    <w:multiLevelType w:val="hybridMultilevel"/>
    <w:tmpl w:val="B16E67D8"/>
    <w:lvl w:ilvl="0" w:tplc="77765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E736A"/>
    <w:multiLevelType w:val="hybridMultilevel"/>
    <w:tmpl w:val="863C264C"/>
    <w:lvl w:ilvl="0" w:tplc="9070BB7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C5DD5"/>
    <w:multiLevelType w:val="hybridMultilevel"/>
    <w:tmpl w:val="6B843D84"/>
    <w:lvl w:ilvl="0" w:tplc="AA4EF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35451"/>
    <w:multiLevelType w:val="hybridMultilevel"/>
    <w:tmpl w:val="A17A7512"/>
    <w:lvl w:ilvl="0" w:tplc="1124D5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037F5"/>
    <w:multiLevelType w:val="hybridMultilevel"/>
    <w:tmpl w:val="D63A13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B4D"/>
    <w:multiLevelType w:val="hybridMultilevel"/>
    <w:tmpl w:val="71765A28"/>
    <w:lvl w:ilvl="0" w:tplc="763C77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267A8"/>
    <w:multiLevelType w:val="hybridMultilevel"/>
    <w:tmpl w:val="52F60D3C"/>
    <w:lvl w:ilvl="0" w:tplc="B234E7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461027"/>
    <w:multiLevelType w:val="hybridMultilevel"/>
    <w:tmpl w:val="18ACD28E"/>
    <w:lvl w:ilvl="0" w:tplc="40440558">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521B44"/>
    <w:multiLevelType w:val="hybridMultilevel"/>
    <w:tmpl w:val="EB663E62"/>
    <w:lvl w:ilvl="0" w:tplc="C53634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4A463F"/>
    <w:multiLevelType w:val="hybridMultilevel"/>
    <w:tmpl w:val="43CA2B9C"/>
    <w:lvl w:ilvl="0" w:tplc="3AE8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A677B"/>
    <w:multiLevelType w:val="hybridMultilevel"/>
    <w:tmpl w:val="C2F00FC8"/>
    <w:lvl w:ilvl="0" w:tplc="41888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4"/>
  </w:num>
  <w:num w:numId="5">
    <w:abstractNumId w:val="5"/>
  </w:num>
  <w:num w:numId="6">
    <w:abstractNumId w:val="0"/>
  </w:num>
  <w:num w:numId="7">
    <w:abstractNumId w:val="10"/>
  </w:num>
  <w:num w:numId="8">
    <w:abstractNumId w:val="8"/>
  </w:num>
  <w:num w:numId="9">
    <w:abstractNumId w:val="9"/>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rica, Tina">
    <w15:presenceInfo w15:providerId="AD" w15:userId="S::tina.perica@ucsf.edu::7cef07b5-1827-420b-8752-64f3e64fb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6B"/>
    <w:rsid w:val="00000DD5"/>
    <w:rsid w:val="00000FEE"/>
    <w:rsid w:val="0000106C"/>
    <w:rsid w:val="000014BC"/>
    <w:rsid w:val="00001AEC"/>
    <w:rsid w:val="00002002"/>
    <w:rsid w:val="000025B0"/>
    <w:rsid w:val="00003CB1"/>
    <w:rsid w:val="000048CC"/>
    <w:rsid w:val="000060B0"/>
    <w:rsid w:val="000078EB"/>
    <w:rsid w:val="00007E52"/>
    <w:rsid w:val="000108FB"/>
    <w:rsid w:val="000115F3"/>
    <w:rsid w:val="00011CB7"/>
    <w:rsid w:val="00011D77"/>
    <w:rsid w:val="00013C7F"/>
    <w:rsid w:val="000143A6"/>
    <w:rsid w:val="00014F60"/>
    <w:rsid w:val="000161B9"/>
    <w:rsid w:val="00017616"/>
    <w:rsid w:val="00017972"/>
    <w:rsid w:val="000204CC"/>
    <w:rsid w:val="00022212"/>
    <w:rsid w:val="000231D8"/>
    <w:rsid w:val="000235B3"/>
    <w:rsid w:val="0002361A"/>
    <w:rsid w:val="00025128"/>
    <w:rsid w:val="00030408"/>
    <w:rsid w:val="00030748"/>
    <w:rsid w:val="0003091E"/>
    <w:rsid w:val="00030A2A"/>
    <w:rsid w:val="00031015"/>
    <w:rsid w:val="000312ED"/>
    <w:rsid w:val="00031DFD"/>
    <w:rsid w:val="00032C0E"/>
    <w:rsid w:val="0003376F"/>
    <w:rsid w:val="00033A87"/>
    <w:rsid w:val="00033E0A"/>
    <w:rsid w:val="000341A1"/>
    <w:rsid w:val="00035C0A"/>
    <w:rsid w:val="00040C67"/>
    <w:rsid w:val="00041C85"/>
    <w:rsid w:val="000422CA"/>
    <w:rsid w:val="00042312"/>
    <w:rsid w:val="00043BFA"/>
    <w:rsid w:val="000451A3"/>
    <w:rsid w:val="00045562"/>
    <w:rsid w:val="00045C30"/>
    <w:rsid w:val="00046A29"/>
    <w:rsid w:val="00046F8B"/>
    <w:rsid w:val="000472F4"/>
    <w:rsid w:val="0004781B"/>
    <w:rsid w:val="00050336"/>
    <w:rsid w:val="00052920"/>
    <w:rsid w:val="00053970"/>
    <w:rsid w:val="0005456C"/>
    <w:rsid w:val="000545E0"/>
    <w:rsid w:val="000548C2"/>
    <w:rsid w:val="00054ED0"/>
    <w:rsid w:val="00055DC1"/>
    <w:rsid w:val="00057C91"/>
    <w:rsid w:val="00062A8B"/>
    <w:rsid w:val="00064C63"/>
    <w:rsid w:val="000670AC"/>
    <w:rsid w:val="00070485"/>
    <w:rsid w:val="0007143A"/>
    <w:rsid w:val="00072667"/>
    <w:rsid w:val="00072EC3"/>
    <w:rsid w:val="00073299"/>
    <w:rsid w:val="000749F1"/>
    <w:rsid w:val="00075196"/>
    <w:rsid w:val="00080A2F"/>
    <w:rsid w:val="00082130"/>
    <w:rsid w:val="0008213A"/>
    <w:rsid w:val="000847A7"/>
    <w:rsid w:val="000902B4"/>
    <w:rsid w:val="00090579"/>
    <w:rsid w:val="000937FE"/>
    <w:rsid w:val="000952E5"/>
    <w:rsid w:val="00095CC5"/>
    <w:rsid w:val="00096235"/>
    <w:rsid w:val="00096626"/>
    <w:rsid w:val="000970B9"/>
    <w:rsid w:val="000A01F8"/>
    <w:rsid w:val="000A084B"/>
    <w:rsid w:val="000A11F1"/>
    <w:rsid w:val="000A12F8"/>
    <w:rsid w:val="000A1330"/>
    <w:rsid w:val="000A2B34"/>
    <w:rsid w:val="000A39AF"/>
    <w:rsid w:val="000A41AE"/>
    <w:rsid w:val="000A476B"/>
    <w:rsid w:val="000A6989"/>
    <w:rsid w:val="000A72AD"/>
    <w:rsid w:val="000A72EF"/>
    <w:rsid w:val="000A7977"/>
    <w:rsid w:val="000B28E0"/>
    <w:rsid w:val="000B37A7"/>
    <w:rsid w:val="000B4238"/>
    <w:rsid w:val="000B79BD"/>
    <w:rsid w:val="000C27BF"/>
    <w:rsid w:val="000C38CF"/>
    <w:rsid w:val="000C5AE0"/>
    <w:rsid w:val="000C6E34"/>
    <w:rsid w:val="000C7F4F"/>
    <w:rsid w:val="000D042B"/>
    <w:rsid w:val="000D0767"/>
    <w:rsid w:val="000D1133"/>
    <w:rsid w:val="000D1C83"/>
    <w:rsid w:val="000D1F62"/>
    <w:rsid w:val="000D2727"/>
    <w:rsid w:val="000D29D6"/>
    <w:rsid w:val="000D2B8B"/>
    <w:rsid w:val="000D2C8E"/>
    <w:rsid w:val="000D47E1"/>
    <w:rsid w:val="000D4A07"/>
    <w:rsid w:val="000D4C12"/>
    <w:rsid w:val="000D4DD6"/>
    <w:rsid w:val="000D56DA"/>
    <w:rsid w:val="000D777A"/>
    <w:rsid w:val="000D7E12"/>
    <w:rsid w:val="000E1913"/>
    <w:rsid w:val="000E2E59"/>
    <w:rsid w:val="000E34B4"/>
    <w:rsid w:val="000E577F"/>
    <w:rsid w:val="000E7F36"/>
    <w:rsid w:val="000F1F36"/>
    <w:rsid w:val="000F4805"/>
    <w:rsid w:val="000F4B86"/>
    <w:rsid w:val="000F62C4"/>
    <w:rsid w:val="000F70A5"/>
    <w:rsid w:val="000F7733"/>
    <w:rsid w:val="001019EE"/>
    <w:rsid w:val="00103274"/>
    <w:rsid w:val="00104807"/>
    <w:rsid w:val="00105236"/>
    <w:rsid w:val="001064A9"/>
    <w:rsid w:val="001100F5"/>
    <w:rsid w:val="00111594"/>
    <w:rsid w:val="00112AC2"/>
    <w:rsid w:val="001138FE"/>
    <w:rsid w:val="001139C5"/>
    <w:rsid w:val="00113CB9"/>
    <w:rsid w:val="00114F1D"/>
    <w:rsid w:val="00115063"/>
    <w:rsid w:val="00116A63"/>
    <w:rsid w:val="00120ACD"/>
    <w:rsid w:val="001216FA"/>
    <w:rsid w:val="0012181F"/>
    <w:rsid w:val="00121D62"/>
    <w:rsid w:val="00124078"/>
    <w:rsid w:val="00124190"/>
    <w:rsid w:val="00124C42"/>
    <w:rsid w:val="00126D4B"/>
    <w:rsid w:val="00127CE7"/>
    <w:rsid w:val="0013001D"/>
    <w:rsid w:val="00130887"/>
    <w:rsid w:val="00130A0C"/>
    <w:rsid w:val="00131C7A"/>
    <w:rsid w:val="00132E4B"/>
    <w:rsid w:val="00133EBF"/>
    <w:rsid w:val="001340FE"/>
    <w:rsid w:val="001347EF"/>
    <w:rsid w:val="00134F3D"/>
    <w:rsid w:val="00136101"/>
    <w:rsid w:val="00136344"/>
    <w:rsid w:val="001369E9"/>
    <w:rsid w:val="00136E0F"/>
    <w:rsid w:val="00137C51"/>
    <w:rsid w:val="00137DBA"/>
    <w:rsid w:val="001412C7"/>
    <w:rsid w:val="00141453"/>
    <w:rsid w:val="001414D2"/>
    <w:rsid w:val="0014265C"/>
    <w:rsid w:val="001432F8"/>
    <w:rsid w:val="0014526C"/>
    <w:rsid w:val="001457B4"/>
    <w:rsid w:val="00145E57"/>
    <w:rsid w:val="001474C7"/>
    <w:rsid w:val="00151071"/>
    <w:rsid w:val="001511F6"/>
    <w:rsid w:val="00151923"/>
    <w:rsid w:val="001520BB"/>
    <w:rsid w:val="0015401C"/>
    <w:rsid w:val="00154EA9"/>
    <w:rsid w:val="00156BEC"/>
    <w:rsid w:val="001571DE"/>
    <w:rsid w:val="00160539"/>
    <w:rsid w:val="00162504"/>
    <w:rsid w:val="00162BDD"/>
    <w:rsid w:val="00162DC7"/>
    <w:rsid w:val="00164AE0"/>
    <w:rsid w:val="00165812"/>
    <w:rsid w:val="001661ED"/>
    <w:rsid w:val="00166BFC"/>
    <w:rsid w:val="00170E2F"/>
    <w:rsid w:val="00171532"/>
    <w:rsid w:val="00171DE3"/>
    <w:rsid w:val="00172A68"/>
    <w:rsid w:val="00174237"/>
    <w:rsid w:val="00174875"/>
    <w:rsid w:val="0017613F"/>
    <w:rsid w:val="00176A3B"/>
    <w:rsid w:val="001775A7"/>
    <w:rsid w:val="00180FB4"/>
    <w:rsid w:val="00181544"/>
    <w:rsid w:val="001819BF"/>
    <w:rsid w:val="00181E71"/>
    <w:rsid w:val="00183126"/>
    <w:rsid w:val="00184641"/>
    <w:rsid w:val="00186506"/>
    <w:rsid w:val="00187C67"/>
    <w:rsid w:val="001913C0"/>
    <w:rsid w:val="00192324"/>
    <w:rsid w:val="00193E22"/>
    <w:rsid w:val="0019422F"/>
    <w:rsid w:val="00194ACC"/>
    <w:rsid w:val="00195E2A"/>
    <w:rsid w:val="00196056"/>
    <w:rsid w:val="00197624"/>
    <w:rsid w:val="00197C72"/>
    <w:rsid w:val="001A0D9F"/>
    <w:rsid w:val="001A15DA"/>
    <w:rsid w:val="001A21DB"/>
    <w:rsid w:val="001A225C"/>
    <w:rsid w:val="001A22D3"/>
    <w:rsid w:val="001A27FB"/>
    <w:rsid w:val="001A3F7B"/>
    <w:rsid w:val="001A447D"/>
    <w:rsid w:val="001A45D7"/>
    <w:rsid w:val="001A577C"/>
    <w:rsid w:val="001A69E5"/>
    <w:rsid w:val="001B0448"/>
    <w:rsid w:val="001B0ED7"/>
    <w:rsid w:val="001B1E35"/>
    <w:rsid w:val="001B3084"/>
    <w:rsid w:val="001B3BEB"/>
    <w:rsid w:val="001B492F"/>
    <w:rsid w:val="001B4977"/>
    <w:rsid w:val="001B4A75"/>
    <w:rsid w:val="001B52AC"/>
    <w:rsid w:val="001B6D33"/>
    <w:rsid w:val="001B7F8A"/>
    <w:rsid w:val="001C07C6"/>
    <w:rsid w:val="001C0DF1"/>
    <w:rsid w:val="001C12B0"/>
    <w:rsid w:val="001C16D7"/>
    <w:rsid w:val="001C24B5"/>
    <w:rsid w:val="001C42DB"/>
    <w:rsid w:val="001C556E"/>
    <w:rsid w:val="001C7385"/>
    <w:rsid w:val="001C7CC8"/>
    <w:rsid w:val="001D0A9C"/>
    <w:rsid w:val="001D0E09"/>
    <w:rsid w:val="001D0FF3"/>
    <w:rsid w:val="001D10B2"/>
    <w:rsid w:val="001D13E3"/>
    <w:rsid w:val="001D1A90"/>
    <w:rsid w:val="001D236C"/>
    <w:rsid w:val="001D3A7A"/>
    <w:rsid w:val="001D5096"/>
    <w:rsid w:val="001D6B30"/>
    <w:rsid w:val="001D71AC"/>
    <w:rsid w:val="001D7651"/>
    <w:rsid w:val="001E12D1"/>
    <w:rsid w:val="001E53C2"/>
    <w:rsid w:val="001E5B1E"/>
    <w:rsid w:val="001E6127"/>
    <w:rsid w:val="001E61C4"/>
    <w:rsid w:val="001E6D13"/>
    <w:rsid w:val="001E7F50"/>
    <w:rsid w:val="001E7FFB"/>
    <w:rsid w:val="001F030D"/>
    <w:rsid w:val="001F156F"/>
    <w:rsid w:val="001F2A22"/>
    <w:rsid w:val="001F2EEE"/>
    <w:rsid w:val="001F4910"/>
    <w:rsid w:val="001F5867"/>
    <w:rsid w:val="001F7C4E"/>
    <w:rsid w:val="00201E58"/>
    <w:rsid w:val="002053E4"/>
    <w:rsid w:val="0020657C"/>
    <w:rsid w:val="00207689"/>
    <w:rsid w:val="00211144"/>
    <w:rsid w:val="00211401"/>
    <w:rsid w:val="00211DB5"/>
    <w:rsid w:val="00211F0C"/>
    <w:rsid w:val="002136E1"/>
    <w:rsid w:val="0021399A"/>
    <w:rsid w:val="0021409F"/>
    <w:rsid w:val="00215019"/>
    <w:rsid w:val="00215573"/>
    <w:rsid w:val="0021614A"/>
    <w:rsid w:val="002209A5"/>
    <w:rsid w:val="002217D5"/>
    <w:rsid w:val="00222104"/>
    <w:rsid w:val="00222307"/>
    <w:rsid w:val="00222CA1"/>
    <w:rsid w:val="00222CD9"/>
    <w:rsid w:val="0022363D"/>
    <w:rsid w:val="0022515C"/>
    <w:rsid w:val="002255B0"/>
    <w:rsid w:val="00230568"/>
    <w:rsid w:val="00230BF5"/>
    <w:rsid w:val="00231E6E"/>
    <w:rsid w:val="00234284"/>
    <w:rsid w:val="0023598C"/>
    <w:rsid w:val="00236D1D"/>
    <w:rsid w:val="00237943"/>
    <w:rsid w:val="002413A2"/>
    <w:rsid w:val="00241500"/>
    <w:rsid w:val="00242639"/>
    <w:rsid w:val="00243CB8"/>
    <w:rsid w:val="00243F57"/>
    <w:rsid w:val="00244999"/>
    <w:rsid w:val="0025210E"/>
    <w:rsid w:val="00252FA1"/>
    <w:rsid w:val="00253795"/>
    <w:rsid w:val="00254993"/>
    <w:rsid w:val="002549AF"/>
    <w:rsid w:val="002574FF"/>
    <w:rsid w:val="002608A7"/>
    <w:rsid w:val="00261177"/>
    <w:rsid w:val="0026189A"/>
    <w:rsid w:val="002644AC"/>
    <w:rsid w:val="00264C47"/>
    <w:rsid w:val="00265425"/>
    <w:rsid w:val="00266174"/>
    <w:rsid w:val="002668A9"/>
    <w:rsid w:val="00267144"/>
    <w:rsid w:val="00267D21"/>
    <w:rsid w:val="00267D85"/>
    <w:rsid w:val="00267E80"/>
    <w:rsid w:val="0027065C"/>
    <w:rsid w:val="00270A2D"/>
    <w:rsid w:val="0027243C"/>
    <w:rsid w:val="00273A8B"/>
    <w:rsid w:val="002751DF"/>
    <w:rsid w:val="002755F1"/>
    <w:rsid w:val="00275AA5"/>
    <w:rsid w:val="00275D55"/>
    <w:rsid w:val="0027607D"/>
    <w:rsid w:val="0027648A"/>
    <w:rsid w:val="00277BD6"/>
    <w:rsid w:val="00280186"/>
    <w:rsid w:val="00282105"/>
    <w:rsid w:val="002823BE"/>
    <w:rsid w:val="00282780"/>
    <w:rsid w:val="0028302C"/>
    <w:rsid w:val="0028332F"/>
    <w:rsid w:val="00283A44"/>
    <w:rsid w:val="00284D5D"/>
    <w:rsid w:val="00285E00"/>
    <w:rsid w:val="0028685A"/>
    <w:rsid w:val="00287267"/>
    <w:rsid w:val="00287A9D"/>
    <w:rsid w:val="00287F2E"/>
    <w:rsid w:val="00290A73"/>
    <w:rsid w:val="00291456"/>
    <w:rsid w:val="00291D3C"/>
    <w:rsid w:val="0029255D"/>
    <w:rsid w:val="00293719"/>
    <w:rsid w:val="00296791"/>
    <w:rsid w:val="00297246"/>
    <w:rsid w:val="0029766E"/>
    <w:rsid w:val="002A0A74"/>
    <w:rsid w:val="002A184B"/>
    <w:rsid w:val="002A4485"/>
    <w:rsid w:val="002A5452"/>
    <w:rsid w:val="002A5723"/>
    <w:rsid w:val="002A5FFA"/>
    <w:rsid w:val="002A6A91"/>
    <w:rsid w:val="002A7B5F"/>
    <w:rsid w:val="002B0340"/>
    <w:rsid w:val="002B0E92"/>
    <w:rsid w:val="002B196B"/>
    <w:rsid w:val="002B1B2C"/>
    <w:rsid w:val="002B2848"/>
    <w:rsid w:val="002B2CBA"/>
    <w:rsid w:val="002B521A"/>
    <w:rsid w:val="002B67C3"/>
    <w:rsid w:val="002B681D"/>
    <w:rsid w:val="002B7436"/>
    <w:rsid w:val="002C0080"/>
    <w:rsid w:val="002C0969"/>
    <w:rsid w:val="002C327B"/>
    <w:rsid w:val="002C32CD"/>
    <w:rsid w:val="002C3AF6"/>
    <w:rsid w:val="002C41F5"/>
    <w:rsid w:val="002C6BC7"/>
    <w:rsid w:val="002C7282"/>
    <w:rsid w:val="002D1110"/>
    <w:rsid w:val="002D12BD"/>
    <w:rsid w:val="002D5B70"/>
    <w:rsid w:val="002D67BD"/>
    <w:rsid w:val="002D7B9A"/>
    <w:rsid w:val="002E275D"/>
    <w:rsid w:val="002E2A48"/>
    <w:rsid w:val="002E4B4B"/>
    <w:rsid w:val="002E4DA7"/>
    <w:rsid w:val="002E4DE5"/>
    <w:rsid w:val="002E677D"/>
    <w:rsid w:val="002F2C58"/>
    <w:rsid w:val="002F2EB7"/>
    <w:rsid w:val="002F3449"/>
    <w:rsid w:val="002F3B85"/>
    <w:rsid w:val="002F4119"/>
    <w:rsid w:val="002F451B"/>
    <w:rsid w:val="002F4788"/>
    <w:rsid w:val="002F4E58"/>
    <w:rsid w:val="002F54AC"/>
    <w:rsid w:val="002F5D12"/>
    <w:rsid w:val="002F6119"/>
    <w:rsid w:val="002F6993"/>
    <w:rsid w:val="002F71B1"/>
    <w:rsid w:val="002F7F44"/>
    <w:rsid w:val="00300AED"/>
    <w:rsid w:val="003019A2"/>
    <w:rsid w:val="00305B3E"/>
    <w:rsid w:val="00305C5B"/>
    <w:rsid w:val="00305D93"/>
    <w:rsid w:val="00305E92"/>
    <w:rsid w:val="003068C5"/>
    <w:rsid w:val="00310EFF"/>
    <w:rsid w:val="00311C03"/>
    <w:rsid w:val="00312D88"/>
    <w:rsid w:val="003131CA"/>
    <w:rsid w:val="00313855"/>
    <w:rsid w:val="003144D0"/>
    <w:rsid w:val="00314986"/>
    <w:rsid w:val="00320ED9"/>
    <w:rsid w:val="003211A6"/>
    <w:rsid w:val="00321F8E"/>
    <w:rsid w:val="00323690"/>
    <w:rsid w:val="00325A6B"/>
    <w:rsid w:val="00326386"/>
    <w:rsid w:val="00327B52"/>
    <w:rsid w:val="0033014D"/>
    <w:rsid w:val="003311ED"/>
    <w:rsid w:val="003314ED"/>
    <w:rsid w:val="00332681"/>
    <w:rsid w:val="00333D51"/>
    <w:rsid w:val="00335254"/>
    <w:rsid w:val="0033595F"/>
    <w:rsid w:val="00335E48"/>
    <w:rsid w:val="00336C5C"/>
    <w:rsid w:val="00336DD9"/>
    <w:rsid w:val="0034040E"/>
    <w:rsid w:val="00340650"/>
    <w:rsid w:val="003410C0"/>
    <w:rsid w:val="003413E9"/>
    <w:rsid w:val="00343BCC"/>
    <w:rsid w:val="00345001"/>
    <w:rsid w:val="0034514C"/>
    <w:rsid w:val="00345582"/>
    <w:rsid w:val="00347908"/>
    <w:rsid w:val="00347A30"/>
    <w:rsid w:val="00350341"/>
    <w:rsid w:val="003503BF"/>
    <w:rsid w:val="00350E7B"/>
    <w:rsid w:val="00351765"/>
    <w:rsid w:val="00351C58"/>
    <w:rsid w:val="00351EA3"/>
    <w:rsid w:val="00352738"/>
    <w:rsid w:val="0035367A"/>
    <w:rsid w:val="003540CF"/>
    <w:rsid w:val="00356450"/>
    <w:rsid w:val="003608E9"/>
    <w:rsid w:val="00361BCC"/>
    <w:rsid w:val="00362720"/>
    <w:rsid w:val="00363867"/>
    <w:rsid w:val="003649A2"/>
    <w:rsid w:val="00364FDA"/>
    <w:rsid w:val="003653B7"/>
    <w:rsid w:val="003664F3"/>
    <w:rsid w:val="00366779"/>
    <w:rsid w:val="003677DD"/>
    <w:rsid w:val="003679E2"/>
    <w:rsid w:val="0037210A"/>
    <w:rsid w:val="0037244A"/>
    <w:rsid w:val="00372DE8"/>
    <w:rsid w:val="00373887"/>
    <w:rsid w:val="00374A19"/>
    <w:rsid w:val="003753A6"/>
    <w:rsid w:val="00375590"/>
    <w:rsid w:val="00375BDA"/>
    <w:rsid w:val="003771CF"/>
    <w:rsid w:val="003773A2"/>
    <w:rsid w:val="003839A5"/>
    <w:rsid w:val="00383FCE"/>
    <w:rsid w:val="003850A3"/>
    <w:rsid w:val="003855D3"/>
    <w:rsid w:val="00385965"/>
    <w:rsid w:val="003923D3"/>
    <w:rsid w:val="00393033"/>
    <w:rsid w:val="00393783"/>
    <w:rsid w:val="00397891"/>
    <w:rsid w:val="0039793B"/>
    <w:rsid w:val="003979B5"/>
    <w:rsid w:val="00397BB0"/>
    <w:rsid w:val="00397FE2"/>
    <w:rsid w:val="003A00A5"/>
    <w:rsid w:val="003A012E"/>
    <w:rsid w:val="003A08F6"/>
    <w:rsid w:val="003A2798"/>
    <w:rsid w:val="003A27F1"/>
    <w:rsid w:val="003A3F62"/>
    <w:rsid w:val="003A41F7"/>
    <w:rsid w:val="003A461F"/>
    <w:rsid w:val="003A57A4"/>
    <w:rsid w:val="003A621B"/>
    <w:rsid w:val="003A7328"/>
    <w:rsid w:val="003B0730"/>
    <w:rsid w:val="003B0D35"/>
    <w:rsid w:val="003B26F7"/>
    <w:rsid w:val="003B399E"/>
    <w:rsid w:val="003B4208"/>
    <w:rsid w:val="003B44D7"/>
    <w:rsid w:val="003B4D1F"/>
    <w:rsid w:val="003B4E61"/>
    <w:rsid w:val="003B53B1"/>
    <w:rsid w:val="003B5727"/>
    <w:rsid w:val="003B5AB9"/>
    <w:rsid w:val="003B613D"/>
    <w:rsid w:val="003B640A"/>
    <w:rsid w:val="003B68FD"/>
    <w:rsid w:val="003B7B60"/>
    <w:rsid w:val="003C3E8A"/>
    <w:rsid w:val="003C41F2"/>
    <w:rsid w:val="003C4F36"/>
    <w:rsid w:val="003C752E"/>
    <w:rsid w:val="003C7F93"/>
    <w:rsid w:val="003D0837"/>
    <w:rsid w:val="003D09E6"/>
    <w:rsid w:val="003D1C2D"/>
    <w:rsid w:val="003D24C6"/>
    <w:rsid w:val="003D3335"/>
    <w:rsid w:val="003D3979"/>
    <w:rsid w:val="003D5F37"/>
    <w:rsid w:val="003D66D4"/>
    <w:rsid w:val="003D6C70"/>
    <w:rsid w:val="003D6CC7"/>
    <w:rsid w:val="003E08C7"/>
    <w:rsid w:val="003E334A"/>
    <w:rsid w:val="003E5B78"/>
    <w:rsid w:val="003E5DB0"/>
    <w:rsid w:val="003E6414"/>
    <w:rsid w:val="003E6849"/>
    <w:rsid w:val="003E70EB"/>
    <w:rsid w:val="003E7569"/>
    <w:rsid w:val="003F35CE"/>
    <w:rsid w:val="003F36E2"/>
    <w:rsid w:val="003F4A89"/>
    <w:rsid w:val="003F5830"/>
    <w:rsid w:val="003F5A48"/>
    <w:rsid w:val="003F73FF"/>
    <w:rsid w:val="003F74F5"/>
    <w:rsid w:val="004002AF"/>
    <w:rsid w:val="00400556"/>
    <w:rsid w:val="00400580"/>
    <w:rsid w:val="004015DE"/>
    <w:rsid w:val="00401F90"/>
    <w:rsid w:val="0040388C"/>
    <w:rsid w:val="0040395E"/>
    <w:rsid w:val="00404327"/>
    <w:rsid w:val="004044B4"/>
    <w:rsid w:val="004079B2"/>
    <w:rsid w:val="00410158"/>
    <w:rsid w:val="0041138D"/>
    <w:rsid w:val="00413831"/>
    <w:rsid w:val="00413EB1"/>
    <w:rsid w:val="00413FEA"/>
    <w:rsid w:val="004151B6"/>
    <w:rsid w:val="004160A1"/>
    <w:rsid w:val="00416686"/>
    <w:rsid w:val="004170F5"/>
    <w:rsid w:val="00417D41"/>
    <w:rsid w:val="00420D5D"/>
    <w:rsid w:val="00420EF5"/>
    <w:rsid w:val="00421F65"/>
    <w:rsid w:val="00422173"/>
    <w:rsid w:val="00423C98"/>
    <w:rsid w:val="0042451F"/>
    <w:rsid w:val="00424B32"/>
    <w:rsid w:val="00425806"/>
    <w:rsid w:val="00426957"/>
    <w:rsid w:val="00426A76"/>
    <w:rsid w:val="00426E28"/>
    <w:rsid w:val="00427819"/>
    <w:rsid w:val="004300D0"/>
    <w:rsid w:val="00431972"/>
    <w:rsid w:val="004319D9"/>
    <w:rsid w:val="00432001"/>
    <w:rsid w:val="004321B2"/>
    <w:rsid w:val="00432445"/>
    <w:rsid w:val="0043289A"/>
    <w:rsid w:val="004330CE"/>
    <w:rsid w:val="00434446"/>
    <w:rsid w:val="00435247"/>
    <w:rsid w:val="00435F73"/>
    <w:rsid w:val="00436E60"/>
    <w:rsid w:val="00437730"/>
    <w:rsid w:val="00437E2B"/>
    <w:rsid w:val="00440314"/>
    <w:rsid w:val="004414D4"/>
    <w:rsid w:val="00441A8B"/>
    <w:rsid w:val="00443646"/>
    <w:rsid w:val="004439A9"/>
    <w:rsid w:val="00444848"/>
    <w:rsid w:val="00445B28"/>
    <w:rsid w:val="00445CDE"/>
    <w:rsid w:val="004461C8"/>
    <w:rsid w:val="00447B68"/>
    <w:rsid w:val="004537FE"/>
    <w:rsid w:val="00453DD9"/>
    <w:rsid w:val="00454F83"/>
    <w:rsid w:val="004563F6"/>
    <w:rsid w:val="004567DF"/>
    <w:rsid w:val="00456E5E"/>
    <w:rsid w:val="004570B9"/>
    <w:rsid w:val="004578D0"/>
    <w:rsid w:val="00460E8F"/>
    <w:rsid w:val="00461128"/>
    <w:rsid w:val="0046135E"/>
    <w:rsid w:val="00461883"/>
    <w:rsid w:val="004644B1"/>
    <w:rsid w:val="0046548A"/>
    <w:rsid w:val="004661A6"/>
    <w:rsid w:val="004668BF"/>
    <w:rsid w:val="00470131"/>
    <w:rsid w:val="00470E56"/>
    <w:rsid w:val="00472200"/>
    <w:rsid w:val="0047296A"/>
    <w:rsid w:val="00476398"/>
    <w:rsid w:val="00476561"/>
    <w:rsid w:val="00477EA4"/>
    <w:rsid w:val="00480400"/>
    <w:rsid w:val="004804F5"/>
    <w:rsid w:val="00482B41"/>
    <w:rsid w:val="00484DF8"/>
    <w:rsid w:val="00485080"/>
    <w:rsid w:val="00485A06"/>
    <w:rsid w:val="004874A7"/>
    <w:rsid w:val="004901F6"/>
    <w:rsid w:val="00492093"/>
    <w:rsid w:val="00492C00"/>
    <w:rsid w:val="0049305C"/>
    <w:rsid w:val="00493191"/>
    <w:rsid w:val="00493298"/>
    <w:rsid w:val="004938B0"/>
    <w:rsid w:val="0049680A"/>
    <w:rsid w:val="00497DE4"/>
    <w:rsid w:val="004A0327"/>
    <w:rsid w:val="004A2020"/>
    <w:rsid w:val="004A2F47"/>
    <w:rsid w:val="004A39D4"/>
    <w:rsid w:val="004A560E"/>
    <w:rsid w:val="004A5FEE"/>
    <w:rsid w:val="004B09A2"/>
    <w:rsid w:val="004B180F"/>
    <w:rsid w:val="004B1AFF"/>
    <w:rsid w:val="004B1C39"/>
    <w:rsid w:val="004B23DA"/>
    <w:rsid w:val="004B384E"/>
    <w:rsid w:val="004B5048"/>
    <w:rsid w:val="004B656C"/>
    <w:rsid w:val="004B7049"/>
    <w:rsid w:val="004B7FD1"/>
    <w:rsid w:val="004C0207"/>
    <w:rsid w:val="004C0D17"/>
    <w:rsid w:val="004C0EF5"/>
    <w:rsid w:val="004C11D7"/>
    <w:rsid w:val="004C193F"/>
    <w:rsid w:val="004C3654"/>
    <w:rsid w:val="004C565C"/>
    <w:rsid w:val="004C5830"/>
    <w:rsid w:val="004C6FB5"/>
    <w:rsid w:val="004C7367"/>
    <w:rsid w:val="004D1019"/>
    <w:rsid w:val="004D1855"/>
    <w:rsid w:val="004D2D1C"/>
    <w:rsid w:val="004D54B6"/>
    <w:rsid w:val="004D6163"/>
    <w:rsid w:val="004D617A"/>
    <w:rsid w:val="004D679F"/>
    <w:rsid w:val="004E1B64"/>
    <w:rsid w:val="004E1DF1"/>
    <w:rsid w:val="004E3D8D"/>
    <w:rsid w:val="004E4144"/>
    <w:rsid w:val="004E5C6D"/>
    <w:rsid w:val="004E6175"/>
    <w:rsid w:val="004E7E2D"/>
    <w:rsid w:val="004E7FC7"/>
    <w:rsid w:val="004F05F4"/>
    <w:rsid w:val="004F1A9E"/>
    <w:rsid w:val="004F2EF6"/>
    <w:rsid w:val="004F2F95"/>
    <w:rsid w:val="004F3970"/>
    <w:rsid w:val="004F5AFC"/>
    <w:rsid w:val="004F5BE6"/>
    <w:rsid w:val="00500E92"/>
    <w:rsid w:val="00501493"/>
    <w:rsid w:val="005035FF"/>
    <w:rsid w:val="005061A5"/>
    <w:rsid w:val="0050661D"/>
    <w:rsid w:val="0050729F"/>
    <w:rsid w:val="005076D3"/>
    <w:rsid w:val="00507787"/>
    <w:rsid w:val="0051043F"/>
    <w:rsid w:val="00510C7E"/>
    <w:rsid w:val="00512460"/>
    <w:rsid w:val="005143CB"/>
    <w:rsid w:val="00515056"/>
    <w:rsid w:val="005156D1"/>
    <w:rsid w:val="00515BA7"/>
    <w:rsid w:val="0051607B"/>
    <w:rsid w:val="00516B53"/>
    <w:rsid w:val="005225B8"/>
    <w:rsid w:val="00523EDC"/>
    <w:rsid w:val="005247CD"/>
    <w:rsid w:val="00524835"/>
    <w:rsid w:val="005250D6"/>
    <w:rsid w:val="00525E75"/>
    <w:rsid w:val="00526FE5"/>
    <w:rsid w:val="0053074D"/>
    <w:rsid w:val="00531BFF"/>
    <w:rsid w:val="00531F08"/>
    <w:rsid w:val="00532AFC"/>
    <w:rsid w:val="00532FCC"/>
    <w:rsid w:val="005331EC"/>
    <w:rsid w:val="0053393B"/>
    <w:rsid w:val="005357AA"/>
    <w:rsid w:val="00535AF2"/>
    <w:rsid w:val="00536BD1"/>
    <w:rsid w:val="0054073A"/>
    <w:rsid w:val="005427F0"/>
    <w:rsid w:val="00542CA8"/>
    <w:rsid w:val="00543C79"/>
    <w:rsid w:val="00543CDA"/>
    <w:rsid w:val="00545CAF"/>
    <w:rsid w:val="00546586"/>
    <w:rsid w:val="005468CA"/>
    <w:rsid w:val="00547389"/>
    <w:rsid w:val="005512D0"/>
    <w:rsid w:val="0055137D"/>
    <w:rsid w:val="0055160A"/>
    <w:rsid w:val="005518CD"/>
    <w:rsid w:val="00551DDB"/>
    <w:rsid w:val="00553368"/>
    <w:rsid w:val="00554AD6"/>
    <w:rsid w:val="00555507"/>
    <w:rsid w:val="00555B9A"/>
    <w:rsid w:val="00555F5D"/>
    <w:rsid w:val="005563A1"/>
    <w:rsid w:val="00556416"/>
    <w:rsid w:val="00557387"/>
    <w:rsid w:val="005608B1"/>
    <w:rsid w:val="00560DCB"/>
    <w:rsid w:val="00561815"/>
    <w:rsid w:val="00561AA5"/>
    <w:rsid w:val="00562630"/>
    <w:rsid w:val="00562975"/>
    <w:rsid w:val="005659B4"/>
    <w:rsid w:val="00565ABF"/>
    <w:rsid w:val="00565C25"/>
    <w:rsid w:val="00566A3F"/>
    <w:rsid w:val="0057033E"/>
    <w:rsid w:val="00570BD1"/>
    <w:rsid w:val="00570F56"/>
    <w:rsid w:val="00571C84"/>
    <w:rsid w:val="00572684"/>
    <w:rsid w:val="00572CE8"/>
    <w:rsid w:val="00573E19"/>
    <w:rsid w:val="00574A02"/>
    <w:rsid w:val="00574D48"/>
    <w:rsid w:val="0057590E"/>
    <w:rsid w:val="00576BFA"/>
    <w:rsid w:val="005800FA"/>
    <w:rsid w:val="00580758"/>
    <w:rsid w:val="00580F95"/>
    <w:rsid w:val="00581711"/>
    <w:rsid w:val="00581B55"/>
    <w:rsid w:val="00582CBA"/>
    <w:rsid w:val="0058302F"/>
    <w:rsid w:val="0058334B"/>
    <w:rsid w:val="00583432"/>
    <w:rsid w:val="005840E6"/>
    <w:rsid w:val="0058411B"/>
    <w:rsid w:val="0058536B"/>
    <w:rsid w:val="00585C3E"/>
    <w:rsid w:val="00585E8C"/>
    <w:rsid w:val="00585F86"/>
    <w:rsid w:val="00587399"/>
    <w:rsid w:val="0058778A"/>
    <w:rsid w:val="0059195D"/>
    <w:rsid w:val="005921E8"/>
    <w:rsid w:val="0059349D"/>
    <w:rsid w:val="00594649"/>
    <w:rsid w:val="00594CCF"/>
    <w:rsid w:val="0059645E"/>
    <w:rsid w:val="0059786F"/>
    <w:rsid w:val="005A1B67"/>
    <w:rsid w:val="005A1BB5"/>
    <w:rsid w:val="005A22C1"/>
    <w:rsid w:val="005A39D0"/>
    <w:rsid w:val="005A5729"/>
    <w:rsid w:val="005A5AB6"/>
    <w:rsid w:val="005B29B6"/>
    <w:rsid w:val="005B3075"/>
    <w:rsid w:val="005B4063"/>
    <w:rsid w:val="005B4DD0"/>
    <w:rsid w:val="005B5F15"/>
    <w:rsid w:val="005B7358"/>
    <w:rsid w:val="005C0297"/>
    <w:rsid w:val="005C04DD"/>
    <w:rsid w:val="005C1694"/>
    <w:rsid w:val="005C272B"/>
    <w:rsid w:val="005C3948"/>
    <w:rsid w:val="005C545D"/>
    <w:rsid w:val="005C56D1"/>
    <w:rsid w:val="005C66C8"/>
    <w:rsid w:val="005C7444"/>
    <w:rsid w:val="005C74D8"/>
    <w:rsid w:val="005D0E1D"/>
    <w:rsid w:val="005D1252"/>
    <w:rsid w:val="005D1808"/>
    <w:rsid w:val="005D18CE"/>
    <w:rsid w:val="005D1D2B"/>
    <w:rsid w:val="005D2D04"/>
    <w:rsid w:val="005D38E5"/>
    <w:rsid w:val="005D4943"/>
    <w:rsid w:val="005D5264"/>
    <w:rsid w:val="005D5DB0"/>
    <w:rsid w:val="005D6629"/>
    <w:rsid w:val="005D6AB4"/>
    <w:rsid w:val="005D6AD3"/>
    <w:rsid w:val="005D6EBF"/>
    <w:rsid w:val="005E0881"/>
    <w:rsid w:val="005E1711"/>
    <w:rsid w:val="005E1ACF"/>
    <w:rsid w:val="005E1D09"/>
    <w:rsid w:val="005E32AA"/>
    <w:rsid w:val="005E3BBC"/>
    <w:rsid w:val="005E4C79"/>
    <w:rsid w:val="005E4DAD"/>
    <w:rsid w:val="005E50F0"/>
    <w:rsid w:val="005E5AC3"/>
    <w:rsid w:val="005E6E70"/>
    <w:rsid w:val="005E706B"/>
    <w:rsid w:val="005F2000"/>
    <w:rsid w:val="005F2B4A"/>
    <w:rsid w:val="005F55F8"/>
    <w:rsid w:val="005F699D"/>
    <w:rsid w:val="005F709E"/>
    <w:rsid w:val="005F7597"/>
    <w:rsid w:val="005F7CBC"/>
    <w:rsid w:val="00600FBD"/>
    <w:rsid w:val="0060337D"/>
    <w:rsid w:val="00603F96"/>
    <w:rsid w:val="006055B8"/>
    <w:rsid w:val="00605B4D"/>
    <w:rsid w:val="00607381"/>
    <w:rsid w:val="006105FA"/>
    <w:rsid w:val="00612C45"/>
    <w:rsid w:val="00612E22"/>
    <w:rsid w:val="00612EA2"/>
    <w:rsid w:val="00613391"/>
    <w:rsid w:val="00613F88"/>
    <w:rsid w:val="0061617B"/>
    <w:rsid w:val="00616849"/>
    <w:rsid w:val="00620269"/>
    <w:rsid w:val="006220F8"/>
    <w:rsid w:val="00623FB2"/>
    <w:rsid w:val="0062495C"/>
    <w:rsid w:val="00624B58"/>
    <w:rsid w:val="00624E6C"/>
    <w:rsid w:val="00625365"/>
    <w:rsid w:val="00625DFC"/>
    <w:rsid w:val="00626141"/>
    <w:rsid w:val="00627F0D"/>
    <w:rsid w:val="006312B7"/>
    <w:rsid w:val="00631D19"/>
    <w:rsid w:val="0063238E"/>
    <w:rsid w:val="00632558"/>
    <w:rsid w:val="00633222"/>
    <w:rsid w:val="00633AB8"/>
    <w:rsid w:val="00633CF8"/>
    <w:rsid w:val="00633DA3"/>
    <w:rsid w:val="00634382"/>
    <w:rsid w:val="00635185"/>
    <w:rsid w:val="006369F1"/>
    <w:rsid w:val="006405C3"/>
    <w:rsid w:val="00640E90"/>
    <w:rsid w:val="006413D9"/>
    <w:rsid w:val="00642453"/>
    <w:rsid w:val="006438DA"/>
    <w:rsid w:val="00643C84"/>
    <w:rsid w:val="006442C3"/>
    <w:rsid w:val="0064431D"/>
    <w:rsid w:val="00644C4D"/>
    <w:rsid w:val="00645209"/>
    <w:rsid w:val="00646E54"/>
    <w:rsid w:val="00646FC7"/>
    <w:rsid w:val="00647C70"/>
    <w:rsid w:val="006506BC"/>
    <w:rsid w:val="00651203"/>
    <w:rsid w:val="00653701"/>
    <w:rsid w:val="0065418F"/>
    <w:rsid w:val="00654897"/>
    <w:rsid w:val="00655D76"/>
    <w:rsid w:val="006565DD"/>
    <w:rsid w:val="00656B81"/>
    <w:rsid w:val="006571A2"/>
    <w:rsid w:val="00657C22"/>
    <w:rsid w:val="00662FD0"/>
    <w:rsid w:val="00664E28"/>
    <w:rsid w:val="00667889"/>
    <w:rsid w:val="00671706"/>
    <w:rsid w:val="00671C09"/>
    <w:rsid w:val="00673ED5"/>
    <w:rsid w:val="00674159"/>
    <w:rsid w:val="00674345"/>
    <w:rsid w:val="00674E08"/>
    <w:rsid w:val="00675287"/>
    <w:rsid w:val="0067558E"/>
    <w:rsid w:val="006765A6"/>
    <w:rsid w:val="00676A80"/>
    <w:rsid w:val="0067702E"/>
    <w:rsid w:val="00677081"/>
    <w:rsid w:val="00677F33"/>
    <w:rsid w:val="0068000A"/>
    <w:rsid w:val="00680BE6"/>
    <w:rsid w:val="00681A72"/>
    <w:rsid w:val="006834AF"/>
    <w:rsid w:val="00683876"/>
    <w:rsid w:val="00684173"/>
    <w:rsid w:val="006841B3"/>
    <w:rsid w:val="00684818"/>
    <w:rsid w:val="006849DA"/>
    <w:rsid w:val="00684CF4"/>
    <w:rsid w:val="0068622B"/>
    <w:rsid w:val="0068624A"/>
    <w:rsid w:val="00686347"/>
    <w:rsid w:val="00691A12"/>
    <w:rsid w:val="00692709"/>
    <w:rsid w:val="006934BD"/>
    <w:rsid w:val="0069433B"/>
    <w:rsid w:val="006945B9"/>
    <w:rsid w:val="006955A9"/>
    <w:rsid w:val="00696933"/>
    <w:rsid w:val="00696CB6"/>
    <w:rsid w:val="0069734A"/>
    <w:rsid w:val="006A01DF"/>
    <w:rsid w:val="006A0E34"/>
    <w:rsid w:val="006A1098"/>
    <w:rsid w:val="006A233A"/>
    <w:rsid w:val="006A2579"/>
    <w:rsid w:val="006A2880"/>
    <w:rsid w:val="006A3112"/>
    <w:rsid w:val="006A369F"/>
    <w:rsid w:val="006A3BB4"/>
    <w:rsid w:val="006A4D46"/>
    <w:rsid w:val="006A4EF9"/>
    <w:rsid w:val="006A5DAD"/>
    <w:rsid w:val="006A6563"/>
    <w:rsid w:val="006A669A"/>
    <w:rsid w:val="006A6CBC"/>
    <w:rsid w:val="006A7A7A"/>
    <w:rsid w:val="006B01A8"/>
    <w:rsid w:val="006B03D6"/>
    <w:rsid w:val="006B057E"/>
    <w:rsid w:val="006B0B97"/>
    <w:rsid w:val="006B0DA6"/>
    <w:rsid w:val="006B418F"/>
    <w:rsid w:val="006B4D01"/>
    <w:rsid w:val="006B6FFB"/>
    <w:rsid w:val="006B73A6"/>
    <w:rsid w:val="006C1387"/>
    <w:rsid w:val="006C22C5"/>
    <w:rsid w:val="006C2C6C"/>
    <w:rsid w:val="006C4DDB"/>
    <w:rsid w:val="006C67A6"/>
    <w:rsid w:val="006C6C79"/>
    <w:rsid w:val="006D18A4"/>
    <w:rsid w:val="006D215E"/>
    <w:rsid w:val="006D30F1"/>
    <w:rsid w:val="006D3643"/>
    <w:rsid w:val="006D37EB"/>
    <w:rsid w:val="006D4A78"/>
    <w:rsid w:val="006D595C"/>
    <w:rsid w:val="006D66B4"/>
    <w:rsid w:val="006D74F3"/>
    <w:rsid w:val="006D7A37"/>
    <w:rsid w:val="006E079E"/>
    <w:rsid w:val="006E1F98"/>
    <w:rsid w:val="006E2527"/>
    <w:rsid w:val="006E2D17"/>
    <w:rsid w:val="006F0130"/>
    <w:rsid w:val="006F1E5E"/>
    <w:rsid w:val="006F3E44"/>
    <w:rsid w:val="006F40C2"/>
    <w:rsid w:val="006F432F"/>
    <w:rsid w:val="006F4DC5"/>
    <w:rsid w:val="006F4FC8"/>
    <w:rsid w:val="006F5A86"/>
    <w:rsid w:val="006F61BA"/>
    <w:rsid w:val="006F676A"/>
    <w:rsid w:val="006F7247"/>
    <w:rsid w:val="006F7436"/>
    <w:rsid w:val="0070000F"/>
    <w:rsid w:val="00700BBB"/>
    <w:rsid w:val="007014F7"/>
    <w:rsid w:val="007015A3"/>
    <w:rsid w:val="00702DC2"/>
    <w:rsid w:val="00703D3F"/>
    <w:rsid w:val="00703EB6"/>
    <w:rsid w:val="00704E02"/>
    <w:rsid w:val="00704F01"/>
    <w:rsid w:val="007051D0"/>
    <w:rsid w:val="00705234"/>
    <w:rsid w:val="007069C6"/>
    <w:rsid w:val="00707F93"/>
    <w:rsid w:val="0071085C"/>
    <w:rsid w:val="00711616"/>
    <w:rsid w:val="00711672"/>
    <w:rsid w:val="00712383"/>
    <w:rsid w:val="00712616"/>
    <w:rsid w:val="0071278B"/>
    <w:rsid w:val="00712AF4"/>
    <w:rsid w:val="00714AA6"/>
    <w:rsid w:val="0071528C"/>
    <w:rsid w:val="00715340"/>
    <w:rsid w:val="00715FB1"/>
    <w:rsid w:val="00716DE1"/>
    <w:rsid w:val="00717252"/>
    <w:rsid w:val="007173C9"/>
    <w:rsid w:val="00717983"/>
    <w:rsid w:val="00720C8F"/>
    <w:rsid w:val="00720D28"/>
    <w:rsid w:val="007231F6"/>
    <w:rsid w:val="0072391D"/>
    <w:rsid w:val="007240CE"/>
    <w:rsid w:val="00724D78"/>
    <w:rsid w:val="00730227"/>
    <w:rsid w:val="00730A3E"/>
    <w:rsid w:val="00731C53"/>
    <w:rsid w:val="00732CDD"/>
    <w:rsid w:val="00733A01"/>
    <w:rsid w:val="007341A0"/>
    <w:rsid w:val="007353ED"/>
    <w:rsid w:val="00736809"/>
    <w:rsid w:val="00737459"/>
    <w:rsid w:val="00740A5A"/>
    <w:rsid w:val="007412BC"/>
    <w:rsid w:val="00741665"/>
    <w:rsid w:val="00741BEE"/>
    <w:rsid w:val="00742151"/>
    <w:rsid w:val="0074229C"/>
    <w:rsid w:val="0074230E"/>
    <w:rsid w:val="0074280F"/>
    <w:rsid w:val="00743B45"/>
    <w:rsid w:val="00743B6B"/>
    <w:rsid w:val="00743F68"/>
    <w:rsid w:val="007447D8"/>
    <w:rsid w:val="00744AC8"/>
    <w:rsid w:val="00745FA6"/>
    <w:rsid w:val="0074694E"/>
    <w:rsid w:val="00747AA6"/>
    <w:rsid w:val="00750D4C"/>
    <w:rsid w:val="00751AF1"/>
    <w:rsid w:val="00752185"/>
    <w:rsid w:val="007531C7"/>
    <w:rsid w:val="007551A3"/>
    <w:rsid w:val="0076036A"/>
    <w:rsid w:val="00760A1D"/>
    <w:rsid w:val="00760BD7"/>
    <w:rsid w:val="00762795"/>
    <w:rsid w:val="00762A35"/>
    <w:rsid w:val="00762A78"/>
    <w:rsid w:val="00764ADF"/>
    <w:rsid w:val="00764E59"/>
    <w:rsid w:val="00764FF5"/>
    <w:rsid w:val="00765D76"/>
    <w:rsid w:val="00770A3D"/>
    <w:rsid w:val="00771300"/>
    <w:rsid w:val="0077192D"/>
    <w:rsid w:val="00772029"/>
    <w:rsid w:val="007720B2"/>
    <w:rsid w:val="00772A59"/>
    <w:rsid w:val="00773D58"/>
    <w:rsid w:val="007744CE"/>
    <w:rsid w:val="00774555"/>
    <w:rsid w:val="00774F42"/>
    <w:rsid w:val="00775972"/>
    <w:rsid w:val="00776448"/>
    <w:rsid w:val="007767B4"/>
    <w:rsid w:val="00776926"/>
    <w:rsid w:val="007773A9"/>
    <w:rsid w:val="00777B07"/>
    <w:rsid w:val="007806D2"/>
    <w:rsid w:val="00780D74"/>
    <w:rsid w:val="00782066"/>
    <w:rsid w:val="00782786"/>
    <w:rsid w:val="00782D0E"/>
    <w:rsid w:val="00783D2B"/>
    <w:rsid w:val="007845B2"/>
    <w:rsid w:val="007856EF"/>
    <w:rsid w:val="0078640D"/>
    <w:rsid w:val="00787054"/>
    <w:rsid w:val="00790100"/>
    <w:rsid w:val="0079071A"/>
    <w:rsid w:val="007914AB"/>
    <w:rsid w:val="007915A2"/>
    <w:rsid w:val="00791AAD"/>
    <w:rsid w:val="00792581"/>
    <w:rsid w:val="00793540"/>
    <w:rsid w:val="00795AB5"/>
    <w:rsid w:val="007A0E89"/>
    <w:rsid w:val="007A2AF9"/>
    <w:rsid w:val="007A5D05"/>
    <w:rsid w:val="007A6BE3"/>
    <w:rsid w:val="007A7624"/>
    <w:rsid w:val="007B0319"/>
    <w:rsid w:val="007B1098"/>
    <w:rsid w:val="007B268E"/>
    <w:rsid w:val="007B272F"/>
    <w:rsid w:val="007B2F5F"/>
    <w:rsid w:val="007B30E4"/>
    <w:rsid w:val="007B31BF"/>
    <w:rsid w:val="007B32CA"/>
    <w:rsid w:val="007B339F"/>
    <w:rsid w:val="007B36D6"/>
    <w:rsid w:val="007B376C"/>
    <w:rsid w:val="007B39AA"/>
    <w:rsid w:val="007B4223"/>
    <w:rsid w:val="007B5337"/>
    <w:rsid w:val="007B7116"/>
    <w:rsid w:val="007B7AAD"/>
    <w:rsid w:val="007C047F"/>
    <w:rsid w:val="007C15AE"/>
    <w:rsid w:val="007C214E"/>
    <w:rsid w:val="007C2DD4"/>
    <w:rsid w:val="007C3B7B"/>
    <w:rsid w:val="007C5D1D"/>
    <w:rsid w:val="007D0F3F"/>
    <w:rsid w:val="007D105D"/>
    <w:rsid w:val="007D1CF0"/>
    <w:rsid w:val="007D1E95"/>
    <w:rsid w:val="007D2617"/>
    <w:rsid w:val="007D7EE7"/>
    <w:rsid w:val="007E0A4D"/>
    <w:rsid w:val="007E0EA1"/>
    <w:rsid w:val="007E517A"/>
    <w:rsid w:val="007E5AD9"/>
    <w:rsid w:val="007E6344"/>
    <w:rsid w:val="007E6EDC"/>
    <w:rsid w:val="007F06D4"/>
    <w:rsid w:val="007F077D"/>
    <w:rsid w:val="007F092F"/>
    <w:rsid w:val="007F3A28"/>
    <w:rsid w:val="007F3F23"/>
    <w:rsid w:val="007F491D"/>
    <w:rsid w:val="007F53E2"/>
    <w:rsid w:val="007F54EB"/>
    <w:rsid w:val="007F5BDA"/>
    <w:rsid w:val="007F65D3"/>
    <w:rsid w:val="007F70BF"/>
    <w:rsid w:val="0080014B"/>
    <w:rsid w:val="0080046E"/>
    <w:rsid w:val="0080095E"/>
    <w:rsid w:val="00801146"/>
    <w:rsid w:val="00801A2B"/>
    <w:rsid w:val="0080386E"/>
    <w:rsid w:val="0080595F"/>
    <w:rsid w:val="00805D4C"/>
    <w:rsid w:val="00805E16"/>
    <w:rsid w:val="0080711D"/>
    <w:rsid w:val="00807D96"/>
    <w:rsid w:val="00810640"/>
    <w:rsid w:val="0081233F"/>
    <w:rsid w:val="00812B52"/>
    <w:rsid w:val="00813073"/>
    <w:rsid w:val="00813F7B"/>
    <w:rsid w:val="008150D1"/>
    <w:rsid w:val="00815730"/>
    <w:rsid w:val="008163C7"/>
    <w:rsid w:val="008168E5"/>
    <w:rsid w:val="00817511"/>
    <w:rsid w:val="008203AA"/>
    <w:rsid w:val="00820DD8"/>
    <w:rsid w:val="008219AD"/>
    <w:rsid w:val="00822B27"/>
    <w:rsid w:val="00822D9F"/>
    <w:rsid w:val="00823B6E"/>
    <w:rsid w:val="00824BB7"/>
    <w:rsid w:val="00825FFB"/>
    <w:rsid w:val="00827B05"/>
    <w:rsid w:val="00827E7A"/>
    <w:rsid w:val="0083083D"/>
    <w:rsid w:val="0083119D"/>
    <w:rsid w:val="008311D0"/>
    <w:rsid w:val="00832506"/>
    <w:rsid w:val="00832B7A"/>
    <w:rsid w:val="00832D74"/>
    <w:rsid w:val="00833280"/>
    <w:rsid w:val="00834ABA"/>
    <w:rsid w:val="0083560E"/>
    <w:rsid w:val="00835848"/>
    <w:rsid w:val="00840215"/>
    <w:rsid w:val="00840729"/>
    <w:rsid w:val="0084075C"/>
    <w:rsid w:val="008408AF"/>
    <w:rsid w:val="00840992"/>
    <w:rsid w:val="008409E2"/>
    <w:rsid w:val="0084378C"/>
    <w:rsid w:val="00843ED0"/>
    <w:rsid w:val="00844430"/>
    <w:rsid w:val="008467E0"/>
    <w:rsid w:val="00852CA2"/>
    <w:rsid w:val="00853550"/>
    <w:rsid w:val="008569BC"/>
    <w:rsid w:val="0086048D"/>
    <w:rsid w:val="00860811"/>
    <w:rsid w:val="00860901"/>
    <w:rsid w:val="00860DC1"/>
    <w:rsid w:val="008620FA"/>
    <w:rsid w:val="00866B5B"/>
    <w:rsid w:val="00867920"/>
    <w:rsid w:val="00867AC7"/>
    <w:rsid w:val="00870F3B"/>
    <w:rsid w:val="00871524"/>
    <w:rsid w:val="00871E6C"/>
    <w:rsid w:val="00873275"/>
    <w:rsid w:val="00874546"/>
    <w:rsid w:val="0087565D"/>
    <w:rsid w:val="00875F86"/>
    <w:rsid w:val="00877CDA"/>
    <w:rsid w:val="008806AB"/>
    <w:rsid w:val="008808CB"/>
    <w:rsid w:val="008820B1"/>
    <w:rsid w:val="00882538"/>
    <w:rsid w:val="00883766"/>
    <w:rsid w:val="00884859"/>
    <w:rsid w:val="00887A21"/>
    <w:rsid w:val="00890E40"/>
    <w:rsid w:val="0089136A"/>
    <w:rsid w:val="00891AFB"/>
    <w:rsid w:val="00891B27"/>
    <w:rsid w:val="008927E0"/>
    <w:rsid w:val="00893A4B"/>
    <w:rsid w:val="00893B47"/>
    <w:rsid w:val="0089451E"/>
    <w:rsid w:val="0089486B"/>
    <w:rsid w:val="0089556C"/>
    <w:rsid w:val="00896D36"/>
    <w:rsid w:val="00897321"/>
    <w:rsid w:val="00897788"/>
    <w:rsid w:val="00897C86"/>
    <w:rsid w:val="008A02AF"/>
    <w:rsid w:val="008A0689"/>
    <w:rsid w:val="008A09FC"/>
    <w:rsid w:val="008A1290"/>
    <w:rsid w:val="008A1F31"/>
    <w:rsid w:val="008A2B75"/>
    <w:rsid w:val="008A34F1"/>
    <w:rsid w:val="008A5010"/>
    <w:rsid w:val="008A6302"/>
    <w:rsid w:val="008A70A9"/>
    <w:rsid w:val="008B2A39"/>
    <w:rsid w:val="008B5A34"/>
    <w:rsid w:val="008B6711"/>
    <w:rsid w:val="008B6EC4"/>
    <w:rsid w:val="008C04CE"/>
    <w:rsid w:val="008C0871"/>
    <w:rsid w:val="008C398F"/>
    <w:rsid w:val="008C43F0"/>
    <w:rsid w:val="008C49A2"/>
    <w:rsid w:val="008C6414"/>
    <w:rsid w:val="008C6AF0"/>
    <w:rsid w:val="008C7270"/>
    <w:rsid w:val="008C7369"/>
    <w:rsid w:val="008D0808"/>
    <w:rsid w:val="008D0E8B"/>
    <w:rsid w:val="008D1701"/>
    <w:rsid w:val="008D2EC2"/>
    <w:rsid w:val="008D3056"/>
    <w:rsid w:val="008D30CB"/>
    <w:rsid w:val="008D3E93"/>
    <w:rsid w:val="008D61EB"/>
    <w:rsid w:val="008D6D60"/>
    <w:rsid w:val="008D775B"/>
    <w:rsid w:val="008E0E4F"/>
    <w:rsid w:val="008E13B3"/>
    <w:rsid w:val="008E1622"/>
    <w:rsid w:val="008E17D4"/>
    <w:rsid w:val="008E1EAE"/>
    <w:rsid w:val="008E1F5A"/>
    <w:rsid w:val="008E2315"/>
    <w:rsid w:val="008E25A6"/>
    <w:rsid w:val="008E341C"/>
    <w:rsid w:val="008E4A1F"/>
    <w:rsid w:val="008E5484"/>
    <w:rsid w:val="008E5B87"/>
    <w:rsid w:val="008E699B"/>
    <w:rsid w:val="008E6C1A"/>
    <w:rsid w:val="008E6E98"/>
    <w:rsid w:val="008E752C"/>
    <w:rsid w:val="008F0691"/>
    <w:rsid w:val="008F1AA4"/>
    <w:rsid w:val="008F2221"/>
    <w:rsid w:val="008F23B7"/>
    <w:rsid w:val="008F2FB7"/>
    <w:rsid w:val="008F3C8B"/>
    <w:rsid w:val="008F432E"/>
    <w:rsid w:val="008F4BE8"/>
    <w:rsid w:val="008F6D31"/>
    <w:rsid w:val="008F71B4"/>
    <w:rsid w:val="00900653"/>
    <w:rsid w:val="0090179C"/>
    <w:rsid w:val="009018D9"/>
    <w:rsid w:val="009019EC"/>
    <w:rsid w:val="00901A88"/>
    <w:rsid w:val="00903518"/>
    <w:rsid w:val="009045E5"/>
    <w:rsid w:val="00904874"/>
    <w:rsid w:val="00904E3A"/>
    <w:rsid w:val="00907C7D"/>
    <w:rsid w:val="00907EDC"/>
    <w:rsid w:val="009100FA"/>
    <w:rsid w:val="009102D6"/>
    <w:rsid w:val="0091142B"/>
    <w:rsid w:val="009124E7"/>
    <w:rsid w:val="0091251C"/>
    <w:rsid w:val="00912BE4"/>
    <w:rsid w:val="00912C2B"/>
    <w:rsid w:val="00913367"/>
    <w:rsid w:val="0091566C"/>
    <w:rsid w:val="00915741"/>
    <w:rsid w:val="00915FB5"/>
    <w:rsid w:val="009167D8"/>
    <w:rsid w:val="00917B66"/>
    <w:rsid w:val="00920194"/>
    <w:rsid w:val="00921E77"/>
    <w:rsid w:val="009235CA"/>
    <w:rsid w:val="009237B3"/>
    <w:rsid w:val="00923B20"/>
    <w:rsid w:val="00924899"/>
    <w:rsid w:val="00924ECB"/>
    <w:rsid w:val="009259AE"/>
    <w:rsid w:val="00925C63"/>
    <w:rsid w:val="00926178"/>
    <w:rsid w:val="00927071"/>
    <w:rsid w:val="0092734B"/>
    <w:rsid w:val="0093038C"/>
    <w:rsid w:val="009319F6"/>
    <w:rsid w:val="00931A49"/>
    <w:rsid w:val="0093230E"/>
    <w:rsid w:val="00933425"/>
    <w:rsid w:val="00934B23"/>
    <w:rsid w:val="00934C6C"/>
    <w:rsid w:val="00936E9A"/>
    <w:rsid w:val="009373B3"/>
    <w:rsid w:val="009375DD"/>
    <w:rsid w:val="009401F2"/>
    <w:rsid w:val="00940E08"/>
    <w:rsid w:val="0094127F"/>
    <w:rsid w:val="009427F3"/>
    <w:rsid w:val="00943FC4"/>
    <w:rsid w:val="009444B4"/>
    <w:rsid w:val="00945722"/>
    <w:rsid w:val="00945DD2"/>
    <w:rsid w:val="00946646"/>
    <w:rsid w:val="00946D18"/>
    <w:rsid w:val="00946F3E"/>
    <w:rsid w:val="00946FE8"/>
    <w:rsid w:val="00947B33"/>
    <w:rsid w:val="00950FB5"/>
    <w:rsid w:val="00951075"/>
    <w:rsid w:val="00951410"/>
    <w:rsid w:val="00953D58"/>
    <w:rsid w:val="0095424A"/>
    <w:rsid w:val="009556A4"/>
    <w:rsid w:val="00956DAF"/>
    <w:rsid w:val="00960261"/>
    <w:rsid w:val="009605C7"/>
    <w:rsid w:val="009608D2"/>
    <w:rsid w:val="009614BD"/>
    <w:rsid w:val="009618E9"/>
    <w:rsid w:val="0096198B"/>
    <w:rsid w:val="00962A9F"/>
    <w:rsid w:val="00963498"/>
    <w:rsid w:val="009652AA"/>
    <w:rsid w:val="009656B8"/>
    <w:rsid w:val="0096616F"/>
    <w:rsid w:val="00966831"/>
    <w:rsid w:val="0096730E"/>
    <w:rsid w:val="00967408"/>
    <w:rsid w:val="0096785A"/>
    <w:rsid w:val="00970735"/>
    <w:rsid w:val="00973ECC"/>
    <w:rsid w:val="009741F6"/>
    <w:rsid w:val="0097460B"/>
    <w:rsid w:val="00974C00"/>
    <w:rsid w:val="009765AD"/>
    <w:rsid w:val="009801B4"/>
    <w:rsid w:val="009818A9"/>
    <w:rsid w:val="00981E43"/>
    <w:rsid w:val="009834B8"/>
    <w:rsid w:val="0098665B"/>
    <w:rsid w:val="009878C7"/>
    <w:rsid w:val="00987F2C"/>
    <w:rsid w:val="00990583"/>
    <w:rsid w:val="00991773"/>
    <w:rsid w:val="0099301D"/>
    <w:rsid w:val="00994617"/>
    <w:rsid w:val="00994C05"/>
    <w:rsid w:val="009A12DC"/>
    <w:rsid w:val="009A232E"/>
    <w:rsid w:val="009A2BF1"/>
    <w:rsid w:val="009A5678"/>
    <w:rsid w:val="009A69D2"/>
    <w:rsid w:val="009A6AB4"/>
    <w:rsid w:val="009A7205"/>
    <w:rsid w:val="009B1CEB"/>
    <w:rsid w:val="009B41CE"/>
    <w:rsid w:val="009B4E47"/>
    <w:rsid w:val="009B7C00"/>
    <w:rsid w:val="009C0B6C"/>
    <w:rsid w:val="009C0F14"/>
    <w:rsid w:val="009C209B"/>
    <w:rsid w:val="009C279A"/>
    <w:rsid w:val="009C2ECB"/>
    <w:rsid w:val="009C30B0"/>
    <w:rsid w:val="009C33C6"/>
    <w:rsid w:val="009C5006"/>
    <w:rsid w:val="009C564F"/>
    <w:rsid w:val="009C5BF8"/>
    <w:rsid w:val="009C5E36"/>
    <w:rsid w:val="009C65EF"/>
    <w:rsid w:val="009C67F4"/>
    <w:rsid w:val="009C70E2"/>
    <w:rsid w:val="009C7AFC"/>
    <w:rsid w:val="009C7D50"/>
    <w:rsid w:val="009D0509"/>
    <w:rsid w:val="009D08DB"/>
    <w:rsid w:val="009D0A6C"/>
    <w:rsid w:val="009D11A7"/>
    <w:rsid w:val="009D1878"/>
    <w:rsid w:val="009D41EF"/>
    <w:rsid w:val="009D6484"/>
    <w:rsid w:val="009D6489"/>
    <w:rsid w:val="009E001E"/>
    <w:rsid w:val="009E1EE1"/>
    <w:rsid w:val="009E259A"/>
    <w:rsid w:val="009E45E3"/>
    <w:rsid w:val="009E4F23"/>
    <w:rsid w:val="009E5951"/>
    <w:rsid w:val="009E5DC1"/>
    <w:rsid w:val="009E6D78"/>
    <w:rsid w:val="009E7DD9"/>
    <w:rsid w:val="009F03EB"/>
    <w:rsid w:val="009F11BB"/>
    <w:rsid w:val="009F2449"/>
    <w:rsid w:val="009F26CF"/>
    <w:rsid w:val="009F33A2"/>
    <w:rsid w:val="009F509D"/>
    <w:rsid w:val="009F629D"/>
    <w:rsid w:val="009F6465"/>
    <w:rsid w:val="009F6A72"/>
    <w:rsid w:val="009F7702"/>
    <w:rsid w:val="00A00374"/>
    <w:rsid w:val="00A00E1A"/>
    <w:rsid w:val="00A00F6F"/>
    <w:rsid w:val="00A010A1"/>
    <w:rsid w:val="00A01226"/>
    <w:rsid w:val="00A03374"/>
    <w:rsid w:val="00A042C6"/>
    <w:rsid w:val="00A0520E"/>
    <w:rsid w:val="00A05C4F"/>
    <w:rsid w:val="00A07814"/>
    <w:rsid w:val="00A10DB6"/>
    <w:rsid w:val="00A11C69"/>
    <w:rsid w:val="00A123CA"/>
    <w:rsid w:val="00A1248B"/>
    <w:rsid w:val="00A130D0"/>
    <w:rsid w:val="00A13295"/>
    <w:rsid w:val="00A160CB"/>
    <w:rsid w:val="00A16776"/>
    <w:rsid w:val="00A2061F"/>
    <w:rsid w:val="00A219CC"/>
    <w:rsid w:val="00A21A13"/>
    <w:rsid w:val="00A22CD2"/>
    <w:rsid w:val="00A23346"/>
    <w:rsid w:val="00A247F5"/>
    <w:rsid w:val="00A24B1B"/>
    <w:rsid w:val="00A2620D"/>
    <w:rsid w:val="00A312DE"/>
    <w:rsid w:val="00A31DAE"/>
    <w:rsid w:val="00A32139"/>
    <w:rsid w:val="00A3293C"/>
    <w:rsid w:val="00A36AC7"/>
    <w:rsid w:val="00A36D95"/>
    <w:rsid w:val="00A36F2C"/>
    <w:rsid w:val="00A37C75"/>
    <w:rsid w:val="00A4068F"/>
    <w:rsid w:val="00A40D4A"/>
    <w:rsid w:val="00A41259"/>
    <w:rsid w:val="00A41506"/>
    <w:rsid w:val="00A43B6B"/>
    <w:rsid w:val="00A43BDE"/>
    <w:rsid w:val="00A4471C"/>
    <w:rsid w:val="00A4501E"/>
    <w:rsid w:val="00A45C97"/>
    <w:rsid w:val="00A46095"/>
    <w:rsid w:val="00A4616D"/>
    <w:rsid w:val="00A46B44"/>
    <w:rsid w:val="00A47E20"/>
    <w:rsid w:val="00A500EB"/>
    <w:rsid w:val="00A50A41"/>
    <w:rsid w:val="00A50D1D"/>
    <w:rsid w:val="00A53699"/>
    <w:rsid w:val="00A55412"/>
    <w:rsid w:val="00A5692B"/>
    <w:rsid w:val="00A56C8E"/>
    <w:rsid w:val="00A60141"/>
    <w:rsid w:val="00A61020"/>
    <w:rsid w:val="00A61DCF"/>
    <w:rsid w:val="00A644CD"/>
    <w:rsid w:val="00A651D8"/>
    <w:rsid w:val="00A66014"/>
    <w:rsid w:val="00A6610C"/>
    <w:rsid w:val="00A70807"/>
    <w:rsid w:val="00A71283"/>
    <w:rsid w:val="00A71E4C"/>
    <w:rsid w:val="00A7218A"/>
    <w:rsid w:val="00A726B3"/>
    <w:rsid w:val="00A7311D"/>
    <w:rsid w:val="00A744EC"/>
    <w:rsid w:val="00A76A52"/>
    <w:rsid w:val="00A7798E"/>
    <w:rsid w:val="00A80F6C"/>
    <w:rsid w:val="00A82ABE"/>
    <w:rsid w:val="00A83747"/>
    <w:rsid w:val="00A8375B"/>
    <w:rsid w:val="00A83D77"/>
    <w:rsid w:val="00A844F6"/>
    <w:rsid w:val="00A84601"/>
    <w:rsid w:val="00A84718"/>
    <w:rsid w:val="00A84CA0"/>
    <w:rsid w:val="00A850D7"/>
    <w:rsid w:val="00A8539B"/>
    <w:rsid w:val="00A8736B"/>
    <w:rsid w:val="00A90CD5"/>
    <w:rsid w:val="00A90D57"/>
    <w:rsid w:val="00A91588"/>
    <w:rsid w:val="00A924C8"/>
    <w:rsid w:val="00A9267E"/>
    <w:rsid w:val="00A92723"/>
    <w:rsid w:val="00A937C0"/>
    <w:rsid w:val="00A93846"/>
    <w:rsid w:val="00A941E5"/>
    <w:rsid w:val="00A95A0F"/>
    <w:rsid w:val="00A97A82"/>
    <w:rsid w:val="00A97C04"/>
    <w:rsid w:val="00A97D1E"/>
    <w:rsid w:val="00AA10DF"/>
    <w:rsid w:val="00AA1378"/>
    <w:rsid w:val="00AA39A4"/>
    <w:rsid w:val="00AA4F2C"/>
    <w:rsid w:val="00AA5736"/>
    <w:rsid w:val="00AB0FFA"/>
    <w:rsid w:val="00AB1AF5"/>
    <w:rsid w:val="00AC005D"/>
    <w:rsid w:val="00AC08FA"/>
    <w:rsid w:val="00AC0C04"/>
    <w:rsid w:val="00AC0CBD"/>
    <w:rsid w:val="00AC3FFE"/>
    <w:rsid w:val="00AC538F"/>
    <w:rsid w:val="00AC5CD6"/>
    <w:rsid w:val="00AC65DA"/>
    <w:rsid w:val="00AC7500"/>
    <w:rsid w:val="00AC7985"/>
    <w:rsid w:val="00AD0EFB"/>
    <w:rsid w:val="00AD2004"/>
    <w:rsid w:val="00AD44BF"/>
    <w:rsid w:val="00AD4C47"/>
    <w:rsid w:val="00AD5391"/>
    <w:rsid w:val="00AD5A2E"/>
    <w:rsid w:val="00AD6731"/>
    <w:rsid w:val="00AD6B05"/>
    <w:rsid w:val="00AD769B"/>
    <w:rsid w:val="00AE18C1"/>
    <w:rsid w:val="00AE2890"/>
    <w:rsid w:val="00AE2B07"/>
    <w:rsid w:val="00AE2FFF"/>
    <w:rsid w:val="00AE4904"/>
    <w:rsid w:val="00AF1B2F"/>
    <w:rsid w:val="00AF1E3E"/>
    <w:rsid w:val="00AF2519"/>
    <w:rsid w:val="00AF3E34"/>
    <w:rsid w:val="00AF5E1B"/>
    <w:rsid w:val="00AF6060"/>
    <w:rsid w:val="00AF64E2"/>
    <w:rsid w:val="00B0066A"/>
    <w:rsid w:val="00B00DBF"/>
    <w:rsid w:val="00B01F74"/>
    <w:rsid w:val="00B05837"/>
    <w:rsid w:val="00B0641D"/>
    <w:rsid w:val="00B06A16"/>
    <w:rsid w:val="00B06DF8"/>
    <w:rsid w:val="00B100F3"/>
    <w:rsid w:val="00B1029D"/>
    <w:rsid w:val="00B10773"/>
    <w:rsid w:val="00B1125E"/>
    <w:rsid w:val="00B11EA5"/>
    <w:rsid w:val="00B12429"/>
    <w:rsid w:val="00B124A3"/>
    <w:rsid w:val="00B133D7"/>
    <w:rsid w:val="00B13786"/>
    <w:rsid w:val="00B13D53"/>
    <w:rsid w:val="00B14243"/>
    <w:rsid w:val="00B15211"/>
    <w:rsid w:val="00B158ED"/>
    <w:rsid w:val="00B162B0"/>
    <w:rsid w:val="00B16B1B"/>
    <w:rsid w:val="00B17A9A"/>
    <w:rsid w:val="00B17DE8"/>
    <w:rsid w:val="00B2095C"/>
    <w:rsid w:val="00B21B1F"/>
    <w:rsid w:val="00B21BCF"/>
    <w:rsid w:val="00B22242"/>
    <w:rsid w:val="00B2462C"/>
    <w:rsid w:val="00B255E2"/>
    <w:rsid w:val="00B26374"/>
    <w:rsid w:val="00B30DCA"/>
    <w:rsid w:val="00B31295"/>
    <w:rsid w:val="00B3162A"/>
    <w:rsid w:val="00B32391"/>
    <w:rsid w:val="00B326D8"/>
    <w:rsid w:val="00B32808"/>
    <w:rsid w:val="00B33644"/>
    <w:rsid w:val="00B34D9C"/>
    <w:rsid w:val="00B3641C"/>
    <w:rsid w:val="00B36586"/>
    <w:rsid w:val="00B36C9D"/>
    <w:rsid w:val="00B36E1F"/>
    <w:rsid w:val="00B37050"/>
    <w:rsid w:val="00B400A4"/>
    <w:rsid w:val="00B40A11"/>
    <w:rsid w:val="00B4311E"/>
    <w:rsid w:val="00B43C2D"/>
    <w:rsid w:val="00B4442A"/>
    <w:rsid w:val="00B45FCF"/>
    <w:rsid w:val="00B4730D"/>
    <w:rsid w:val="00B50855"/>
    <w:rsid w:val="00B51771"/>
    <w:rsid w:val="00B51AC4"/>
    <w:rsid w:val="00B5485C"/>
    <w:rsid w:val="00B554C4"/>
    <w:rsid w:val="00B555E7"/>
    <w:rsid w:val="00B5585B"/>
    <w:rsid w:val="00B57C07"/>
    <w:rsid w:val="00B60F9C"/>
    <w:rsid w:val="00B60FB0"/>
    <w:rsid w:val="00B61EC3"/>
    <w:rsid w:val="00B62008"/>
    <w:rsid w:val="00B629AC"/>
    <w:rsid w:val="00B62C0A"/>
    <w:rsid w:val="00B62E2F"/>
    <w:rsid w:val="00B62E39"/>
    <w:rsid w:val="00B6480E"/>
    <w:rsid w:val="00B6537A"/>
    <w:rsid w:val="00B66729"/>
    <w:rsid w:val="00B66E07"/>
    <w:rsid w:val="00B67AC3"/>
    <w:rsid w:val="00B71288"/>
    <w:rsid w:val="00B71743"/>
    <w:rsid w:val="00B735E0"/>
    <w:rsid w:val="00B738F7"/>
    <w:rsid w:val="00B73C68"/>
    <w:rsid w:val="00B73EE7"/>
    <w:rsid w:val="00B7444D"/>
    <w:rsid w:val="00B7630C"/>
    <w:rsid w:val="00B8001E"/>
    <w:rsid w:val="00B80ECA"/>
    <w:rsid w:val="00B83142"/>
    <w:rsid w:val="00B834AE"/>
    <w:rsid w:val="00B83A18"/>
    <w:rsid w:val="00B84E78"/>
    <w:rsid w:val="00B86B07"/>
    <w:rsid w:val="00B86C67"/>
    <w:rsid w:val="00B91392"/>
    <w:rsid w:val="00B91D4C"/>
    <w:rsid w:val="00B9284E"/>
    <w:rsid w:val="00B933B1"/>
    <w:rsid w:val="00B93445"/>
    <w:rsid w:val="00B9371D"/>
    <w:rsid w:val="00B949DF"/>
    <w:rsid w:val="00B951BE"/>
    <w:rsid w:val="00B95404"/>
    <w:rsid w:val="00B960A0"/>
    <w:rsid w:val="00BA02D5"/>
    <w:rsid w:val="00BA0DAE"/>
    <w:rsid w:val="00BA2A08"/>
    <w:rsid w:val="00BA3275"/>
    <w:rsid w:val="00BA3963"/>
    <w:rsid w:val="00BA3C44"/>
    <w:rsid w:val="00BA4353"/>
    <w:rsid w:val="00BA44FF"/>
    <w:rsid w:val="00BA4A85"/>
    <w:rsid w:val="00BA4E22"/>
    <w:rsid w:val="00BA56A0"/>
    <w:rsid w:val="00BA6630"/>
    <w:rsid w:val="00BA7F6D"/>
    <w:rsid w:val="00BA7FC7"/>
    <w:rsid w:val="00BB174C"/>
    <w:rsid w:val="00BB29F0"/>
    <w:rsid w:val="00BB35D7"/>
    <w:rsid w:val="00BB3C7A"/>
    <w:rsid w:val="00BB7467"/>
    <w:rsid w:val="00BC21EA"/>
    <w:rsid w:val="00BC2FBB"/>
    <w:rsid w:val="00BC3D63"/>
    <w:rsid w:val="00BC3FC5"/>
    <w:rsid w:val="00BC757F"/>
    <w:rsid w:val="00BD0320"/>
    <w:rsid w:val="00BD422B"/>
    <w:rsid w:val="00BD5811"/>
    <w:rsid w:val="00BD6AAB"/>
    <w:rsid w:val="00BD6DAA"/>
    <w:rsid w:val="00BD7784"/>
    <w:rsid w:val="00BD7883"/>
    <w:rsid w:val="00BD7F19"/>
    <w:rsid w:val="00BE00D7"/>
    <w:rsid w:val="00BE011F"/>
    <w:rsid w:val="00BE3E70"/>
    <w:rsid w:val="00BE45DB"/>
    <w:rsid w:val="00BE48C1"/>
    <w:rsid w:val="00BE4A41"/>
    <w:rsid w:val="00BE51B0"/>
    <w:rsid w:val="00BE5A74"/>
    <w:rsid w:val="00BE6F27"/>
    <w:rsid w:val="00BE73EC"/>
    <w:rsid w:val="00BE7C19"/>
    <w:rsid w:val="00BF0243"/>
    <w:rsid w:val="00BF0874"/>
    <w:rsid w:val="00BF1804"/>
    <w:rsid w:val="00BF3EFC"/>
    <w:rsid w:val="00BF3FD5"/>
    <w:rsid w:val="00BF4D21"/>
    <w:rsid w:val="00BF527E"/>
    <w:rsid w:val="00BF715D"/>
    <w:rsid w:val="00C009B6"/>
    <w:rsid w:val="00C01108"/>
    <w:rsid w:val="00C01314"/>
    <w:rsid w:val="00C02301"/>
    <w:rsid w:val="00C02FFC"/>
    <w:rsid w:val="00C057C8"/>
    <w:rsid w:val="00C07514"/>
    <w:rsid w:val="00C13518"/>
    <w:rsid w:val="00C13A41"/>
    <w:rsid w:val="00C13D2B"/>
    <w:rsid w:val="00C13D40"/>
    <w:rsid w:val="00C15B50"/>
    <w:rsid w:val="00C162DC"/>
    <w:rsid w:val="00C17FD6"/>
    <w:rsid w:val="00C20126"/>
    <w:rsid w:val="00C2158C"/>
    <w:rsid w:val="00C223E9"/>
    <w:rsid w:val="00C237D5"/>
    <w:rsid w:val="00C24D3E"/>
    <w:rsid w:val="00C26838"/>
    <w:rsid w:val="00C27099"/>
    <w:rsid w:val="00C275B6"/>
    <w:rsid w:val="00C316A9"/>
    <w:rsid w:val="00C31AA4"/>
    <w:rsid w:val="00C31C8D"/>
    <w:rsid w:val="00C341C3"/>
    <w:rsid w:val="00C34F5B"/>
    <w:rsid w:val="00C354D6"/>
    <w:rsid w:val="00C35E8E"/>
    <w:rsid w:val="00C362BF"/>
    <w:rsid w:val="00C36F87"/>
    <w:rsid w:val="00C37022"/>
    <w:rsid w:val="00C3746B"/>
    <w:rsid w:val="00C378CA"/>
    <w:rsid w:val="00C37A8A"/>
    <w:rsid w:val="00C4103C"/>
    <w:rsid w:val="00C421C2"/>
    <w:rsid w:val="00C43821"/>
    <w:rsid w:val="00C457DB"/>
    <w:rsid w:val="00C463B6"/>
    <w:rsid w:val="00C46977"/>
    <w:rsid w:val="00C46DFC"/>
    <w:rsid w:val="00C476E3"/>
    <w:rsid w:val="00C47EB0"/>
    <w:rsid w:val="00C50F38"/>
    <w:rsid w:val="00C520AD"/>
    <w:rsid w:val="00C535F2"/>
    <w:rsid w:val="00C546C7"/>
    <w:rsid w:val="00C549C4"/>
    <w:rsid w:val="00C561A1"/>
    <w:rsid w:val="00C565C0"/>
    <w:rsid w:val="00C56AE3"/>
    <w:rsid w:val="00C56B29"/>
    <w:rsid w:val="00C60FC7"/>
    <w:rsid w:val="00C63296"/>
    <w:rsid w:val="00C64D04"/>
    <w:rsid w:val="00C6615C"/>
    <w:rsid w:val="00C6637D"/>
    <w:rsid w:val="00C66D18"/>
    <w:rsid w:val="00C70246"/>
    <w:rsid w:val="00C70574"/>
    <w:rsid w:val="00C71C91"/>
    <w:rsid w:val="00C76250"/>
    <w:rsid w:val="00C82056"/>
    <w:rsid w:val="00C859D5"/>
    <w:rsid w:val="00C86D15"/>
    <w:rsid w:val="00C87181"/>
    <w:rsid w:val="00C902A9"/>
    <w:rsid w:val="00C906D3"/>
    <w:rsid w:val="00C93B67"/>
    <w:rsid w:val="00C963F1"/>
    <w:rsid w:val="00C9685F"/>
    <w:rsid w:val="00C9754D"/>
    <w:rsid w:val="00C9792E"/>
    <w:rsid w:val="00C97936"/>
    <w:rsid w:val="00CA048C"/>
    <w:rsid w:val="00CA10E5"/>
    <w:rsid w:val="00CA1D7E"/>
    <w:rsid w:val="00CA29E2"/>
    <w:rsid w:val="00CA3094"/>
    <w:rsid w:val="00CA3D66"/>
    <w:rsid w:val="00CA4A6B"/>
    <w:rsid w:val="00CA5221"/>
    <w:rsid w:val="00CA5AEB"/>
    <w:rsid w:val="00CA681F"/>
    <w:rsid w:val="00CA6CA8"/>
    <w:rsid w:val="00CA7151"/>
    <w:rsid w:val="00CB00E2"/>
    <w:rsid w:val="00CB094C"/>
    <w:rsid w:val="00CB1413"/>
    <w:rsid w:val="00CB2094"/>
    <w:rsid w:val="00CB3075"/>
    <w:rsid w:val="00CB3CC7"/>
    <w:rsid w:val="00CB4730"/>
    <w:rsid w:val="00CB59D8"/>
    <w:rsid w:val="00CB6845"/>
    <w:rsid w:val="00CC4DF0"/>
    <w:rsid w:val="00CC67ED"/>
    <w:rsid w:val="00CC7815"/>
    <w:rsid w:val="00CD0CEF"/>
    <w:rsid w:val="00CD1BC9"/>
    <w:rsid w:val="00CD1ED2"/>
    <w:rsid w:val="00CD288F"/>
    <w:rsid w:val="00CD34F4"/>
    <w:rsid w:val="00CD50A3"/>
    <w:rsid w:val="00CD5383"/>
    <w:rsid w:val="00CD6E90"/>
    <w:rsid w:val="00CD6FE3"/>
    <w:rsid w:val="00CE075B"/>
    <w:rsid w:val="00CE19D9"/>
    <w:rsid w:val="00CE1DAD"/>
    <w:rsid w:val="00CE1E67"/>
    <w:rsid w:val="00CE23BD"/>
    <w:rsid w:val="00CE2A61"/>
    <w:rsid w:val="00CE2B22"/>
    <w:rsid w:val="00CE2B2B"/>
    <w:rsid w:val="00CE2B8B"/>
    <w:rsid w:val="00CE38C4"/>
    <w:rsid w:val="00CE3A06"/>
    <w:rsid w:val="00CE5793"/>
    <w:rsid w:val="00CE5AC4"/>
    <w:rsid w:val="00CE67A0"/>
    <w:rsid w:val="00CE6CDC"/>
    <w:rsid w:val="00CE7010"/>
    <w:rsid w:val="00CF1C5C"/>
    <w:rsid w:val="00CF2082"/>
    <w:rsid w:val="00CF2142"/>
    <w:rsid w:val="00CF2DD2"/>
    <w:rsid w:val="00CF3259"/>
    <w:rsid w:val="00CF33E1"/>
    <w:rsid w:val="00CF37D1"/>
    <w:rsid w:val="00CF4B4F"/>
    <w:rsid w:val="00CF668C"/>
    <w:rsid w:val="00CF75C9"/>
    <w:rsid w:val="00D01243"/>
    <w:rsid w:val="00D014CA"/>
    <w:rsid w:val="00D01535"/>
    <w:rsid w:val="00D0284D"/>
    <w:rsid w:val="00D02933"/>
    <w:rsid w:val="00D04256"/>
    <w:rsid w:val="00D05888"/>
    <w:rsid w:val="00D059D4"/>
    <w:rsid w:val="00D05A39"/>
    <w:rsid w:val="00D05C8F"/>
    <w:rsid w:val="00D067A8"/>
    <w:rsid w:val="00D06813"/>
    <w:rsid w:val="00D07292"/>
    <w:rsid w:val="00D111E2"/>
    <w:rsid w:val="00D11EF6"/>
    <w:rsid w:val="00D11FFC"/>
    <w:rsid w:val="00D128EC"/>
    <w:rsid w:val="00D1350B"/>
    <w:rsid w:val="00D13C32"/>
    <w:rsid w:val="00D14F1B"/>
    <w:rsid w:val="00D154D1"/>
    <w:rsid w:val="00D1595D"/>
    <w:rsid w:val="00D1598A"/>
    <w:rsid w:val="00D15C9F"/>
    <w:rsid w:val="00D16F05"/>
    <w:rsid w:val="00D17D45"/>
    <w:rsid w:val="00D21229"/>
    <w:rsid w:val="00D24694"/>
    <w:rsid w:val="00D24EA1"/>
    <w:rsid w:val="00D25BC4"/>
    <w:rsid w:val="00D26542"/>
    <w:rsid w:val="00D27FCF"/>
    <w:rsid w:val="00D30202"/>
    <w:rsid w:val="00D3025E"/>
    <w:rsid w:val="00D31FAA"/>
    <w:rsid w:val="00D332E5"/>
    <w:rsid w:val="00D33D55"/>
    <w:rsid w:val="00D34512"/>
    <w:rsid w:val="00D34850"/>
    <w:rsid w:val="00D35BE2"/>
    <w:rsid w:val="00D35D57"/>
    <w:rsid w:val="00D405BE"/>
    <w:rsid w:val="00D40AEC"/>
    <w:rsid w:val="00D419FF"/>
    <w:rsid w:val="00D425D2"/>
    <w:rsid w:val="00D425EC"/>
    <w:rsid w:val="00D42AF7"/>
    <w:rsid w:val="00D42AFB"/>
    <w:rsid w:val="00D4357D"/>
    <w:rsid w:val="00D4403B"/>
    <w:rsid w:val="00D4559E"/>
    <w:rsid w:val="00D457AC"/>
    <w:rsid w:val="00D45C55"/>
    <w:rsid w:val="00D478D0"/>
    <w:rsid w:val="00D5035A"/>
    <w:rsid w:val="00D509F7"/>
    <w:rsid w:val="00D5127C"/>
    <w:rsid w:val="00D5274F"/>
    <w:rsid w:val="00D52CC5"/>
    <w:rsid w:val="00D5313D"/>
    <w:rsid w:val="00D53E99"/>
    <w:rsid w:val="00D53F0B"/>
    <w:rsid w:val="00D55D44"/>
    <w:rsid w:val="00D564BF"/>
    <w:rsid w:val="00D60A83"/>
    <w:rsid w:val="00D6105F"/>
    <w:rsid w:val="00D6118B"/>
    <w:rsid w:val="00D61C0F"/>
    <w:rsid w:val="00D63C27"/>
    <w:rsid w:val="00D640FA"/>
    <w:rsid w:val="00D642B4"/>
    <w:rsid w:val="00D652EB"/>
    <w:rsid w:val="00D703B0"/>
    <w:rsid w:val="00D715B1"/>
    <w:rsid w:val="00D74C00"/>
    <w:rsid w:val="00D75182"/>
    <w:rsid w:val="00D75FA9"/>
    <w:rsid w:val="00D7607F"/>
    <w:rsid w:val="00D766C2"/>
    <w:rsid w:val="00D81042"/>
    <w:rsid w:val="00D81474"/>
    <w:rsid w:val="00D82EDF"/>
    <w:rsid w:val="00D848F8"/>
    <w:rsid w:val="00D84B1C"/>
    <w:rsid w:val="00D84CA4"/>
    <w:rsid w:val="00D85DD8"/>
    <w:rsid w:val="00D86575"/>
    <w:rsid w:val="00D86678"/>
    <w:rsid w:val="00D87878"/>
    <w:rsid w:val="00D90D7E"/>
    <w:rsid w:val="00D90F85"/>
    <w:rsid w:val="00D91796"/>
    <w:rsid w:val="00D92893"/>
    <w:rsid w:val="00D92EA8"/>
    <w:rsid w:val="00D9310D"/>
    <w:rsid w:val="00D951DA"/>
    <w:rsid w:val="00D9791F"/>
    <w:rsid w:val="00DA0E94"/>
    <w:rsid w:val="00DA2C3A"/>
    <w:rsid w:val="00DA3964"/>
    <w:rsid w:val="00DA3C76"/>
    <w:rsid w:val="00DA56EE"/>
    <w:rsid w:val="00DA68D3"/>
    <w:rsid w:val="00DA6A0F"/>
    <w:rsid w:val="00DA702B"/>
    <w:rsid w:val="00DA761D"/>
    <w:rsid w:val="00DB1701"/>
    <w:rsid w:val="00DB29B4"/>
    <w:rsid w:val="00DB4610"/>
    <w:rsid w:val="00DB556D"/>
    <w:rsid w:val="00DB5965"/>
    <w:rsid w:val="00DB6646"/>
    <w:rsid w:val="00DB6ADB"/>
    <w:rsid w:val="00DC0C89"/>
    <w:rsid w:val="00DC1236"/>
    <w:rsid w:val="00DC2F0F"/>
    <w:rsid w:val="00DC35A0"/>
    <w:rsid w:val="00DC3A8D"/>
    <w:rsid w:val="00DC5129"/>
    <w:rsid w:val="00DC769D"/>
    <w:rsid w:val="00DC787B"/>
    <w:rsid w:val="00DD0E4D"/>
    <w:rsid w:val="00DD0EF5"/>
    <w:rsid w:val="00DD1931"/>
    <w:rsid w:val="00DD3D1D"/>
    <w:rsid w:val="00DD3E34"/>
    <w:rsid w:val="00DD4A0F"/>
    <w:rsid w:val="00DD4E72"/>
    <w:rsid w:val="00DD5F75"/>
    <w:rsid w:val="00DD676E"/>
    <w:rsid w:val="00DD6FCE"/>
    <w:rsid w:val="00DD78DB"/>
    <w:rsid w:val="00DE06A3"/>
    <w:rsid w:val="00DE1D91"/>
    <w:rsid w:val="00DE1F9B"/>
    <w:rsid w:val="00DE3412"/>
    <w:rsid w:val="00DE5A2C"/>
    <w:rsid w:val="00DE6521"/>
    <w:rsid w:val="00DE6696"/>
    <w:rsid w:val="00DE6CE9"/>
    <w:rsid w:val="00DE7927"/>
    <w:rsid w:val="00DE7AC7"/>
    <w:rsid w:val="00DF214E"/>
    <w:rsid w:val="00DF4985"/>
    <w:rsid w:val="00DF5E9B"/>
    <w:rsid w:val="00DF651D"/>
    <w:rsid w:val="00DF7532"/>
    <w:rsid w:val="00E011CD"/>
    <w:rsid w:val="00E014FC"/>
    <w:rsid w:val="00E01F79"/>
    <w:rsid w:val="00E02954"/>
    <w:rsid w:val="00E034CA"/>
    <w:rsid w:val="00E03F07"/>
    <w:rsid w:val="00E047C6"/>
    <w:rsid w:val="00E06BEA"/>
    <w:rsid w:val="00E06C09"/>
    <w:rsid w:val="00E07748"/>
    <w:rsid w:val="00E1086C"/>
    <w:rsid w:val="00E113EF"/>
    <w:rsid w:val="00E11CFA"/>
    <w:rsid w:val="00E11FC2"/>
    <w:rsid w:val="00E1220B"/>
    <w:rsid w:val="00E12D3D"/>
    <w:rsid w:val="00E13DD8"/>
    <w:rsid w:val="00E14AC2"/>
    <w:rsid w:val="00E14B3C"/>
    <w:rsid w:val="00E151F2"/>
    <w:rsid w:val="00E15FE9"/>
    <w:rsid w:val="00E1649B"/>
    <w:rsid w:val="00E169E6"/>
    <w:rsid w:val="00E17D47"/>
    <w:rsid w:val="00E204A1"/>
    <w:rsid w:val="00E20FA7"/>
    <w:rsid w:val="00E23177"/>
    <w:rsid w:val="00E2332D"/>
    <w:rsid w:val="00E24995"/>
    <w:rsid w:val="00E2512B"/>
    <w:rsid w:val="00E27B91"/>
    <w:rsid w:val="00E34F31"/>
    <w:rsid w:val="00E36667"/>
    <w:rsid w:val="00E374B5"/>
    <w:rsid w:val="00E37C77"/>
    <w:rsid w:val="00E409D8"/>
    <w:rsid w:val="00E40F8A"/>
    <w:rsid w:val="00E414DF"/>
    <w:rsid w:val="00E41BEF"/>
    <w:rsid w:val="00E4210F"/>
    <w:rsid w:val="00E425E9"/>
    <w:rsid w:val="00E42724"/>
    <w:rsid w:val="00E42824"/>
    <w:rsid w:val="00E43979"/>
    <w:rsid w:val="00E43FD8"/>
    <w:rsid w:val="00E469DE"/>
    <w:rsid w:val="00E47589"/>
    <w:rsid w:val="00E500A2"/>
    <w:rsid w:val="00E505BC"/>
    <w:rsid w:val="00E50B62"/>
    <w:rsid w:val="00E51AFA"/>
    <w:rsid w:val="00E52918"/>
    <w:rsid w:val="00E533FD"/>
    <w:rsid w:val="00E551D7"/>
    <w:rsid w:val="00E553F5"/>
    <w:rsid w:val="00E560E1"/>
    <w:rsid w:val="00E56574"/>
    <w:rsid w:val="00E61407"/>
    <w:rsid w:val="00E6146E"/>
    <w:rsid w:val="00E62BCB"/>
    <w:rsid w:val="00E648DF"/>
    <w:rsid w:val="00E653E6"/>
    <w:rsid w:val="00E65699"/>
    <w:rsid w:val="00E65824"/>
    <w:rsid w:val="00E66119"/>
    <w:rsid w:val="00E70C1F"/>
    <w:rsid w:val="00E70E98"/>
    <w:rsid w:val="00E716EE"/>
    <w:rsid w:val="00E71F1A"/>
    <w:rsid w:val="00E74C56"/>
    <w:rsid w:val="00E74EA1"/>
    <w:rsid w:val="00E75BF8"/>
    <w:rsid w:val="00E75C24"/>
    <w:rsid w:val="00E75D68"/>
    <w:rsid w:val="00E7647D"/>
    <w:rsid w:val="00E77036"/>
    <w:rsid w:val="00E773BA"/>
    <w:rsid w:val="00E77742"/>
    <w:rsid w:val="00E77852"/>
    <w:rsid w:val="00E802EC"/>
    <w:rsid w:val="00E80B3B"/>
    <w:rsid w:val="00E82FE8"/>
    <w:rsid w:val="00E85540"/>
    <w:rsid w:val="00E85595"/>
    <w:rsid w:val="00E85681"/>
    <w:rsid w:val="00E866A0"/>
    <w:rsid w:val="00E86F9B"/>
    <w:rsid w:val="00E907D0"/>
    <w:rsid w:val="00E910AF"/>
    <w:rsid w:val="00E91F65"/>
    <w:rsid w:val="00E92E0B"/>
    <w:rsid w:val="00E92EB2"/>
    <w:rsid w:val="00E93D6C"/>
    <w:rsid w:val="00E95810"/>
    <w:rsid w:val="00E95887"/>
    <w:rsid w:val="00E962BE"/>
    <w:rsid w:val="00E965FE"/>
    <w:rsid w:val="00E968EA"/>
    <w:rsid w:val="00E96EDE"/>
    <w:rsid w:val="00EA09A4"/>
    <w:rsid w:val="00EA1107"/>
    <w:rsid w:val="00EA1B00"/>
    <w:rsid w:val="00EA37D1"/>
    <w:rsid w:val="00EA3EE6"/>
    <w:rsid w:val="00EA3F35"/>
    <w:rsid w:val="00EA5D21"/>
    <w:rsid w:val="00EA600B"/>
    <w:rsid w:val="00EA6F1C"/>
    <w:rsid w:val="00EA71E6"/>
    <w:rsid w:val="00EA7D62"/>
    <w:rsid w:val="00EB01E4"/>
    <w:rsid w:val="00EB0F43"/>
    <w:rsid w:val="00EB26EF"/>
    <w:rsid w:val="00EB4322"/>
    <w:rsid w:val="00EB456E"/>
    <w:rsid w:val="00EB568C"/>
    <w:rsid w:val="00EB78FA"/>
    <w:rsid w:val="00EC0C51"/>
    <w:rsid w:val="00EC0ED8"/>
    <w:rsid w:val="00EC174D"/>
    <w:rsid w:val="00EC17EC"/>
    <w:rsid w:val="00EC2256"/>
    <w:rsid w:val="00EC30A1"/>
    <w:rsid w:val="00EC470E"/>
    <w:rsid w:val="00EC4B94"/>
    <w:rsid w:val="00EC5FCF"/>
    <w:rsid w:val="00EC6D10"/>
    <w:rsid w:val="00ED0C98"/>
    <w:rsid w:val="00ED1395"/>
    <w:rsid w:val="00ED271D"/>
    <w:rsid w:val="00ED2E51"/>
    <w:rsid w:val="00ED3F17"/>
    <w:rsid w:val="00ED3FE5"/>
    <w:rsid w:val="00ED4C4E"/>
    <w:rsid w:val="00ED4CF7"/>
    <w:rsid w:val="00ED50B0"/>
    <w:rsid w:val="00ED7FA6"/>
    <w:rsid w:val="00EE074D"/>
    <w:rsid w:val="00EE08A8"/>
    <w:rsid w:val="00EE1090"/>
    <w:rsid w:val="00EE1929"/>
    <w:rsid w:val="00EE1E50"/>
    <w:rsid w:val="00EE30A6"/>
    <w:rsid w:val="00EE39F0"/>
    <w:rsid w:val="00EE4343"/>
    <w:rsid w:val="00EE7DDF"/>
    <w:rsid w:val="00EF1B35"/>
    <w:rsid w:val="00EF2753"/>
    <w:rsid w:val="00EF31B3"/>
    <w:rsid w:val="00EF5C03"/>
    <w:rsid w:val="00EF6281"/>
    <w:rsid w:val="00EF6A21"/>
    <w:rsid w:val="00EF7E2E"/>
    <w:rsid w:val="00F002FE"/>
    <w:rsid w:val="00F018A4"/>
    <w:rsid w:val="00F03429"/>
    <w:rsid w:val="00F037C3"/>
    <w:rsid w:val="00F04291"/>
    <w:rsid w:val="00F05AD3"/>
    <w:rsid w:val="00F106D4"/>
    <w:rsid w:val="00F10AA1"/>
    <w:rsid w:val="00F10B4F"/>
    <w:rsid w:val="00F10B9D"/>
    <w:rsid w:val="00F10FF3"/>
    <w:rsid w:val="00F10FF8"/>
    <w:rsid w:val="00F12623"/>
    <w:rsid w:val="00F1290A"/>
    <w:rsid w:val="00F14227"/>
    <w:rsid w:val="00F148A5"/>
    <w:rsid w:val="00F14D09"/>
    <w:rsid w:val="00F15BCE"/>
    <w:rsid w:val="00F16FF0"/>
    <w:rsid w:val="00F17BAA"/>
    <w:rsid w:val="00F20AA3"/>
    <w:rsid w:val="00F2133C"/>
    <w:rsid w:val="00F2151F"/>
    <w:rsid w:val="00F240D7"/>
    <w:rsid w:val="00F24103"/>
    <w:rsid w:val="00F24A06"/>
    <w:rsid w:val="00F253A2"/>
    <w:rsid w:val="00F261E9"/>
    <w:rsid w:val="00F26A06"/>
    <w:rsid w:val="00F27BBF"/>
    <w:rsid w:val="00F323FA"/>
    <w:rsid w:val="00F32ACE"/>
    <w:rsid w:val="00F331D5"/>
    <w:rsid w:val="00F33A32"/>
    <w:rsid w:val="00F33E99"/>
    <w:rsid w:val="00F34893"/>
    <w:rsid w:val="00F34D3B"/>
    <w:rsid w:val="00F35EBB"/>
    <w:rsid w:val="00F3613E"/>
    <w:rsid w:val="00F37AFE"/>
    <w:rsid w:val="00F40DCF"/>
    <w:rsid w:val="00F427F4"/>
    <w:rsid w:val="00F45E8F"/>
    <w:rsid w:val="00F45F8D"/>
    <w:rsid w:val="00F4786E"/>
    <w:rsid w:val="00F47A69"/>
    <w:rsid w:val="00F47A8E"/>
    <w:rsid w:val="00F5067E"/>
    <w:rsid w:val="00F50E78"/>
    <w:rsid w:val="00F521ED"/>
    <w:rsid w:val="00F5238E"/>
    <w:rsid w:val="00F53AE3"/>
    <w:rsid w:val="00F54985"/>
    <w:rsid w:val="00F54DB2"/>
    <w:rsid w:val="00F56863"/>
    <w:rsid w:val="00F5714F"/>
    <w:rsid w:val="00F57643"/>
    <w:rsid w:val="00F60B1F"/>
    <w:rsid w:val="00F6112E"/>
    <w:rsid w:val="00F64537"/>
    <w:rsid w:val="00F64D98"/>
    <w:rsid w:val="00F65312"/>
    <w:rsid w:val="00F65C9F"/>
    <w:rsid w:val="00F666DF"/>
    <w:rsid w:val="00F668A2"/>
    <w:rsid w:val="00F66F55"/>
    <w:rsid w:val="00F67602"/>
    <w:rsid w:val="00F70BA1"/>
    <w:rsid w:val="00F70C5C"/>
    <w:rsid w:val="00F70F33"/>
    <w:rsid w:val="00F713EC"/>
    <w:rsid w:val="00F74371"/>
    <w:rsid w:val="00F74C6B"/>
    <w:rsid w:val="00F74E92"/>
    <w:rsid w:val="00F771BE"/>
    <w:rsid w:val="00F816C4"/>
    <w:rsid w:val="00F826BA"/>
    <w:rsid w:val="00F830F0"/>
    <w:rsid w:val="00F84482"/>
    <w:rsid w:val="00F846E6"/>
    <w:rsid w:val="00F84711"/>
    <w:rsid w:val="00F85811"/>
    <w:rsid w:val="00F90307"/>
    <w:rsid w:val="00F907FE"/>
    <w:rsid w:val="00F920CE"/>
    <w:rsid w:val="00F92D7B"/>
    <w:rsid w:val="00F93545"/>
    <w:rsid w:val="00F93CFE"/>
    <w:rsid w:val="00F95F13"/>
    <w:rsid w:val="00F97E82"/>
    <w:rsid w:val="00FA022A"/>
    <w:rsid w:val="00FA08BA"/>
    <w:rsid w:val="00FA339F"/>
    <w:rsid w:val="00FA3D34"/>
    <w:rsid w:val="00FA466A"/>
    <w:rsid w:val="00FA5CA3"/>
    <w:rsid w:val="00FA5FAA"/>
    <w:rsid w:val="00FA6635"/>
    <w:rsid w:val="00FA7CAE"/>
    <w:rsid w:val="00FB0505"/>
    <w:rsid w:val="00FB0A9F"/>
    <w:rsid w:val="00FB0EF8"/>
    <w:rsid w:val="00FB13C0"/>
    <w:rsid w:val="00FB1C62"/>
    <w:rsid w:val="00FB2339"/>
    <w:rsid w:val="00FB2DF9"/>
    <w:rsid w:val="00FB370B"/>
    <w:rsid w:val="00FB3938"/>
    <w:rsid w:val="00FB3ADE"/>
    <w:rsid w:val="00FB635D"/>
    <w:rsid w:val="00FB64BB"/>
    <w:rsid w:val="00FB686F"/>
    <w:rsid w:val="00FB6D29"/>
    <w:rsid w:val="00FB7567"/>
    <w:rsid w:val="00FB7735"/>
    <w:rsid w:val="00FC0432"/>
    <w:rsid w:val="00FC08B4"/>
    <w:rsid w:val="00FC3068"/>
    <w:rsid w:val="00FC30F5"/>
    <w:rsid w:val="00FC5CC5"/>
    <w:rsid w:val="00FC6023"/>
    <w:rsid w:val="00FD2BB1"/>
    <w:rsid w:val="00FD42B4"/>
    <w:rsid w:val="00FD56AD"/>
    <w:rsid w:val="00FD7BD9"/>
    <w:rsid w:val="00FD7CEF"/>
    <w:rsid w:val="00FD7DE0"/>
    <w:rsid w:val="00FD7DE1"/>
    <w:rsid w:val="00FE1771"/>
    <w:rsid w:val="00FE17A0"/>
    <w:rsid w:val="00FE2E2B"/>
    <w:rsid w:val="00FE33B6"/>
    <w:rsid w:val="00FE37C1"/>
    <w:rsid w:val="00FE3A3C"/>
    <w:rsid w:val="00FE4443"/>
    <w:rsid w:val="00FE4EAD"/>
    <w:rsid w:val="00FE5455"/>
    <w:rsid w:val="00FE778E"/>
    <w:rsid w:val="00FF0871"/>
    <w:rsid w:val="00FF10AF"/>
    <w:rsid w:val="00FF29B2"/>
    <w:rsid w:val="00FF300A"/>
    <w:rsid w:val="00FF667A"/>
    <w:rsid w:val="00FF7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AB55"/>
  <w15:chartTrackingRefBased/>
  <w15:docId w15:val="{76A0346B-8032-C541-85B9-6F444E16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08"/>
    <w:pPr>
      <w:spacing w:after="120" w:line="312" w:lineRule="auto"/>
      <w:jc w:val="both"/>
    </w:pPr>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3B6B"/>
  </w:style>
  <w:style w:type="paragraph" w:styleId="ListParagraph">
    <w:name w:val="List Paragraph"/>
    <w:basedOn w:val="Normal"/>
    <w:uiPriority w:val="34"/>
    <w:qFormat/>
    <w:rsid w:val="00D02933"/>
    <w:pPr>
      <w:ind w:left="720"/>
      <w:contextualSpacing/>
    </w:pPr>
  </w:style>
  <w:style w:type="paragraph" w:styleId="Footer">
    <w:name w:val="footer"/>
    <w:basedOn w:val="Normal"/>
    <w:link w:val="FooterChar"/>
    <w:uiPriority w:val="99"/>
    <w:unhideWhenUsed/>
    <w:rsid w:val="00252FA1"/>
    <w:pPr>
      <w:tabs>
        <w:tab w:val="center" w:pos="4513"/>
        <w:tab w:val="right" w:pos="9026"/>
      </w:tabs>
      <w:spacing w:after="0"/>
    </w:pPr>
  </w:style>
  <w:style w:type="character" w:customStyle="1" w:styleId="FooterChar">
    <w:name w:val="Footer Char"/>
    <w:basedOn w:val="DefaultParagraphFont"/>
    <w:link w:val="Footer"/>
    <w:uiPriority w:val="99"/>
    <w:rsid w:val="00252FA1"/>
    <w:rPr>
      <w:rFonts w:ascii="Times New Roman" w:hAnsi="Times New Roman"/>
    </w:rPr>
  </w:style>
  <w:style w:type="character" w:styleId="PageNumber">
    <w:name w:val="page number"/>
    <w:basedOn w:val="DefaultParagraphFont"/>
    <w:uiPriority w:val="99"/>
    <w:semiHidden/>
    <w:unhideWhenUsed/>
    <w:rsid w:val="00252FA1"/>
  </w:style>
  <w:style w:type="paragraph" w:styleId="BalloonText">
    <w:name w:val="Balloon Text"/>
    <w:basedOn w:val="Normal"/>
    <w:link w:val="BalloonTextChar"/>
    <w:uiPriority w:val="99"/>
    <w:semiHidden/>
    <w:unhideWhenUsed/>
    <w:rsid w:val="0058334B"/>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58334B"/>
    <w:rPr>
      <w:rFonts w:ascii="Times New Roman" w:hAnsi="Times New Roman" w:cs="Times New Roman"/>
      <w:sz w:val="18"/>
      <w:szCs w:val="18"/>
    </w:rPr>
  </w:style>
  <w:style w:type="paragraph" w:styleId="Caption">
    <w:name w:val="caption"/>
    <w:basedOn w:val="Normal"/>
    <w:next w:val="Normal"/>
    <w:uiPriority w:val="35"/>
    <w:unhideWhenUsed/>
    <w:qFormat/>
    <w:rsid w:val="00013C7F"/>
    <w:rPr>
      <w:rFonts w:eastAsia="Times New Roman" w:cs="Helvetica"/>
      <w:bCs/>
      <w:color w:val="000000" w:themeColor="text1"/>
      <w:szCs w:val="18"/>
    </w:rPr>
  </w:style>
  <w:style w:type="paragraph" w:styleId="Header">
    <w:name w:val="header"/>
    <w:basedOn w:val="Normal"/>
    <w:link w:val="HeaderChar"/>
    <w:uiPriority w:val="99"/>
    <w:unhideWhenUsed/>
    <w:rsid w:val="007E5AD9"/>
    <w:pPr>
      <w:tabs>
        <w:tab w:val="center" w:pos="4513"/>
        <w:tab w:val="right" w:pos="9026"/>
      </w:tabs>
      <w:spacing w:after="0"/>
    </w:pPr>
  </w:style>
  <w:style w:type="character" w:customStyle="1" w:styleId="HeaderChar">
    <w:name w:val="Header Char"/>
    <w:basedOn w:val="DefaultParagraphFont"/>
    <w:link w:val="Header"/>
    <w:uiPriority w:val="99"/>
    <w:rsid w:val="007E5AD9"/>
    <w:rPr>
      <w:rFonts w:ascii="Times New Roman" w:hAnsi="Times New Roman"/>
    </w:rPr>
  </w:style>
  <w:style w:type="paragraph" w:styleId="NormalWeb">
    <w:name w:val="Normal (Web)"/>
    <w:basedOn w:val="Normal"/>
    <w:uiPriority w:val="99"/>
    <w:unhideWhenUsed/>
    <w:rsid w:val="00EE1E50"/>
    <w:pPr>
      <w:spacing w:before="100" w:beforeAutospacing="1" w:after="100" w:afterAutospacing="1"/>
      <w:jc w:val="left"/>
    </w:pPr>
    <w:rPr>
      <w:rFonts w:eastAsia="Times New Roman" w:cs="Times New Roman"/>
    </w:rPr>
  </w:style>
  <w:style w:type="character" w:styleId="CommentReference">
    <w:name w:val="annotation reference"/>
    <w:basedOn w:val="DefaultParagraphFont"/>
    <w:uiPriority w:val="99"/>
    <w:semiHidden/>
    <w:unhideWhenUsed/>
    <w:rsid w:val="004C565C"/>
    <w:rPr>
      <w:sz w:val="16"/>
      <w:szCs w:val="16"/>
    </w:rPr>
  </w:style>
  <w:style w:type="paragraph" w:styleId="CommentText">
    <w:name w:val="annotation text"/>
    <w:basedOn w:val="Normal"/>
    <w:link w:val="CommentTextChar"/>
    <w:uiPriority w:val="99"/>
    <w:semiHidden/>
    <w:unhideWhenUsed/>
    <w:rsid w:val="004C565C"/>
    <w:rPr>
      <w:sz w:val="20"/>
      <w:szCs w:val="20"/>
    </w:rPr>
  </w:style>
  <w:style w:type="character" w:customStyle="1" w:styleId="CommentTextChar">
    <w:name w:val="Comment Text Char"/>
    <w:basedOn w:val="DefaultParagraphFont"/>
    <w:link w:val="CommentText"/>
    <w:uiPriority w:val="99"/>
    <w:semiHidden/>
    <w:rsid w:val="004C565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565C"/>
    <w:rPr>
      <w:b/>
      <w:bCs/>
    </w:rPr>
  </w:style>
  <w:style w:type="character" w:customStyle="1" w:styleId="CommentSubjectChar">
    <w:name w:val="Comment Subject Char"/>
    <w:basedOn w:val="CommentTextChar"/>
    <w:link w:val="CommentSubject"/>
    <w:uiPriority w:val="99"/>
    <w:semiHidden/>
    <w:rsid w:val="004C565C"/>
    <w:rPr>
      <w:rFonts w:ascii="Times New Roman" w:hAnsi="Times New Roman"/>
      <w:b/>
      <w:bCs/>
      <w:sz w:val="20"/>
      <w:szCs w:val="20"/>
    </w:rPr>
  </w:style>
  <w:style w:type="character" w:styleId="PlaceholderText">
    <w:name w:val="Placeholder Text"/>
    <w:basedOn w:val="DefaultParagraphFont"/>
    <w:uiPriority w:val="99"/>
    <w:semiHidden/>
    <w:rsid w:val="00420EF5"/>
    <w:rPr>
      <w:color w:val="808080"/>
    </w:rPr>
  </w:style>
  <w:style w:type="paragraph" w:styleId="Revision">
    <w:name w:val="Revision"/>
    <w:hidden/>
    <w:uiPriority w:val="99"/>
    <w:semiHidden/>
    <w:rsid w:val="00D703B0"/>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39698">
      <w:bodyDiv w:val="1"/>
      <w:marLeft w:val="0"/>
      <w:marRight w:val="0"/>
      <w:marTop w:val="0"/>
      <w:marBottom w:val="0"/>
      <w:divBdr>
        <w:top w:val="none" w:sz="0" w:space="0" w:color="auto"/>
        <w:left w:val="none" w:sz="0" w:space="0" w:color="auto"/>
        <w:bottom w:val="none" w:sz="0" w:space="0" w:color="auto"/>
        <w:right w:val="none" w:sz="0" w:space="0" w:color="auto"/>
      </w:divBdr>
    </w:div>
    <w:div w:id="242686471">
      <w:bodyDiv w:val="1"/>
      <w:marLeft w:val="0"/>
      <w:marRight w:val="0"/>
      <w:marTop w:val="0"/>
      <w:marBottom w:val="0"/>
      <w:divBdr>
        <w:top w:val="none" w:sz="0" w:space="0" w:color="auto"/>
        <w:left w:val="none" w:sz="0" w:space="0" w:color="auto"/>
        <w:bottom w:val="none" w:sz="0" w:space="0" w:color="auto"/>
        <w:right w:val="none" w:sz="0" w:space="0" w:color="auto"/>
      </w:divBdr>
    </w:div>
    <w:div w:id="351616344">
      <w:bodyDiv w:val="1"/>
      <w:marLeft w:val="0"/>
      <w:marRight w:val="0"/>
      <w:marTop w:val="0"/>
      <w:marBottom w:val="0"/>
      <w:divBdr>
        <w:top w:val="none" w:sz="0" w:space="0" w:color="auto"/>
        <w:left w:val="none" w:sz="0" w:space="0" w:color="auto"/>
        <w:bottom w:val="none" w:sz="0" w:space="0" w:color="auto"/>
        <w:right w:val="none" w:sz="0" w:space="0" w:color="auto"/>
      </w:divBdr>
    </w:div>
    <w:div w:id="368648799">
      <w:bodyDiv w:val="1"/>
      <w:marLeft w:val="0"/>
      <w:marRight w:val="0"/>
      <w:marTop w:val="0"/>
      <w:marBottom w:val="0"/>
      <w:divBdr>
        <w:top w:val="none" w:sz="0" w:space="0" w:color="auto"/>
        <w:left w:val="none" w:sz="0" w:space="0" w:color="auto"/>
        <w:bottom w:val="none" w:sz="0" w:space="0" w:color="auto"/>
        <w:right w:val="none" w:sz="0" w:space="0" w:color="auto"/>
      </w:divBdr>
      <w:divsChild>
        <w:div w:id="10561280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24833765">
              <w:marLeft w:val="0"/>
              <w:marRight w:val="0"/>
              <w:marTop w:val="0"/>
              <w:marBottom w:val="0"/>
              <w:divBdr>
                <w:top w:val="none" w:sz="0" w:space="0" w:color="auto"/>
                <w:left w:val="none" w:sz="0" w:space="0" w:color="auto"/>
                <w:bottom w:val="none" w:sz="0" w:space="0" w:color="auto"/>
                <w:right w:val="none" w:sz="0" w:space="0" w:color="auto"/>
              </w:divBdr>
              <w:divsChild>
                <w:div w:id="16038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7355">
          <w:marLeft w:val="0"/>
          <w:marRight w:val="0"/>
          <w:marTop w:val="0"/>
          <w:marBottom w:val="0"/>
          <w:divBdr>
            <w:top w:val="none" w:sz="0" w:space="0" w:color="auto"/>
            <w:left w:val="none" w:sz="0" w:space="0" w:color="auto"/>
            <w:bottom w:val="none" w:sz="0" w:space="0" w:color="auto"/>
            <w:right w:val="none" w:sz="0" w:space="0" w:color="auto"/>
          </w:divBdr>
        </w:div>
      </w:divsChild>
    </w:div>
    <w:div w:id="370150243">
      <w:bodyDiv w:val="1"/>
      <w:marLeft w:val="0"/>
      <w:marRight w:val="0"/>
      <w:marTop w:val="0"/>
      <w:marBottom w:val="0"/>
      <w:divBdr>
        <w:top w:val="none" w:sz="0" w:space="0" w:color="auto"/>
        <w:left w:val="none" w:sz="0" w:space="0" w:color="auto"/>
        <w:bottom w:val="none" w:sz="0" w:space="0" w:color="auto"/>
        <w:right w:val="none" w:sz="0" w:space="0" w:color="auto"/>
      </w:divBdr>
    </w:div>
    <w:div w:id="373189703">
      <w:bodyDiv w:val="1"/>
      <w:marLeft w:val="0"/>
      <w:marRight w:val="0"/>
      <w:marTop w:val="0"/>
      <w:marBottom w:val="0"/>
      <w:divBdr>
        <w:top w:val="none" w:sz="0" w:space="0" w:color="auto"/>
        <w:left w:val="none" w:sz="0" w:space="0" w:color="auto"/>
        <w:bottom w:val="none" w:sz="0" w:space="0" w:color="auto"/>
        <w:right w:val="none" w:sz="0" w:space="0" w:color="auto"/>
      </w:divBdr>
      <w:divsChild>
        <w:div w:id="798498108">
          <w:marLeft w:val="0"/>
          <w:marRight w:val="0"/>
          <w:marTop w:val="0"/>
          <w:marBottom w:val="0"/>
          <w:divBdr>
            <w:top w:val="none" w:sz="0" w:space="0" w:color="auto"/>
            <w:left w:val="none" w:sz="0" w:space="0" w:color="auto"/>
            <w:bottom w:val="none" w:sz="0" w:space="0" w:color="auto"/>
            <w:right w:val="none" w:sz="0" w:space="0" w:color="auto"/>
          </w:divBdr>
        </w:div>
      </w:divsChild>
    </w:div>
    <w:div w:id="422267559">
      <w:bodyDiv w:val="1"/>
      <w:marLeft w:val="0"/>
      <w:marRight w:val="0"/>
      <w:marTop w:val="0"/>
      <w:marBottom w:val="0"/>
      <w:divBdr>
        <w:top w:val="none" w:sz="0" w:space="0" w:color="auto"/>
        <w:left w:val="none" w:sz="0" w:space="0" w:color="auto"/>
        <w:bottom w:val="none" w:sz="0" w:space="0" w:color="auto"/>
        <w:right w:val="none" w:sz="0" w:space="0" w:color="auto"/>
      </w:divBdr>
      <w:divsChild>
        <w:div w:id="456534223">
          <w:marLeft w:val="0"/>
          <w:marRight w:val="0"/>
          <w:marTop w:val="0"/>
          <w:marBottom w:val="0"/>
          <w:divBdr>
            <w:top w:val="none" w:sz="0" w:space="0" w:color="auto"/>
            <w:left w:val="none" w:sz="0" w:space="0" w:color="auto"/>
            <w:bottom w:val="none" w:sz="0" w:space="0" w:color="auto"/>
            <w:right w:val="none" w:sz="0" w:space="0" w:color="auto"/>
          </w:divBdr>
        </w:div>
      </w:divsChild>
    </w:div>
    <w:div w:id="449056733">
      <w:bodyDiv w:val="1"/>
      <w:marLeft w:val="0"/>
      <w:marRight w:val="0"/>
      <w:marTop w:val="0"/>
      <w:marBottom w:val="0"/>
      <w:divBdr>
        <w:top w:val="none" w:sz="0" w:space="0" w:color="auto"/>
        <w:left w:val="none" w:sz="0" w:space="0" w:color="auto"/>
        <w:bottom w:val="none" w:sz="0" w:space="0" w:color="auto"/>
        <w:right w:val="none" w:sz="0" w:space="0" w:color="auto"/>
      </w:divBdr>
    </w:div>
    <w:div w:id="470563788">
      <w:bodyDiv w:val="1"/>
      <w:marLeft w:val="0"/>
      <w:marRight w:val="0"/>
      <w:marTop w:val="0"/>
      <w:marBottom w:val="0"/>
      <w:divBdr>
        <w:top w:val="none" w:sz="0" w:space="0" w:color="auto"/>
        <w:left w:val="none" w:sz="0" w:space="0" w:color="auto"/>
        <w:bottom w:val="none" w:sz="0" w:space="0" w:color="auto"/>
        <w:right w:val="none" w:sz="0" w:space="0" w:color="auto"/>
      </w:divBdr>
      <w:divsChild>
        <w:div w:id="1164469676">
          <w:marLeft w:val="0"/>
          <w:marRight w:val="0"/>
          <w:marTop w:val="0"/>
          <w:marBottom w:val="0"/>
          <w:divBdr>
            <w:top w:val="none" w:sz="0" w:space="0" w:color="auto"/>
            <w:left w:val="none" w:sz="0" w:space="0" w:color="auto"/>
            <w:bottom w:val="none" w:sz="0" w:space="0" w:color="auto"/>
            <w:right w:val="none" w:sz="0" w:space="0" w:color="auto"/>
          </w:divBdr>
          <w:divsChild>
            <w:div w:id="1962413946">
              <w:marLeft w:val="0"/>
              <w:marRight w:val="0"/>
              <w:marTop w:val="0"/>
              <w:marBottom w:val="0"/>
              <w:divBdr>
                <w:top w:val="none" w:sz="0" w:space="0" w:color="auto"/>
                <w:left w:val="none" w:sz="0" w:space="0" w:color="auto"/>
                <w:bottom w:val="none" w:sz="0" w:space="0" w:color="auto"/>
                <w:right w:val="none" w:sz="0" w:space="0" w:color="auto"/>
              </w:divBdr>
              <w:divsChild>
                <w:div w:id="5727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5787">
      <w:bodyDiv w:val="1"/>
      <w:marLeft w:val="0"/>
      <w:marRight w:val="0"/>
      <w:marTop w:val="0"/>
      <w:marBottom w:val="0"/>
      <w:divBdr>
        <w:top w:val="none" w:sz="0" w:space="0" w:color="auto"/>
        <w:left w:val="none" w:sz="0" w:space="0" w:color="auto"/>
        <w:bottom w:val="none" w:sz="0" w:space="0" w:color="auto"/>
        <w:right w:val="none" w:sz="0" w:space="0" w:color="auto"/>
      </w:divBdr>
    </w:div>
    <w:div w:id="516191635">
      <w:bodyDiv w:val="1"/>
      <w:marLeft w:val="0"/>
      <w:marRight w:val="0"/>
      <w:marTop w:val="0"/>
      <w:marBottom w:val="0"/>
      <w:divBdr>
        <w:top w:val="none" w:sz="0" w:space="0" w:color="auto"/>
        <w:left w:val="none" w:sz="0" w:space="0" w:color="auto"/>
        <w:bottom w:val="none" w:sz="0" w:space="0" w:color="auto"/>
        <w:right w:val="none" w:sz="0" w:space="0" w:color="auto"/>
      </w:divBdr>
    </w:div>
    <w:div w:id="605111887">
      <w:bodyDiv w:val="1"/>
      <w:marLeft w:val="0"/>
      <w:marRight w:val="0"/>
      <w:marTop w:val="0"/>
      <w:marBottom w:val="0"/>
      <w:divBdr>
        <w:top w:val="none" w:sz="0" w:space="0" w:color="auto"/>
        <w:left w:val="none" w:sz="0" w:space="0" w:color="auto"/>
        <w:bottom w:val="none" w:sz="0" w:space="0" w:color="auto"/>
        <w:right w:val="none" w:sz="0" w:space="0" w:color="auto"/>
      </w:divBdr>
    </w:div>
    <w:div w:id="684943951">
      <w:bodyDiv w:val="1"/>
      <w:marLeft w:val="0"/>
      <w:marRight w:val="0"/>
      <w:marTop w:val="0"/>
      <w:marBottom w:val="0"/>
      <w:divBdr>
        <w:top w:val="none" w:sz="0" w:space="0" w:color="auto"/>
        <w:left w:val="none" w:sz="0" w:space="0" w:color="auto"/>
        <w:bottom w:val="none" w:sz="0" w:space="0" w:color="auto"/>
        <w:right w:val="none" w:sz="0" w:space="0" w:color="auto"/>
      </w:divBdr>
    </w:div>
    <w:div w:id="788280086">
      <w:bodyDiv w:val="1"/>
      <w:marLeft w:val="0"/>
      <w:marRight w:val="0"/>
      <w:marTop w:val="0"/>
      <w:marBottom w:val="0"/>
      <w:divBdr>
        <w:top w:val="none" w:sz="0" w:space="0" w:color="auto"/>
        <w:left w:val="none" w:sz="0" w:space="0" w:color="auto"/>
        <w:bottom w:val="none" w:sz="0" w:space="0" w:color="auto"/>
        <w:right w:val="none" w:sz="0" w:space="0" w:color="auto"/>
      </w:divBdr>
    </w:div>
    <w:div w:id="834076967">
      <w:bodyDiv w:val="1"/>
      <w:marLeft w:val="0"/>
      <w:marRight w:val="0"/>
      <w:marTop w:val="0"/>
      <w:marBottom w:val="0"/>
      <w:divBdr>
        <w:top w:val="none" w:sz="0" w:space="0" w:color="auto"/>
        <w:left w:val="none" w:sz="0" w:space="0" w:color="auto"/>
        <w:bottom w:val="none" w:sz="0" w:space="0" w:color="auto"/>
        <w:right w:val="none" w:sz="0" w:space="0" w:color="auto"/>
      </w:divBdr>
    </w:div>
    <w:div w:id="849444663">
      <w:bodyDiv w:val="1"/>
      <w:marLeft w:val="0"/>
      <w:marRight w:val="0"/>
      <w:marTop w:val="0"/>
      <w:marBottom w:val="0"/>
      <w:divBdr>
        <w:top w:val="none" w:sz="0" w:space="0" w:color="auto"/>
        <w:left w:val="none" w:sz="0" w:space="0" w:color="auto"/>
        <w:bottom w:val="none" w:sz="0" w:space="0" w:color="auto"/>
        <w:right w:val="none" w:sz="0" w:space="0" w:color="auto"/>
      </w:divBdr>
      <w:divsChild>
        <w:div w:id="1536507049">
          <w:marLeft w:val="0"/>
          <w:marRight w:val="0"/>
          <w:marTop w:val="0"/>
          <w:marBottom w:val="0"/>
          <w:divBdr>
            <w:top w:val="none" w:sz="0" w:space="0" w:color="auto"/>
            <w:left w:val="none" w:sz="0" w:space="0" w:color="auto"/>
            <w:bottom w:val="none" w:sz="0" w:space="0" w:color="auto"/>
            <w:right w:val="none" w:sz="0" w:space="0" w:color="auto"/>
          </w:divBdr>
          <w:divsChild>
            <w:div w:id="540943438">
              <w:marLeft w:val="0"/>
              <w:marRight w:val="0"/>
              <w:marTop w:val="0"/>
              <w:marBottom w:val="0"/>
              <w:divBdr>
                <w:top w:val="none" w:sz="0" w:space="0" w:color="auto"/>
                <w:left w:val="none" w:sz="0" w:space="0" w:color="auto"/>
                <w:bottom w:val="none" w:sz="0" w:space="0" w:color="auto"/>
                <w:right w:val="none" w:sz="0" w:space="0" w:color="auto"/>
              </w:divBdr>
              <w:divsChild>
                <w:div w:id="927999827">
                  <w:marLeft w:val="0"/>
                  <w:marRight w:val="0"/>
                  <w:marTop w:val="0"/>
                  <w:marBottom w:val="0"/>
                  <w:divBdr>
                    <w:top w:val="none" w:sz="0" w:space="0" w:color="auto"/>
                    <w:left w:val="none" w:sz="0" w:space="0" w:color="auto"/>
                    <w:bottom w:val="none" w:sz="0" w:space="0" w:color="auto"/>
                    <w:right w:val="none" w:sz="0" w:space="0" w:color="auto"/>
                  </w:divBdr>
                  <w:divsChild>
                    <w:div w:id="721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916062">
      <w:bodyDiv w:val="1"/>
      <w:marLeft w:val="0"/>
      <w:marRight w:val="0"/>
      <w:marTop w:val="0"/>
      <w:marBottom w:val="0"/>
      <w:divBdr>
        <w:top w:val="none" w:sz="0" w:space="0" w:color="auto"/>
        <w:left w:val="none" w:sz="0" w:space="0" w:color="auto"/>
        <w:bottom w:val="none" w:sz="0" w:space="0" w:color="auto"/>
        <w:right w:val="none" w:sz="0" w:space="0" w:color="auto"/>
      </w:divBdr>
    </w:div>
    <w:div w:id="890655679">
      <w:bodyDiv w:val="1"/>
      <w:marLeft w:val="0"/>
      <w:marRight w:val="0"/>
      <w:marTop w:val="0"/>
      <w:marBottom w:val="0"/>
      <w:divBdr>
        <w:top w:val="none" w:sz="0" w:space="0" w:color="auto"/>
        <w:left w:val="none" w:sz="0" w:space="0" w:color="auto"/>
        <w:bottom w:val="none" w:sz="0" w:space="0" w:color="auto"/>
        <w:right w:val="none" w:sz="0" w:space="0" w:color="auto"/>
      </w:divBdr>
    </w:div>
    <w:div w:id="954868987">
      <w:bodyDiv w:val="1"/>
      <w:marLeft w:val="0"/>
      <w:marRight w:val="0"/>
      <w:marTop w:val="0"/>
      <w:marBottom w:val="0"/>
      <w:divBdr>
        <w:top w:val="none" w:sz="0" w:space="0" w:color="auto"/>
        <w:left w:val="none" w:sz="0" w:space="0" w:color="auto"/>
        <w:bottom w:val="none" w:sz="0" w:space="0" w:color="auto"/>
        <w:right w:val="none" w:sz="0" w:space="0" w:color="auto"/>
      </w:divBdr>
      <w:divsChild>
        <w:div w:id="1667322253">
          <w:marLeft w:val="0"/>
          <w:marRight w:val="0"/>
          <w:marTop w:val="0"/>
          <w:marBottom w:val="0"/>
          <w:divBdr>
            <w:top w:val="none" w:sz="0" w:space="0" w:color="auto"/>
            <w:left w:val="none" w:sz="0" w:space="0" w:color="auto"/>
            <w:bottom w:val="none" w:sz="0" w:space="0" w:color="auto"/>
            <w:right w:val="none" w:sz="0" w:space="0" w:color="auto"/>
          </w:divBdr>
          <w:divsChild>
            <w:div w:id="1025984433">
              <w:marLeft w:val="0"/>
              <w:marRight w:val="0"/>
              <w:marTop w:val="0"/>
              <w:marBottom w:val="0"/>
              <w:divBdr>
                <w:top w:val="none" w:sz="0" w:space="0" w:color="auto"/>
                <w:left w:val="none" w:sz="0" w:space="0" w:color="auto"/>
                <w:bottom w:val="none" w:sz="0" w:space="0" w:color="auto"/>
                <w:right w:val="none" w:sz="0" w:space="0" w:color="auto"/>
              </w:divBdr>
              <w:divsChild>
                <w:div w:id="746150943">
                  <w:marLeft w:val="0"/>
                  <w:marRight w:val="0"/>
                  <w:marTop w:val="0"/>
                  <w:marBottom w:val="0"/>
                  <w:divBdr>
                    <w:top w:val="none" w:sz="0" w:space="0" w:color="auto"/>
                    <w:left w:val="none" w:sz="0" w:space="0" w:color="auto"/>
                    <w:bottom w:val="none" w:sz="0" w:space="0" w:color="auto"/>
                    <w:right w:val="none" w:sz="0" w:space="0" w:color="auto"/>
                  </w:divBdr>
                  <w:divsChild>
                    <w:div w:id="417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4753">
      <w:bodyDiv w:val="1"/>
      <w:marLeft w:val="0"/>
      <w:marRight w:val="0"/>
      <w:marTop w:val="0"/>
      <w:marBottom w:val="0"/>
      <w:divBdr>
        <w:top w:val="none" w:sz="0" w:space="0" w:color="auto"/>
        <w:left w:val="none" w:sz="0" w:space="0" w:color="auto"/>
        <w:bottom w:val="none" w:sz="0" w:space="0" w:color="auto"/>
        <w:right w:val="none" w:sz="0" w:space="0" w:color="auto"/>
      </w:divBdr>
    </w:div>
    <w:div w:id="1033117473">
      <w:bodyDiv w:val="1"/>
      <w:marLeft w:val="0"/>
      <w:marRight w:val="0"/>
      <w:marTop w:val="0"/>
      <w:marBottom w:val="0"/>
      <w:divBdr>
        <w:top w:val="none" w:sz="0" w:space="0" w:color="auto"/>
        <w:left w:val="none" w:sz="0" w:space="0" w:color="auto"/>
        <w:bottom w:val="none" w:sz="0" w:space="0" w:color="auto"/>
        <w:right w:val="none" w:sz="0" w:space="0" w:color="auto"/>
      </w:divBdr>
    </w:div>
    <w:div w:id="1098327200">
      <w:bodyDiv w:val="1"/>
      <w:marLeft w:val="0"/>
      <w:marRight w:val="0"/>
      <w:marTop w:val="0"/>
      <w:marBottom w:val="0"/>
      <w:divBdr>
        <w:top w:val="none" w:sz="0" w:space="0" w:color="auto"/>
        <w:left w:val="none" w:sz="0" w:space="0" w:color="auto"/>
        <w:bottom w:val="none" w:sz="0" w:space="0" w:color="auto"/>
        <w:right w:val="none" w:sz="0" w:space="0" w:color="auto"/>
      </w:divBdr>
    </w:div>
    <w:div w:id="1117987398">
      <w:bodyDiv w:val="1"/>
      <w:marLeft w:val="0"/>
      <w:marRight w:val="0"/>
      <w:marTop w:val="0"/>
      <w:marBottom w:val="0"/>
      <w:divBdr>
        <w:top w:val="none" w:sz="0" w:space="0" w:color="auto"/>
        <w:left w:val="none" w:sz="0" w:space="0" w:color="auto"/>
        <w:bottom w:val="none" w:sz="0" w:space="0" w:color="auto"/>
        <w:right w:val="none" w:sz="0" w:space="0" w:color="auto"/>
      </w:divBdr>
    </w:div>
    <w:div w:id="1263688164">
      <w:bodyDiv w:val="1"/>
      <w:marLeft w:val="0"/>
      <w:marRight w:val="0"/>
      <w:marTop w:val="0"/>
      <w:marBottom w:val="0"/>
      <w:divBdr>
        <w:top w:val="none" w:sz="0" w:space="0" w:color="auto"/>
        <w:left w:val="none" w:sz="0" w:space="0" w:color="auto"/>
        <w:bottom w:val="none" w:sz="0" w:space="0" w:color="auto"/>
        <w:right w:val="none" w:sz="0" w:space="0" w:color="auto"/>
      </w:divBdr>
    </w:div>
    <w:div w:id="1347975962">
      <w:bodyDiv w:val="1"/>
      <w:marLeft w:val="0"/>
      <w:marRight w:val="0"/>
      <w:marTop w:val="0"/>
      <w:marBottom w:val="0"/>
      <w:divBdr>
        <w:top w:val="none" w:sz="0" w:space="0" w:color="auto"/>
        <w:left w:val="none" w:sz="0" w:space="0" w:color="auto"/>
        <w:bottom w:val="none" w:sz="0" w:space="0" w:color="auto"/>
        <w:right w:val="none" w:sz="0" w:space="0" w:color="auto"/>
      </w:divBdr>
      <w:divsChild>
        <w:div w:id="437022997">
          <w:marLeft w:val="0"/>
          <w:marRight w:val="0"/>
          <w:marTop w:val="0"/>
          <w:marBottom w:val="0"/>
          <w:divBdr>
            <w:top w:val="none" w:sz="0" w:space="0" w:color="auto"/>
            <w:left w:val="none" w:sz="0" w:space="0" w:color="auto"/>
            <w:bottom w:val="none" w:sz="0" w:space="0" w:color="auto"/>
            <w:right w:val="none" w:sz="0" w:space="0" w:color="auto"/>
          </w:divBdr>
          <w:divsChild>
            <w:div w:id="1212109210">
              <w:marLeft w:val="0"/>
              <w:marRight w:val="0"/>
              <w:marTop w:val="0"/>
              <w:marBottom w:val="0"/>
              <w:divBdr>
                <w:top w:val="none" w:sz="0" w:space="0" w:color="auto"/>
                <w:left w:val="none" w:sz="0" w:space="0" w:color="auto"/>
                <w:bottom w:val="none" w:sz="0" w:space="0" w:color="auto"/>
                <w:right w:val="none" w:sz="0" w:space="0" w:color="auto"/>
              </w:divBdr>
              <w:divsChild>
                <w:div w:id="11687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85143">
      <w:bodyDiv w:val="1"/>
      <w:marLeft w:val="0"/>
      <w:marRight w:val="0"/>
      <w:marTop w:val="0"/>
      <w:marBottom w:val="0"/>
      <w:divBdr>
        <w:top w:val="none" w:sz="0" w:space="0" w:color="auto"/>
        <w:left w:val="none" w:sz="0" w:space="0" w:color="auto"/>
        <w:bottom w:val="none" w:sz="0" w:space="0" w:color="auto"/>
        <w:right w:val="none" w:sz="0" w:space="0" w:color="auto"/>
      </w:divBdr>
    </w:div>
    <w:div w:id="1395928129">
      <w:bodyDiv w:val="1"/>
      <w:marLeft w:val="0"/>
      <w:marRight w:val="0"/>
      <w:marTop w:val="0"/>
      <w:marBottom w:val="0"/>
      <w:divBdr>
        <w:top w:val="none" w:sz="0" w:space="0" w:color="auto"/>
        <w:left w:val="none" w:sz="0" w:space="0" w:color="auto"/>
        <w:bottom w:val="none" w:sz="0" w:space="0" w:color="auto"/>
        <w:right w:val="none" w:sz="0" w:space="0" w:color="auto"/>
      </w:divBdr>
    </w:div>
    <w:div w:id="1423724499">
      <w:bodyDiv w:val="1"/>
      <w:marLeft w:val="0"/>
      <w:marRight w:val="0"/>
      <w:marTop w:val="0"/>
      <w:marBottom w:val="0"/>
      <w:divBdr>
        <w:top w:val="none" w:sz="0" w:space="0" w:color="auto"/>
        <w:left w:val="none" w:sz="0" w:space="0" w:color="auto"/>
        <w:bottom w:val="none" w:sz="0" w:space="0" w:color="auto"/>
        <w:right w:val="none" w:sz="0" w:space="0" w:color="auto"/>
      </w:divBdr>
    </w:div>
    <w:div w:id="1746028730">
      <w:bodyDiv w:val="1"/>
      <w:marLeft w:val="0"/>
      <w:marRight w:val="0"/>
      <w:marTop w:val="0"/>
      <w:marBottom w:val="0"/>
      <w:divBdr>
        <w:top w:val="none" w:sz="0" w:space="0" w:color="auto"/>
        <w:left w:val="none" w:sz="0" w:space="0" w:color="auto"/>
        <w:bottom w:val="none" w:sz="0" w:space="0" w:color="auto"/>
        <w:right w:val="none" w:sz="0" w:space="0" w:color="auto"/>
      </w:divBdr>
      <w:divsChild>
        <w:div w:id="1483035882">
          <w:marLeft w:val="0"/>
          <w:marRight w:val="0"/>
          <w:marTop w:val="0"/>
          <w:marBottom w:val="0"/>
          <w:divBdr>
            <w:top w:val="none" w:sz="0" w:space="0" w:color="auto"/>
            <w:left w:val="none" w:sz="0" w:space="0" w:color="auto"/>
            <w:bottom w:val="none" w:sz="0" w:space="0" w:color="auto"/>
            <w:right w:val="none" w:sz="0" w:space="0" w:color="auto"/>
          </w:divBdr>
        </w:div>
        <w:div w:id="622350694">
          <w:marLeft w:val="0"/>
          <w:marRight w:val="0"/>
          <w:marTop w:val="0"/>
          <w:marBottom w:val="0"/>
          <w:divBdr>
            <w:top w:val="none" w:sz="0" w:space="0" w:color="auto"/>
            <w:left w:val="none" w:sz="0" w:space="0" w:color="auto"/>
            <w:bottom w:val="none" w:sz="0" w:space="0" w:color="auto"/>
            <w:right w:val="none" w:sz="0" w:space="0" w:color="auto"/>
          </w:divBdr>
        </w:div>
      </w:divsChild>
    </w:div>
    <w:div w:id="1829593124">
      <w:bodyDiv w:val="1"/>
      <w:marLeft w:val="0"/>
      <w:marRight w:val="0"/>
      <w:marTop w:val="0"/>
      <w:marBottom w:val="0"/>
      <w:divBdr>
        <w:top w:val="none" w:sz="0" w:space="0" w:color="auto"/>
        <w:left w:val="none" w:sz="0" w:space="0" w:color="auto"/>
        <w:bottom w:val="none" w:sz="0" w:space="0" w:color="auto"/>
        <w:right w:val="none" w:sz="0" w:space="0" w:color="auto"/>
      </w:divBdr>
    </w:div>
    <w:div w:id="1869446199">
      <w:bodyDiv w:val="1"/>
      <w:marLeft w:val="0"/>
      <w:marRight w:val="0"/>
      <w:marTop w:val="0"/>
      <w:marBottom w:val="0"/>
      <w:divBdr>
        <w:top w:val="none" w:sz="0" w:space="0" w:color="auto"/>
        <w:left w:val="none" w:sz="0" w:space="0" w:color="auto"/>
        <w:bottom w:val="none" w:sz="0" w:space="0" w:color="auto"/>
        <w:right w:val="none" w:sz="0" w:space="0" w:color="auto"/>
      </w:divBdr>
    </w:div>
    <w:div w:id="1902330817">
      <w:bodyDiv w:val="1"/>
      <w:marLeft w:val="0"/>
      <w:marRight w:val="0"/>
      <w:marTop w:val="0"/>
      <w:marBottom w:val="0"/>
      <w:divBdr>
        <w:top w:val="none" w:sz="0" w:space="0" w:color="auto"/>
        <w:left w:val="none" w:sz="0" w:space="0" w:color="auto"/>
        <w:bottom w:val="none" w:sz="0" w:space="0" w:color="auto"/>
        <w:right w:val="none" w:sz="0" w:space="0" w:color="auto"/>
      </w:divBdr>
    </w:div>
    <w:div w:id="2029673990">
      <w:bodyDiv w:val="1"/>
      <w:marLeft w:val="0"/>
      <w:marRight w:val="0"/>
      <w:marTop w:val="0"/>
      <w:marBottom w:val="0"/>
      <w:divBdr>
        <w:top w:val="none" w:sz="0" w:space="0" w:color="auto"/>
        <w:left w:val="none" w:sz="0" w:space="0" w:color="auto"/>
        <w:bottom w:val="none" w:sz="0" w:space="0" w:color="auto"/>
        <w:right w:val="none" w:sz="0" w:space="0" w:color="auto"/>
      </w:divBdr>
    </w:div>
    <w:div w:id="210097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22DB8-1220-C34E-9E6A-EFF0FC8B4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Kortemme</dc:creator>
  <cp:keywords/>
  <dc:description/>
  <cp:lastModifiedBy>Perica, Tina</cp:lastModifiedBy>
  <cp:revision>16</cp:revision>
  <dcterms:created xsi:type="dcterms:W3CDTF">2020-08-08T18:54:00Z</dcterms:created>
  <dcterms:modified xsi:type="dcterms:W3CDTF">2020-08-20T06:32:00Z</dcterms:modified>
</cp:coreProperties>
</file>