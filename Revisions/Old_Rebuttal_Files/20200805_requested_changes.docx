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CD123" w14:textId="699BFCB3" w:rsidR="003D68A1" w:rsidRPr="00F5494D" w:rsidRDefault="003D68A1" w:rsidP="00F5494D">
      <w:pPr>
        <w:rPr>
          <w:szCs w:val="22"/>
          <w:shd w:val="clear" w:color="auto" w:fill="FFFFFF"/>
        </w:rPr>
      </w:pPr>
      <w:r w:rsidRPr="00F5494D">
        <w:rPr>
          <w:szCs w:val="22"/>
          <w:shd w:val="clear" w:color="auto" w:fill="FFFFFF"/>
        </w:rPr>
        <w:t>Change 1 - the biological effects of known Ran mutations and how the effects are consistent with our model (rev 2 on designing more mutants, point 2 by DL)</w:t>
      </w:r>
    </w:p>
    <w:p w14:paraId="36CCD21A" w14:textId="2293958C" w:rsidR="00E15FE9" w:rsidRPr="00F5494D" w:rsidRDefault="00A43B6B" w:rsidP="00F5494D">
      <w:pPr>
        <w:rPr>
          <w:i/>
          <w:iCs/>
          <w:szCs w:val="22"/>
        </w:rPr>
      </w:pPr>
      <w:r w:rsidRPr="00F5494D">
        <w:rPr>
          <w:i/>
          <w:iCs/>
          <w:szCs w:val="22"/>
          <w:shd w:val="clear" w:color="auto" w:fill="FFFFFF"/>
        </w:rPr>
        <w:t xml:space="preserve">1) The main conclusion from this work is a model for Gsp1 function, where different biological processes are sensitive to different aspects of the switching cycle, either cycling, GTP hydrolysis or nucleotide exchange (GDP to GTP). The authors ended up with this model starting with mutations to perturb various Gsp1-protein interaction interfaces. The power of this model is that it can now predict which processes will be affected if various parts of the cycle are tickled. However, this model has not been validated. The authors must now go the reverse direction, rationally design mutations to perturb the three aspects of the </w:t>
      </w:r>
      <w:commentRangeStart w:id="0"/>
      <w:r w:rsidRPr="00F5494D">
        <w:rPr>
          <w:i/>
          <w:iCs/>
          <w:szCs w:val="22"/>
          <w:shd w:val="clear" w:color="auto" w:fill="FFFFFF"/>
        </w:rPr>
        <w:t xml:space="preserve">switch </w:t>
      </w:r>
      <w:commentRangeEnd w:id="0"/>
      <w:r w:rsidR="00F10FF8" w:rsidRPr="0051186A">
        <w:rPr>
          <w:rStyle w:val="CommentReference"/>
          <w:sz w:val="22"/>
          <w:szCs w:val="22"/>
        </w:rPr>
        <w:commentReference w:id="0"/>
      </w:r>
      <w:r w:rsidRPr="00F5494D">
        <w:rPr>
          <w:i/>
          <w:iCs/>
          <w:szCs w:val="22"/>
          <w:shd w:val="clear" w:color="auto" w:fill="FFFFFF"/>
        </w:rPr>
        <w:t>(cycling, activation and nucleotide exchange) and demonstrate that the model can successfully predict the effects of these mutations on downstream biological processes. Without this validation step, the predictive power of the model remains unclear and the manuscript remains one-sided. </w:t>
      </w:r>
    </w:p>
    <w:p w14:paraId="3DCD4A97" w14:textId="0C80BC64" w:rsidR="00F10FF8" w:rsidRPr="00F5494D" w:rsidRDefault="00F10FF8" w:rsidP="00F5494D">
      <w:pPr>
        <w:rPr>
          <w:ins w:id="1" w:author="Tanja Kortemme" w:date="2020-08-02T11:51:00Z"/>
          <w:color w:val="000000" w:themeColor="text1"/>
          <w:szCs w:val="22"/>
        </w:rPr>
      </w:pPr>
      <w:ins w:id="2" w:author="Tanja Kortemme" w:date="2020-08-02T11:44:00Z">
        <w:r w:rsidRPr="00F5494D">
          <w:rPr>
            <w:color w:val="000000" w:themeColor="text1"/>
            <w:szCs w:val="22"/>
          </w:rPr>
          <w:t xml:space="preserve">We agree with the reviewer that </w:t>
        </w:r>
      </w:ins>
      <w:ins w:id="3" w:author="Tanja Kortemme" w:date="2020-08-02T11:46:00Z">
        <w:r w:rsidRPr="00F5494D">
          <w:rPr>
            <w:color w:val="000000" w:themeColor="text1"/>
            <w:szCs w:val="22"/>
          </w:rPr>
          <w:t xml:space="preserve">it would be desirable to support our model with additional </w:t>
        </w:r>
      </w:ins>
      <w:ins w:id="4" w:author="Tanja Kortemme" w:date="2020-08-02T14:37:00Z">
        <w:r w:rsidR="0055160A" w:rsidRPr="00F5494D">
          <w:rPr>
            <w:color w:val="000000" w:themeColor="text1"/>
            <w:szCs w:val="22"/>
          </w:rPr>
          <w:t xml:space="preserve">experiments and </w:t>
        </w:r>
      </w:ins>
      <w:ins w:id="5" w:author="Tanja Kortemme" w:date="2020-08-02T11:46:00Z">
        <w:r w:rsidRPr="00F5494D">
          <w:rPr>
            <w:color w:val="000000" w:themeColor="text1"/>
            <w:szCs w:val="22"/>
          </w:rPr>
          <w:t>mutations</w:t>
        </w:r>
      </w:ins>
      <w:ins w:id="6" w:author="Tanja Kortemme" w:date="2020-08-02T11:47:00Z">
        <w:r w:rsidRPr="00F5494D">
          <w:rPr>
            <w:color w:val="000000" w:themeColor="text1"/>
            <w:szCs w:val="22"/>
          </w:rPr>
          <w:t>, ideally</w:t>
        </w:r>
      </w:ins>
      <w:ins w:id="7" w:author="Tanja Kortemme" w:date="2020-08-02T15:15:00Z">
        <w:r w:rsidR="00594649" w:rsidRPr="00F5494D">
          <w:rPr>
            <w:color w:val="000000" w:themeColor="text1"/>
            <w:szCs w:val="22"/>
          </w:rPr>
          <w:t xml:space="preserve"> even</w:t>
        </w:r>
      </w:ins>
      <w:ins w:id="8" w:author="Tanja Kortemme" w:date="2020-08-02T11:47:00Z">
        <w:r w:rsidRPr="00F5494D">
          <w:rPr>
            <w:color w:val="000000" w:themeColor="text1"/>
            <w:szCs w:val="22"/>
          </w:rPr>
          <w:t xml:space="preserve"> probing all residues of Gsp1. </w:t>
        </w:r>
      </w:ins>
      <w:ins w:id="9" w:author="Tanja Kortemme" w:date="2020-08-02T11:46:00Z">
        <w:r w:rsidRPr="00F5494D">
          <w:rPr>
            <w:color w:val="000000" w:themeColor="text1"/>
            <w:szCs w:val="22"/>
          </w:rPr>
          <w:t xml:space="preserve">However, </w:t>
        </w:r>
      </w:ins>
      <w:ins w:id="10" w:author="Tanja Kortemme" w:date="2020-08-02T11:49:00Z">
        <w:r w:rsidRPr="00F5494D">
          <w:rPr>
            <w:color w:val="000000" w:themeColor="text1"/>
            <w:szCs w:val="22"/>
          </w:rPr>
          <w:t xml:space="preserve">there are several </w:t>
        </w:r>
      </w:ins>
      <w:ins w:id="11" w:author="Tanja Kortemme" w:date="2020-08-02T11:50:00Z">
        <w:r w:rsidRPr="00F5494D">
          <w:rPr>
            <w:color w:val="000000" w:themeColor="text1"/>
            <w:szCs w:val="22"/>
          </w:rPr>
          <w:t xml:space="preserve">considerations that ultimately lead us to conclude that </w:t>
        </w:r>
      </w:ins>
      <w:ins w:id="12" w:author="Tanja Kortemme" w:date="2020-08-02T11:51:00Z">
        <w:r w:rsidRPr="00F5494D">
          <w:rPr>
            <w:color w:val="000000" w:themeColor="text1"/>
            <w:szCs w:val="22"/>
          </w:rPr>
          <w:t xml:space="preserve">new insights might be limited by </w:t>
        </w:r>
      </w:ins>
      <w:ins w:id="13" w:author="Tanja Kortemme" w:date="2020-08-02T11:53:00Z">
        <w:r w:rsidR="000F70A5" w:rsidRPr="00F5494D">
          <w:rPr>
            <w:color w:val="000000" w:themeColor="text1"/>
            <w:szCs w:val="22"/>
          </w:rPr>
          <w:t xml:space="preserve">simply </w:t>
        </w:r>
      </w:ins>
      <w:ins w:id="14" w:author="Tanja Kortemme" w:date="2020-08-02T11:52:00Z">
        <w:r w:rsidRPr="00F5494D">
          <w:rPr>
            <w:color w:val="000000" w:themeColor="text1"/>
            <w:szCs w:val="22"/>
          </w:rPr>
          <w:t>adding more attempted mutations</w:t>
        </w:r>
      </w:ins>
      <w:ins w:id="15" w:author="Tanja Kortemme" w:date="2020-08-02T11:57:00Z">
        <w:r w:rsidR="001E7F50" w:rsidRPr="00F5494D">
          <w:rPr>
            <w:color w:val="000000" w:themeColor="text1"/>
            <w:szCs w:val="22"/>
          </w:rPr>
          <w:t xml:space="preserve">, and that tests of the model would </w:t>
        </w:r>
      </w:ins>
      <w:ins w:id="16" w:author="Tanja Kortemme" w:date="2020-08-02T11:58:00Z">
        <w:r w:rsidR="001E7F50" w:rsidRPr="00F5494D">
          <w:rPr>
            <w:color w:val="000000" w:themeColor="text1"/>
            <w:szCs w:val="22"/>
          </w:rPr>
          <w:t xml:space="preserve">best be done using additional orthogonal approaches (which, </w:t>
        </w:r>
      </w:ins>
      <w:ins w:id="17" w:author="Tanja Kortemme" w:date="2020-08-02T12:11:00Z">
        <w:r w:rsidR="0035367A" w:rsidRPr="00F5494D">
          <w:rPr>
            <w:color w:val="000000" w:themeColor="text1"/>
            <w:szCs w:val="22"/>
          </w:rPr>
          <w:t xml:space="preserve">to </w:t>
        </w:r>
      </w:ins>
      <w:ins w:id="18" w:author="Tanja Kortemme" w:date="2020-08-02T11:58:00Z">
        <w:r w:rsidR="001E7F50" w:rsidRPr="00F5494D">
          <w:rPr>
            <w:color w:val="000000" w:themeColor="text1"/>
            <w:szCs w:val="22"/>
          </w:rPr>
          <w:t xml:space="preserve">do rigorously, would require a new study of similar scope </w:t>
        </w:r>
      </w:ins>
      <w:ins w:id="19" w:author="Tanja Kortemme" w:date="2020-08-02T11:59:00Z">
        <w:r w:rsidR="001E7F50" w:rsidRPr="00F5494D">
          <w:rPr>
            <w:color w:val="000000" w:themeColor="text1"/>
            <w:szCs w:val="22"/>
          </w:rPr>
          <w:t>to our current manuscript). Below we outline our reasoning</w:t>
        </w:r>
      </w:ins>
      <w:ins w:id="20" w:author="Tanja Kortemme" w:date="2020-08-02T12:03:00Z">
        <w:r w:rsidR="00B400A4" w:rsidRPr="00F5494D">
          <w:rPr>
            <w:color w:val="000000" w:themeColor="text1"/>
            <w:szCs w:val="22"/>
          </w:rPr>
          <w:t xml:space="preserve"> </w:t>
        </w:r>
      </w:ins>
      <w:ins w:id="21" w:author="Tanja Kortemme" w:date="2020-08-02T12:05:00Z">
        <w:r w:rsidR="00B62C0A" w:rsidRPr="00F5494D">
          <w:rPr>
            <w:color w:val="000000" w:themeColor="text1"/>
            <w:szCs w:val="22"/>
          </w:rPr>
          <w:t>which</w:t>
        </w:r>
      </w:ins>
      <w:ins w:id="22" w:author="Tanja Kortemme" w:date="2020-08-02T12:03:00Z">
        <w:r w:rsidR="00B400A4" w:rsidRPr="00F5494D">
          <w:rPr>
            <w:color w:val="000000" w:themeColor="text1"/>
            <w:szCs w:val="22"/>
          </w:rPr>
          <w:t xml:space="preserve"> we hope is </w:t>
        </w:r>
      </w:ins>
      <w:ins w:id="23" w:author="Tanja Kortemme" w:date="2020-08-02T12:05:00Z">
        <w:r w:rsidR="00B62C0A" w:rsidRPr="00F5494D">
          <w:rPr>
            <w:color w:val="000000" w:themeColor="text1"/>
            <w:szCs w:val="22"/>
          </w:rPr>
          <w:t>agreeable</w:t>
        </w:r>
      </w:ins>
      <w:ins w:id="24" w:author="Tanja Kortemme" w:date="2020-08-02T11:59:00Z">
        <w:r w:rsidR="001E7F50" w:rsidRPr="00F5494D">
          <w:rPr>
            <w:color w:val="000000" w:themeColor="text1"/>
            <w:szCs w:val="22"/>
          </w:rPr>
          <w:t>:</w:t>
        </w:r>
      </w:ins>
      <w:ins w:id="25" w:author="Tanja Kortemme" w:date="2020-08-02T11:58:00Z">
        <w:r w:rsidR="001E7F50" w:rsidRPr="00F5494D">
          <w:rPr>
            <w:color w:val="000000" w:themeColor="text1"/>
            <w:szCs w:val="22"/>
          </w:rPr>
          <w:t xml:space="preserve"> </w:t>
        </w:r>
      </w:ins>
      <w:ins w:id="26" w:author="Tanja Kortemme" w:date="2020-08-02T11:54:00Z">
        <w:r w:rsidR="00CA29E2" w:rsidRPr="00F5494D">
          <w:rPr>
            <w:color w:val="000000" w:themeColor="text1"/>
            <w:szCs w:val="22"/>
          </w:rPr>
          <w:t xml:space="preserve"> </w:t>
        </w:r>
      </w:ins>
      <w:ins w:id="27" w:author="Tanja Kortemme" w:date="2020-08-02T11:52:00Z">
        <w:r w:rsidR="009F6A72" w:rsidRPr="00F5494D">
          <w:rPr>
            <w:color w:val="000000" w:themeColor="text1"/>
            <w:szCs w:val="22"/>
          </w:rPr>
          <w:t xml:space="preserve"> </w:t>
        </w:r>
      </w:ins>
    </w:p>
    <w:p w14:paraId="2CC1AA27" w14:textId="7BF1274C" w:rsidR="0080386E" w:rsidRPr="00F5494D" w:rsidRDefault="009F26CF" w:rsidP="003C552B">
      <w:pPr>
        <w:rPr>
          <w:ins w:id="28" w:author="Tanja Kortemme" w:date="2020-08-02T14:34:00Z"/>
          <w:color w:val="000000" w:themeColor="text1"/>
          <w:szCs w:val="22"/>
        </w:rPr>
      </w:pPr>
      <w:ins w:id="29" w:author="Tanja Kortemme" w:date="2020-08-02T11:55:00Z">
        <w:r w:rsidRPr="00F5494D">
          <w:rPr>
            <w:color w:val="000000" w:themeColor="text1"/>
            <w:szCs w:val="22"/>
          </w:rPr>
          <w:t xml:space="preserve">First, </w:t>
        </w:r>
      </w:ins>
      <w:del w:id="30" w:author="Tanja Kortemme" w:date="2020-08-02T11:56:00Z">
        <w:r w:rsidR="002A7B5F" w:rsidRPr="00F5494D" w:rsidDel="001E7F50">
          <w:rPr>
            <w:color w:val="000000" w:themeColor="text1"/>
            <w:szCs w:val="22"/>
          </w:rPr>
          <w:delText>One of the</w:delText>
        </w:r>
        <w:r w:rsidR="00FA7CAE" w:rsidRPr="00F5494D" w:rsidDel="001E7F50">
          <w:rPr>
            <w:color w:val="000000" w:themeColor="text1"/>
            <w:szCs w:val="22"/>
          </w:rPr>
          <w:delText xml:space="preserve"> important</w:delText>
        </w:r>
        <w:r w:rsidR="00E553F5" w:rsidRPr="00F5494D" w:rsidDel="001E7F50">
          <w:rPr>
            <w:color w:val="000000" w:themeColor="text1"/>
            <w:szCs w:val="22"/>
          </w:rPr>
          <w:delText xml:space="preserve"> points of our work is that </w:delText>
        </w:r>
      </w:del>
      <w:del w:id="31" w:author="Tanja Kortemme" w:date="2020-08-02T12:10:00Z">
        <w:r w:rsidR="005A5AB6" w:rsidRPr="00F5494D" w:rsidDel="00A4068F">
          <w:rPr>
            <w:color w:val="000000" w:themeColor="text1"/>
            <w:szCs w:val="22"/>
          </w:rPr>
          <w:delText>due</w:delText>
        </w:r>
      </w:del>
      <w:ins w:id="32" w:author="Tanja Kortemme" w:date="2020-08-02T12:10:00Z">
        <w:r w:rsidR="00A4068F" w:rsidRPr="00F5494D">
          <w:rPr>
            <w:color w:val="000000" w:themeColor="text1"/>
            <w:szCs w:val="22"/>
          </w:rPr>
          <w:t>because of</w:t>
        </w:r>
      </w:ins>
      <w:del w:id="33" w:author="Tanja Kortemme" w:date="2020-08-02T12:10:00Z">
        <w:r w:rsidR="005A5AB6" w:rsidRPr="00F5494D" w:rsidDel="00A4068F">
          <w:rPr>
            <w:color w:val="000000" w:themeColor="text1"/>
            <w:szCs w:val="22"/>
          </w:rPr>
          <w:delText xml:space="preserve"> to</w:delText>
        </w:r>
      </w:del>
      <w:r w:rsidR="005A5AB6" w:rsidRPr="00F5494D">
        <w:rPr>
          <w:color w:val="000000" w:themeColor="text1"/>
          <w:szCs w:val="22"/>
        </w:rPr>
        <w:t xml:space="preserve"> the </w:t>
      </w:r>
      <w:del w:id="34" w:author="Tanja Kortemme" w:date="2020-08-02T11:57:00Z">
        <w:r w:rsidR="005A5AB6" w:rsidRPr="00F5494D" w:rsidDel="001E7F50">
          <w:rPr>
            <w:color w:val="000000" w:themeColor="text1"/>
            <w:szCs w:val="22"/>
          </w:rPr>
          <w:delText xml:space="preserve">widespread </w:delText>
        </w:r>
      </w:del>
      <w:ins w:id="35" w:author="Tanja Kortemme" w:date="2020-08-02T11:57:00Z">
        <w:r w:rsidR="001E7F50" w:rsidRPr="00F5494D">
          <w:rPr>
            <w:color w:val="000000" w:themeColor="text1"/>
            <w:szCs w:val="22"/>
          </w:rPr>
          <w:t xml:space="preserve">considerable </w:t>
        </w:r>
      </w:ins>
      <w:ins w:id="36" w:author="Tanja Kortemme" w:date="2020-08-02T12:06:00Z">
        <w:r w:rsidR="00FD56AD" w:rsidRPr="00F5494D">
          <w:rPr>
            <w:color w:val="000000" w:themeColor="text1"/>
            <w:szCs w:val="22"/>
          </w:rPr>
          <w:t xml:space="preserve">and unexpected </w:t>
        </w:r>
      </w:ins>
      <w:r w:rsidR="005A5AB6" w:rsidRPr="00F5494D">
        <w:rPr>
          <w:color w:val="000000" w:themeColor="text1"/>
          <w:szCs w:val="22"/>
        </w:rPr>
        <w:t xml:space="preserve">allostery </w:t>
      </w:r>
      <w:del w:id="37" w:author="Tanja Kortemme" w:date="2020-08-02T11:57:00Z">
        <w:r w:rsidR="005A5AB6" w:rsidRPr="00F5494D" w:rsidDel="001E7F50">
          <w:rPr>
            <w:color w:val="000000" w:themeColor="text1"/>
            <w:szCs w:val="22"/>
          </w:rPr>
          <w:delText>in small GTPases</w:delText>
        </w:r>
      </w:del>
      <w:ins w:id="38" w:author="Tanja Kortemme" w:date="2020-08-02T11:57:00Z">
        <w:r w:rsidR="001E7F50" w:rsidRPr="00F5494D">
          <w:rPr>
            <w:color w:val="000000" w:themeColor="text1"/>
            <w:szCs w:val="22"/>
          </w:rPr>
          <w:t>we uncovered in Gsp1</w:t>
        </w:r>
      </w:ins>
      <w:r w:rsidR="005A5AB6" w:rsidRPr="00F5494D">
        <w:rPr>
          <w:color w:val="000000" w:themeColor="text1"/>
          <w:szCs w:val="22"/>
        </w:rPr>
        <w:t>,</w:t>
      </w:r>
      <w:del w:id="39" w:author="Tanja Kortemme" w:date="2020-08-02T12:09:00Z">
        <w:r w:rsidR="005A5AB6" w:rsidRPr="00F5494D" w:rsidDel="008A1290">
          <w:rPr>
            <w:color w:val="000000" w:themeColor="text1"/>
            <w:szCs w:val="22"/>
          </w:rPr>
          <w:delText xml:space="preserve"> </w:delText>
        </w:r>
      </w:del>
      <w:del w:id="40" w:author="Tanja Kortemme" w:date="2020-08-02T12:01:00Z">
        <w:r w:rsidR="00FA7CAE" w:rsidRPr="00F5494D" w:rsidDel="00675287">
          <w:rPr>
            <w:color w:val="000000" w:themeColor="text1"/>
            <w:szCs w:val="22"/>
          </w:rPr>
          <w:delText>we cannot</w:delText>
        </w:r>
      </w:del>
      <w:ins w:id="41" w:author="Tanja Kortemme" w:date="2020-08-02T12:06:00Z">
        <w:r w:rsidR="00C24D3E" w:rsidRPr="00F5494D">
          <w:rPr>
            <w:color w:val="000000" w:themeColor="text1"/>
            <w:szCs w:val="22"/>
          </w:rPr>
          <w:t xml:space="preserve"> </w:t>
        </w:r>
      </w:ins>
      <w:ins w:id="42" w:author="Perica, Tina" w:date="2020-08-05T13:28:00Z">
        <w:r w:rsidR="001E2878" w:rsidRPr="00F5494D">
          <w:rPr>
            <w:color w:val="000000" w:themeColor="text1"/>
            <w:szCs w:val="22"/>
          </w:rPr>
          <w:t xml:space="preserve">it </w:t>
        </w:r>
      </w:ins>
      <w:ins w:id="43" w:author="Tanja Kortemme" w:date="2020-08-02T12:06:00Z">
        <w:r w:rsidR="00C24D3E" w:rsidRPr="00F5494D">
          <w:rPr>
            <w:color w:val="000000" w:themeColor="text1"/>
            <w:szCs w:val="22"/>
          </w:rPr>
          <w:t>is beyond current structural modeling methods to</w:t>
        </w:r>
      </w:ins>
      <w:r w:rsidR="00FA7CAE" w:rsidRPr="00F5494D">
        <w:rPr>
          <w:color w:val="000000" w:themeColor="text1"/>
          <w:szCs w:val="22"/>
        </w:rPr>
        <w:t xml:space="preserve"> </w:t>
      </w:r>
      <w:del w:id="44" w:author="Tanja Kortemme" w:date="2020-08-02T12:10:00Z">
        <w:r w:rsidR="00FA7CAE" w:rsidRPr="00F5494D" w:rsidDel="00A4068F">
          <w:rPr>
            <w:i/>
            <w:color w:val="000000" w:themeColor="text1"/>
            <w:szCs w:val="22"/>
          </w:rPr>
          <w:delText>rationally</w:delText>
        </w:r>
        <w:r w:rsidR="00FA7CAE" w:rsidRPr="00F5494D" w:rsidDel="00A4068F">
          <w:rPr>
            <w:color w:val="000000" w:themeColor="text1"/>
            <w:szCs w:val="22"/>
          </w:rPr>
          <w:delText xml:space="preserve"> design </w:delText>
        </w:r>
      </w:del>
      <w:ins w:id="45" w:author="Tanja Kortemme" w:date="2020-08-02T12:10:00Z">
        <w:r w:rsidR="00A4068F" w:rsidRPr="00F5494D">
          <w:rPr>
            <w:color w:val="000000" w:themeColor="text1"/>
            <w:szCs w:val="22"/>
          </w:rPr>
          <w:t xml:space="preserve">predict </w:t>
        </w:r>
      </w:ins>
      <w:r w:rsidR="00E553F5" w:rsidRPr="00F5494D">
        <w:rPr>
          <w:color w:val="000000" w:themeColor="text1"/>
          <w:szCs w:val="22"/>
        </w:rPr>
        <w:t xml:space="preserve">mutations </w:t>
      </w:r>
      <w:r w:rsidR="00FA7CAE" w:rsidRPr="00F5494D">
        <w:rPr>
          <w:color w:val="000000" w:themeColor="text1"/>
          <w:szCs w:val="22"/>
        </w:rPr>
        <w:t>that will differentially</w:t>
      </w:r>
      <w:r w:rsidR="00E553F5" w:rsidRPr="00F5494D">
        <w:rPr>
          <w:color w:val="000000" w:themeColor="text1"/>
          <w:szCs w:val="22"/>
        </w:rPr>
        <w:t xml:space="preserve"> perturb the </w:t>
      </w:r>
      <w:del w:id="46" w:author="Tanja Kortemme" w:date="2020-08-02T12:02:00Z">
        <w:r w:rsidR="00E553F5" w:rsidRPr="00F5494D" w:rsidDel="00675287">
          <w:rPr>
            <w:color w:val="000000" w:themeColor="text1"/>
            <w:szCs w:val="22"/>
          </w:rPr>
          <w:delText>two sides of the</w:delText>
        </w:r>
      </w:del>
      <w:ins w:id="47" w:author="Tanja Kortemme" w:date="2020-08-02T12:02:00Z">
        <w:r w:rsidR="00675287" w:rsidRPr="00F5494D">
          <w:rPr>
            <w:color w:val="000000" w:themeColor="text1"/>
            <w:szCs w:val="22"/>
          </w:rPr>
          <w:t>different aspects of the</w:t>
        </w:r>
      </w:ins>
      <w:r w:rsidR="00E553F5" w:rsidRPr="00F5494D">
        <w:rPr>
          <w:color w:val="000000" w:themeColor="text1"/>
          <w:szCs w:val="22"/>
        </w:rPr>
        <w:t xml:space="preserve"> GTPase </w:t>
      </w:r>
      <w:ins w:id="48" w:author="Tanja Kortemme" w:date="2020-08-02T12:02:00Z">
        <w:r w:rsidR="00675287" w:rsidRPr="00F5494D">
          <w:rPr>
            <w:color w:val="000000" w:themeColor="text1"/>
            <w:szCs w:val="22"/>
          </w:rPr>
          <w:t xml:space="preserve">switching </w:t>
        </w:r>
      </w:ins>
      <w:r w:rsidR="00E553F5" w:rsidRPr="00F5494D">
        <w:rPr>
          <w:color w:val="000000" w:themeColor="text1"/>
          <w:szCs w:val="22"/>
        </w:rPr>
        <w:t>cycl</w:t>
      </w:r>
      <w:r w:rsidR="00FA7CAE" w:rsidRPr="00F5494D">
        <w:rPr>
          <w:color w:val="000000" w:themeColor="text1"/>
          <w:szCs w:val="22"/>
        </w:rPr>
        <w:t>e</w:t>
      </w:r>
      <w:ins w:id="49" w:author="Tanja Kortemme" w:date="2020-08-02T12:12:00Z">
        <w:r w:rsidR="004F2F95" w:rsidRPr="00F5494D">
          <w:rPr>
            <w:color w:val="000000" w:themeColor="text1"/>
            <w:szCs w:val="22"/>
          </w:rPr>
          <w:t xml:space="preserve"> with notable success</w:t>
        </w:r>
      </w:ins>
      <w:ins w:id="50" w:author="Tanja Kortemme" w:date="2020-08-02T12:09:00Z">
        <w:r w:rsidR="00A4068F" w:rsidRPr="00F5494D">
          <w:rPr>
            <w:color w:val="000000" w:themeColor="text1"/>
            <w:szCs w:val="22"/>
          </w:rPr>
          <w:t xml:space="preserve">. It would </w:t>
        </w:r>
      </w:ins>
      <w:ins w:id="51" w:author="Tanja Kortemme" w:date="2020-08-02T12:10:00Z">
        <w:r w:rsidR="00A4068F" w:rsidRPr="00F5494D">
          <w:rPr>
            <w:color w:val="000000" w:themeColor="text1"/>
            <w:szCs w:val="22"/>
          </w:rPr>
          <w:t>thus</w:t>
        </w:r>
      </w:ins>
      <w:ins w:id="52" w:author="Tanja Kortemme" w:date="2020-08-02T12:09:00Z">
        <w:r w:rsidR="00A4068F" w:rsidRPr="00F5494D">
          <w:rPr>
            <w:color w:val="000000" w:themeColor="text1"/>
            <w:szCs w:val="22"/>
          </w:rPr>
          <w:t xml:space="preserve"> be difficult to </w:t>
        </w:r>
      </w:ins>
      <w:ins w:id="53" w:author="Tanja Kortemme" w:date="2020-08-02T12:10:00Z">
        <w:r w:rsidR="00A4068F" w:rsidRPr="00F5494D">
          <w:rPr>
            <w:i/>
            <w:color w:val="000000" w:themeColor="text1"/>
            <w:szCs w:val="22"/>
          </w:rPr>
          <w:t>rationally</w:t>
        </w:r>
        <w:r w:rsidR="00A4068F" w:rsidRPr="00F5494D">
          <w:rPr>
            <w:color w:val="000000" w:themeColor="text1"/>
            <w:szCs w:val="22"/>
          </w:rPr>
          <w:t xml:space="preserve"> design mutations that</w:t>
        </w:r>
      </w:ins>
      <w:del w:id="54" w:author="Tanja Kortemme" w:date="2020-08-02T12:09:00Z">
        <w:r w:rsidR="00FA7CAE" w:rsidRPr="00F5494D" w:rsidDel="00A4068F">
          <w:rPr>
            <w:color w:val="000000" w:themeColor="text1"/>
            <w:szCs w:val="22"/>
          </w:rPr>
          <w:delText>,</w:delText>
        </w:r>
      </w:del>
      <w:r w:rsidR="00FA7CAE" w:rsidRPr="00F5494D">
        <w:rPr>
          <w:color w:val="000000" w:themeColor="text1"/>
          <w:szCs w:val="22"/>
        </w:rPr>
        <w:t xml:space="preserve"> </w:t>
      </w:r>
      <w:del w:id="55" w:author="Tanja Kortemme" w:date="2020-08-02T12:11:00Z">
        <w:r w:rsidR="00F32ACE" w:rsidRPr="00F5494D" w:rsidDel="00871524">
          <w:rPr>
            <w:color w:val="000000" w:themeColor="text1"/>
            <w:szCs w:val="22"/>
          </w:rPr>
          <w:delText xml:space="preserve">thereby </w:delText>
        </w:r>
        <w:r w:rsidR="00FA7CAE" w:rsidRPr="00F5494D" w:rsidDel="00871524">
          <w:rPr>
            <w:color w:val="000000" w:themeColor="text1"/>
            <w:szCs w:val="22"/>
          </w:rPr>
          <w:delText>leading to a</w:delText>
        </w:r>
      </w:del>
      <w:ins w:id="56" w:author="Tanja Kortemme" w:date="2020-08-02T12:11:00Z">
        <w:r w:rsidR="00871524" w:rsidRPr="00F5494D">
          <w:rPr>
            <w:color w:val="000000" w:themeColor="text1"/>
            <w:szCs w:val="22"/>
          </w:rPr>
          <w:t>would affect</w:t>
        </w:r>
      </w:ins>
      <w:r w:rsidR="00FA7CAE" w:rsidRPr="00F5494D">
        <w:rPr>
          <w:color w:val="000000" w:themeColor="text1"/>
          <w:szCs w:val="22"/>
        </w:rPr>
        <w:t xml:space="preserve"> specific</w:t>
      </w:r>
      <w:r w:rsidR="00E553F5" w:rsidRPr="00F5494D">
        <w:rPr>
          <w:color w:val="000000" w:themeColor="text1"/>
          <w:szCs w:val="22"/>
        </w:rPr>
        <w:t xml:space="preserve"> ratio</w:t>
      </w:r>
      <w:ins w:id="57" w:author="Tanja Kortemme" w:date="2020-08-02T12:11:00Z">
        <w:r w:rsidR="00871524" w:rsidRPr="00F5494D">
          <w:rPr>
            <w:color w:val="000000" w:themeColor="text1"/>
            <w:szCs w:val="22"/>
          </w:rPr>
          <w:t>s</w:t>
        </w:r>
      </w:ins>
      <w:r w:rsidR="00FA7CAE" w:rsidRPr="00F5494D">
        <w:rPr>
          <w:color w:val="000000" w:themeColor="text1"/>
          <w:szCs w:val="22"/>
        </w:rPr>
        <w:t xml:space="preserve"> of the </w:t>
      </w:r>
      <w:del w:id="58" w:author="Tanja Kortemme" w:date="2020-08-02T12:11:00Z">
        <w:r w:rsidR="00FA7CAE" w:rsidRPr="00F5494D" w:rsidDel="00871524">
          <w:rPr>
            <w:color w:val="000000" w:themeColor="text1"/>
            <w:szCs w:val="22"/>
          </w:rPr>
          <w:delText>two parameters</w:delText>
        </w:r>
      </w:del>
      <w:ins w:id="59" w:author="Tanja Kortemme" w:date="2020-08-02T12:11:00Z">
        <w:r w:rsidR="00871524" w:rsidRPr="00F5494D">
          <w:rPr>
            <w:color w:val="000000" w:themeColor="text1"/>
            <w:szCs w:val="22"/>
          </w:rPr>
          <w:t>kinetics of switching</w:t>
        </w:r>
      </w:ins>
      <w:r w:rsidR="00FA7CAE" w:rsidRPr="00F5494D">
        <w:rPr>
          <w:color w:val="000000" w:themeColor="text1"/>
          <w:szCs w:val="22"/>
        </w:rPr>
        <w:t xml:space="preserve"> and in turn specific functional consequences</w:t>
      </w:r>
      <w:del w:id="60" w:author="Tanja Kortemme" w:date="2020-08-02T12:03:00Z">
        <w:r w:rsidR="005A5AB6" w:rsidRPr="00F5494D" w:rsidDel="00C46977">
          <w:rPr>
            <w:color w:val="000000" w:themeColor="text1"/>
            <w:szCs w:val="22"/>
          </w:rPr>
          <w:delText xml:space="preserve">, with </w:delText>
        </w:r>
        <w:r w:rsidR="00013C7F" w:rsidRPr="00F5494D" w:rsidDel="00C46977">
          <w:rPr>
            <w:color w:val="000000" w:themeColor="text1"/>
            <w:szCs w:val="22"/>
          </w:rPr>
          <w:delText>notable</w:delText>
        </w:r>
        <w:r w:rsidR="005A5AB6" w:rsidRPr="00F5494D" w:rsidDel="00C46977">
          <w:rPr>
            <w:color w:val="000000" w:themeColor="text1"/>
            <w:szCs w:val="22"/>
          </w:rPr>
          <w:delText xml:space="preserve"> success</w:delText>
        </w:r>
      </w:del>
      <w:r w:rsidR="00FA7CAE" w:rsidRPr="00F5494D">
        <w:rPr>
          <w:color w:val="000000" w:themeColor="text1"/>
          <w:szCs w:val="22"/>
        </w:rPr>
        <w:t>.</w:t>
      </w:r>
      <w:ins w:id="61" w:author="Tanja Kortemme" w:date="2020-08-02T12:03:00Z">
        <w:r w:rsidR="00B400A4" w:rsidRPr="00F5494D">
          <w:rPr>
            <w:color w:val="000000" w:themeColor="text1"/>
            <w:szCs w:val="22"/>
          </w:rPr>
          <w:t xml:space="preserve"> </w:t>
        </w:r>
      </w:ins>
      <w:ins w:id="62" w:author="Tanja Kortemme" w:date="2020-08-02T12:05:00Z">
        <w:r w:rsidR="00FD56AD" w:rsidRPr="00F5494D">
          <w:rPr>
            <w:color w:val="000000" w:themeColor="text1"/>
            <w:szCs w:val="22"/>
          </w:rPr>
          <w:t xml:space="preserve">We thus </w:t>
        </w:r>
      </w:ins>
      <w:del w:id="63" w:author="Tanja Kortemme" w:date="2020-08-02T12:05:00Z">
        <w:r w:rsidR="009E45E3" w:rsidRPr="00F5494D" w:rsidDel="00FD56AD">
          <w:rPr>
            <w:color w:val="000000" w:themeColor="text1"/>
            <w:szCs w:val="22"/>
          </w:rPr>
          <w:delText xml:space="preserve"> We thus, as is important to emphasize, </w:delText>
        </w:r>
      </w:del>
      <w:r w:rsidR="009E45E3" w:rsidRPr="00F5494D">
        <w:rPr>
          <w:color w:val="000000" w:themeColor="text1"/>
          <w:szCs w:val="22"/>
        </w:rPr>
        <w:t xml:space="preserve">do not propose that we can </w:t>
      </w:r>
      <w:del w:id="64" w:author="Tanja Kortemme" w:date="2020-08-02T12:07:00Z">
        <w:r w:rsidR="009E45E3" w:rsidRPr="00F5494D" w:rsidDel="00C24D3E">
          <w:rPr>
            <w:color w:val="000000" w:themeColor="text1"/>
            <w:szCs w:val="22"/>
          </w:rPr>
          <w:delText xml:space="preserve">model </w:delText>
        </w:r>
      </w:del>
      <w:ins w:id="65" w:author="Tanja Kortemme" w:date="2020-08-02T12:07:00Z">
        <w:r w:rsidR="00C24D3E" w:rsidRPr="00F5494D">
          <w:rPr>
            <w:color w:val="000000" w:themeColor="text1"/>
            <w:szCs w:val="22"/>
          </w:rPr>
          <w:t xml:space="preserve">predict </w:t>
        </w:r>
      </w:ins>
      <w:r w:rsidR="009E45E3" w:rsidRPr="00F5494D">
        <w:rPr>
          <w:color w:val="000000" w:themeColor="text1"/>
          <w:szCs w:val="22"/>
        </w:rPr>
        <w:t xml:space="preserve">the effects of point mutations </w:t>
      </w:r>
      <w:r w:rsidR="00F32ACE" w:rsidRPr="00F5494D">
        <w:rPr>
          <w:color w:val="000000" w:themeColor="text1"/>
          <w:szCs w:val="22"/>
        </w:rPr>
        <w:t>of</w:t>
      </w:r>
      <w:r w:rsidR="009E45E3" w:rsidRPr="00F5494D">
        <w:rPr>
          <w:color w:val="000000" w:themeColor="text1"/>
          <w:szCs w:val="22"/>
        </w:rPr>
        <w:t xml:space="preserve"> Gsp1 on cellular phenotype</w:t>
      </w:r>
      <w:ins w:id="66" w:author="Tanja Kortemme" w:date="2020-08-02T12:08:00Z">
        <w:r w:rsidR="008A1290" w:rsidRPr="00F5494D">
          <w:rPr>
            <w:color w:val="000000" w:themeColor="text1"/>
            <w:szCs w:val="22"/>
          </w:rPr>
          <w:t>.</w:t>
        </w:r>
      </w:ins>
      <w:del w:id="67" w:author="Tanja Kortemme" w:date="2020-08-02T12:08:00Z">
        <w:r w:rsidR="009E45E3" w:rsidRPr="00F5494D" w:rsidDel="008A1290">
          <w:rPr>
            <w:color w:val="000000" w:themeColor="text1"/>
            <w:szCs w:val="22"/>
          </w:rPr>
          <w:delText>.</w:delText>
        </w:r>
      </w:del>
      <w:r w:rsidR="009E45E3" w:rsidRPr="00F5494D">
        <w:rPr>
          <w:color w:val="000000" w:themeColor="text1"/>
          <w:szCs w:val="22"/>
        </w:rPr>
        <w:t xml:space="preserve"> </w:t>
      </w:r>
      <w:ins w:id="68" w:author="Tanja Kortemme" w:date="2020-08-02T12:07:00Z">
        <w:r w:rsidR="008A1290" w:rsidRPr="00F5494D">
          <w:rPr>
            <w:color w:val="000000" w:themeColor="text1"/>
            <w:szCs w:val="22"/>
          </w:rPr>
          <w:t xml:space="preserve">We </w:t>
        </w:r>
      </w:ins>
      <w:ins w:id="69" w:author="Tanja Kortemme" w:date="2020-08-02T12:08:00Z">
        <w:r w:rsidR="008A1290" w:rsidRPr="00F5494D">
          <w:rPr>
            <w:color w:val="000000" w:themeColor="text1"/>
            <w:szCs w:val="22"/>
          </w:rPr>
          <w:t>apologize</w:t>
        </w:r>
      </w:ins>
      <w:ins w:id="70" w:author="Tanja Kortemme" w:date="2020-08-02T12:07:00Z">
        <w:r w:rsidR="008A1290" w:rsidRPr="00F5494D">
          <w:rPr>
            <w:color w:val="000000" w:themeColor="text1"/>
            <w:szCs w:val="22"/>
          </w:rPr>
          <w:t xml:space="preserve"> i</w:t>
        </w:r>
      </w:ins>
      <w:ins w:id="71" w:author="Tanja Kortemme" w:date="2020-08-02T12:08:00Z">
        <w:r w:rsidR="008A1290" w:rsidRPr="00F5494D">
          <w:rPr>
            <w:color w:val="000000" w:themeColor="text1"/>
            <w:szCs w:val="22"/>
          </w:rPr>
          <w:t xml:space="preserve">f this was misleading and we have </w:t>
        </w:r>
        <w:del w:id="72" w:author="Perica, Tina" w:date="2020-08-05T14:19:00Z">
          <w:r w:rsidR="008A1290" w:rsidRPr="00F5494D" w:rsidDel="003D5776">
            <w:rPr>
              <w:color w:val="000000" w:themeColor="text1"/>
              <w:szCs w:val="22"/>
            </w:rPr>
            <w:delText>changed</w:delText>
          </w:r>
        </w:del>
      </w:ins>
      <w:ins w:id="73" w:author="Perica, Tina" w:date="2020-08-05T14:19:00Z">
        <w:r w:rsidR="003D5776" w:rsidRPr="00F5494D">
          <w:rPr>
            <w:color w:val="000000" w:themeColor="text1"/>
            <w:szCs w:val="22"/>
          </w:rPr>
          <w:t>now explicitly stated that</w:t>
        </w:r>
      </w:ins>
      <w:ins w:id="74" w:author="Tanja Kortemme" w:date="2020-08-02T12:08:00Z">
        <w:r w:rsidR="008A1290" w:rsidRPr="00F5494D">
          <w:rPr>
            <w:color w:val="000000" w:themeColor="text1"/>
            <w:szCs w:val="22"/>
          </w:rPr>
          <w:t xml:space="preserve"> in the manuscript</w:t>
        </w:r>
      </w:ins>
      <w:ins w:id="75" w:author="Perica, Tina" w:date="2020-08-05T15:21:00Z">
        <w:r w:rsidR="007753BB">
          <w:rPr>
            <w:color w:val="000000" w:themeColor="text1"/>
            <w:szCs w:val="22"/>
          </w:rPr>
          <w:t xml:space="preserve"> (</w:t>
        </w:r>
      </w:ins>
      <w:ins w:id="76" w:author="Perica, Tina" w:date="2020-08-05T15:29:00Z">
        <w:r w:rsidR="0061428A">
          <w:rPr>
            <w:color w:val="000000" w:themeColor="text1"/>
            <w:szCs w:val="22"/>
          </w:rPr>
          <w:t>see modified manuscript text below</w:t>
        </w:r>
      </w:ins>
      <w:ins w:id="77" w:author="Perica, Tina" w:date="2020-08-05T15:21:00Z">
        <w:r w:rsidR="007753BB">
          <w:rPr>
            <w:color w:val="000000" w:themeColor="text1"/>
            <w:szCs w:val="22"/>
          </w:rPr>
          <w:t>)</w:t>
        </w:r>
      </w:ins>
      <w:ins w:id="78" w:author="Tanja Kortemme" w:date="2020-08-02T12:08:00Z">
        <w:del w:id="79" w:author="Perica, Tina" w:date="2020-08-05T14:20:00Z">
          <w:r w:rsidR="008A1290" w:rsidRPr="00F5494D" w:rsidDel="003D5776">
            <w:rPr>
              <w:color w:val="000000" w:themeColor="text1"/>
              <w:szCs w:val="22"/>
            </w:rPr>
            <w:delText xml:space="preserve"> </w:delText>
          </w:r>
        </w:del>
        <w:del w:id="80" w:author="Christopher Mathy" w:date="2020-08-05T08:28:00Z">
          <w:r w:rsidR="008A1290" w:rsidRPr="00F5494D" w:rsidDel="00FC7319">
            <w:rPr>
              <w:color w:val="000000" w:themeColor="text1"/>
              <w:szCs w:val="22"/>
              <w:highlight w:val="yellow"/>
            </w:rPr>
            <w:delText>XXX</w:delText>
          </w:r>
        </w:del>
      </w:ins>
      <w:ins w:id="81" w:author="Christopher Mathy" w:date="2020-08-05T08:28:00Z">
        <w:del w:id="82" w:author="Perica, Tina" w:date="2020-08-05T14:19:00Z">
          <w:r w:rsidR="00FC7319" w:rsidRPr="00F5494D" w:rsidDel="003D5776">
            <w:rPr>
              <w:color w:val="000000" w:themeColor="text1"/>
              <w:szCs w:val="22"/>
            </w:rPr>
            <w:delText>(see discussion below in conjunction with point 2)</w:delText>
          </w:r>
        </w:del>
      </w:ins>
      <w:ins w:id="83" w:author="Tanja Kortemme" w:date="2020-08-02T12:12:00Z">
        <w:r w:rsidR="004F2F95" w:rsidRPr="00F5494D">
          <w:rPr>
            <w:color w:val="000000" w:themeColor="text1"/>
            <w:szCs w:val="22"/>
          </w:rPr>
          <w:t xml:space="preserve">. </w:t>
        </w:r>
      </w:ins>
    </w:p>
    <w:p w14:paraId="0FFD59B9" w14:textId="25516E15" w:rsidR="00D50609" w:rsidRPr="00F5494D" w:rsidRDefault="00CC67ED" w:rsidP="003C552B">
      <w:pPr>
        <w:rPr>
          <w:ins w:id="84" w:author="Perica, Tina" w:date="2020-08-05T14:28:00Z"/>
          <w:color w:val="000000" w:themeColor="text1"/>
          <w:szCs w:val="22"/>
        </w:rPr>
      </w:pPr>
      <w:ins w:id="85" w:author="Tanja Kortemme" w:date="2020-08-02T14:35:00Z">
        <w:r w:rsidRPr="00F5494D">
          <w:rPr>
            <w:color w:val="000000" w:themeColor="text1"/>
            <w:szCs w:val="22"/>
          </w:rPr>
          <w:t>There</w:t>
        </w:r>
      </w:ins>
      <w:ins w:id="86" w:author="Tanja Kortemme" w:date="2020-08-02T14:20:00Z">
        <w:r w:rsidR="00805D4C" w:rsidRPr="00F5494D">
          <w:rPr>
            <w:color w:val="000000" w:themeColor="text1"/>
            <w:szCs w:val="22"/>
          </w:rPr>
          <w:t xml:space="preserve"> are of course </w:t>
        </w:r>
        <w:r w:rsidR="002F6119" w:rsidRPr="00F5494D">
          <w:rPr>
            <w:color w:val="000000" w:themeColor="text1"/>
            <w:szCs w:val="22"/>
          </w:rPr>
          <w:t xml:space="preserve">known mutations in GTPases with drastic effects on the switching cycle, such as </w:t>
        </w:r>
      </w:ins>
      <w:ins w:id="87" w:author="Tanja Kortemme" w:date="2020-08-02T14:21:00Z">
        <w:r w:rsidR="002F6119" w:rsidRPr="00F5494D">
          <w:rPr>
            <w:color w:val="000000" w:themeColor="text1"/>
            <w:szCs w:val="22"/>
          </w:rPr>
          <w:t>the Q</w:t>
        </w:r>
      </w:ins>
      <w:ins w:id="88" w:author="Perica, Tina" w:date="2020-08-05T13:29:00Z">
        <w:r w:rsidR="001E2878" w:rsidRPr="00F5494D">
          <w:rPr>
            <w:color w:val="000000" w:themeColor="text1"/>
            <w:szCs w:val="22"/>
          </w:rPr>
          <w:t xml:space="preserve"> to </w:t>
        </w:r>
      </w:ins>
      <w:ins w:id="89" w:author="Tanja Kortemme" w:date="2020-08-02T14:21:00Z">
        <w:del w:id="90" w:author="Perica, Tina" w:date="2020-08-05T13:29:00Z">
          <w:r w:rsidR="002F6119" w:rsidRPr="00F5494D" w:rsidDel="001E2878">
            <w:rPr>
              <w:color w:val="000000" w:themeColor="text1"/>
              <w:szCs w:val="22"/>
            </w:rPr>
            <w:delText>-&gt;</w:delText>
          </w:r>
        </w:del>
        <w:r w:rsidR="002F6119" w:rsidRPr="00F5494D">
          <w:rPr>
            <w:color w:val="000000" w:themeColor="text1"/>
            <w:szCs w:val="22"/>
          </w:rPr>
          <w:t>L mutation in switch II</w:t>
        </w:r>
      </w:ins>
      <w:ins w:id="91" w:author="Christopher Mathy" w:date="2020-08-04T21:17:00Z">
        <w:r w:rsidR="00F03365" w:rsidRPr="00F5494D">
          <w:rPr>
            <w:color w:val="000000" w:themeColor="text1"/>
            <w:szCs w:val="22"/>
          </w:rPr>
          <w:t xml:space="preserve"> or G</w:t>
        </w:r>
      </w:ins>
      <w:ins w:id="92" w:author="Perica, Tina" w:date="2020-08-05T13:29:00Z">
        <w:r w:rsidR="001E2878" w:rsidRPr="00F5494D">
          <w:rPr>
            <w:color w:val="000000" w:themeColor="text1"/>
            <w:szCs w:val="22"/>
          </w:rPr>
          <w:t xml:space="preserve"> to </w:t>
        </w:r>
      </w:ins>
      <w:ins w:id="93" w:author="Christopher Mathy" w:date="2020-08-04T21:17:00Z">
        <w:del w:id="94" w:author="Perica, Tina" w:date="2020-08-05T13:29:00Z">
          <w:r w:rsidR="00F03365" w:rsidRPr="00F5494D" w:rsidDel="001E2878">
            <w:rPr>
              <w:color w:val="000000" w:themeColor="text1"/>
              <w:szCs w:val="22"/>
            </w:rPr>
            <w:delText>-&gt;</w:delText>
          </w:r>
        </w:del>
        <w:r w:rsidR="00F03365" w:rsidRPr="00F5494D">
          <w:rPr>
            <w:color w:val="000000" w:themeColor="text1"/>
            <w:szCs w:val="22"/>
          </w:rPr>
          <w:t>V mutations</w:t>
        </w:r>
      </w:ins>
      <w:ins w:id="95" w:author="Christopher Mathy" w:date="2020-08-04T21:18:00Z">
        <w:r w:rsidR="00F03365" w:rsidRPr="00F5494D">
          <w:rPr>
            <w:color w:val="000000" w:themeColor="text1"/>
            <w:szCs w:val="22"/>
          </w:rPr>
          <w:t xml:space="preserve"> in the P-loop</w:t>
        </w:r>
      </w:ins>
      <w:ins w:id="96" w:author="Tanja Kortemme" w:date="2020-08-02T14:21:00Z">
        <w:r w:rsidR="002F6119" w:rsidRPr="00F5494D">
          <w:rPr>
            <w:color w:val="000000" w:themeColor="text1"/>
            <w:szCs w:val="22"/>
          </w:rPr>
          <w:t xml:space="preserve"> that impair</w:t>
        </w:r>
        <w:del w:id="97" w:author="Christopher Mathy" w:date="2020-08-04T21:19:00Z">
          <w:r w:rsidR="002F6119" w:rsidRPr="00F5494D" w:rsidDel="00F03365">
            <w:rPr>
              <w:color w:val="000000" w:themeColor="text1"/>
              <w:szCs w:val="22"/>
            </w:rPr>
            <w:delText>s</w:delText>
          </w:r>
        </w:del>
        <w:r w:rsidR="002F6119" w:rsidRPr="00F5494D">
          <w:rPr>
            <w:color w:val="000000" w:themeColor="text1"/>
            <w:szCs w:val="22"/>
          </w:rPr>
          <w:t xml:space="preserve"> intrinsic and GAP-catalyzed hydrolysis</w:t>
        </w:r>
      </w:ins>
      <w:ins w:id="98" w:author="Perica, Tina" w:date="2020-08-05T13:30:00Z">
        <w:r w:rsidR="001E2878" w:rsidRPr="00F5494D">
          <w:rPr>
            <w:color w:val="000000" w:themeColor="text1"/>
            <w:szCs w:val="22"/>
          </w:rPr>
          <w:t>;</w:t>
        </w:r>
      </w:ins>
      <w:ins w:id="99" w:author="Tanja Kortemme" w:date="2020-08-02T14:21:00Z">
        <w:del w:id="100" w:author="Perica, Tina" w:date="2020-08-05T13:30:00Z">
          <w:r w:rsidR="00062A8B" w:rsidRPr="00F5494D" w:rsidDel="001E2878">
            <w:rPr>
              <w:color w:val="000000" w:themeColor="text1"/>
              <w:szCs w:val="22"/>
            </w:rPr>
            <w:delText>,</w:delText>
          </w:r>
        </w:del>
        <w:r w:rsidR="00062A8B" w:rsidRPr="00F5494D">
          <w:rPr>
            <w:color w:val="000000" w:themeColor="text1"/>
            <w:szCs w:val="22"/>
          </w:rPr>
          <w:t xml:space="preserve"> </w:t>
        </w:r>
      </w:ins>
      <w:ins w:id="101" w:author="Tanja Kortemme" w:date="2020-08-02T14:22:00Z">
        <w:del w:id="102" w:author="Christopher Mathy" w:date="2020-08-04T21:19:00Z">
          <w:r w:rsidR="00062A8B" w:rsidRPr="00F5494D" w:rsidDel="00F03365">
            <w:rPr>
              <w:color w:val="000000" w:themeColor="text1"/>
              <w:szCs w:val="22"/>
            </w:rPr>
            <w:delText xml:space="preserve">and </w:delText>
          </w:r>
        </w:del>
      </w:ins>
      <w:ins w:id="103" w:author="Tanja Kortemme" w:date="2020-08-02T14:21:00Z">
        <w:r w:rsidR="00062A8B" w:rsidRPr="00F5494D">
          <w:rPr>
            <w:color w:val="000000" w:themeColor="text1"/>
            <w:szCs w:val="22"/>
          </w:rPr>
          <w:t>t</w:t>
        </w:r>
        <w:r w:rsidR="002F6119" w:rsidRPr="00F5494D">
          <w:rPr>
            <w:color w:val="000000" w:themeColor="text1"/>
            <w:szCs w:val="22"/>
          </w:rPr>
          <w:t>he fast cycling F</w:t>
        </w:r>
      </w:ins>
      <w:ins w:id="104" w:author="Perica, Tina" w:date="2020-08-05T13:29:00Z">
        <w:r w:rsidR="001E2878" w:rsidRPr="00F5494D">
          <w:rPr>
            <w:color w:val="000000" w:themeColor="text1"/>
            <w:szCs w:val="22"/>
          </w:rPr>
          <w:t xml:space="preserve"> to </w:t>
        </w:r>
      </w:ins>
      <w:ins w:id="105" w:author="Tanja Kortemme" w:date="2020-08-02T14:21:00Z">
        <w:del w:id="106" w:author="Perica, Tina" w:date="2020-08-05T13:29:00Z">
          <w:r w:rsidR="002F6119" w:rsidRPr="00F5494D" w:rsidDel="001E2878">
            <w:rPr>
              <w:color w:val="000000" w:themeColor="text1"/>
              <w:szCs w:val="22"/>
            </w:rPr>
            <w:delText>-&gt;</w:delText>
          </w:r>
        </w:del>
        <w:r w:rsidR="002F6119" w:rsidRPr="00F5494D">
          <w:rPr>
            <w:color w:val="000000" w:themeColor="text1"/>
            <w:szCs w:val="22"/>
          </w:rPr>
          <w:t xml:space="preserve">A mutation in switch I </w:t>
        </w:r>
      </w:ins>
      <w:ins w:id="107" w:author="Tanja Kortemme" w:date="2020-08-02T14:22:00Z">
        <w:r w:rsidR="00062A8B" w:rsidRPr="00F5494D">
          <w:rPr>
            <w:color w:val="000000" w:themeColor="text1"/>
            <w:szCs w:val="22"/>
          </w:rPr>
          <w:t xml:space="preserve">that </w:t>
        </w:r>
      </w:ins>
      <w:ins w:id="108" w:author="Tanja Kortemme" w:date="2020-08-02T14:21:00Z">
        <w:r w:rsidR="002F6119" w:rsidRPr="00F5494D">
          <w:rPr>
            <w:color w:val="000000" w:themeColor="text1"/>
            <w:szCs w:val="22"/>
          </w:rPr>
          <w:t>decreases nucleotide affinity, increases the intrinsic rate of nucleotide release and bypasses the requirement for activation by GEFs</w:t>
        </w:r>
      </w:ins>
      <w:ins w:id="109" w:author="Perica, Tina" w:date="2020-08-05T13:30:00Z">
        <w:r w:rsidR="001E2878" w:rsidRPr="00F5494D">
          <w:rPr>
            <w:color w:val="000000" w:themeColor="text1"/>
            <w:szCs w:val="22"/>
          </w:rPr>
          <w:t>;</w:t>
        </w:r>
      </w:ins>
      <w:ins w:id="110" w:author="Christopher Mathy" w:date="2020-08-04T21:19:00Z">
        <w:del w:id="111" w:author="Perica, Tina" w:date="2020-08-05T13:30:00Z">
          <w:r w:rsidR="00F03365" w:rsidRPr="00F5494D" w:rsidDel="001E2878">
            <w:rPr>
              <w:color w:val="000000" w:themeColor="text1"/>
              <w:szCs w:val="22"/>
            </w:rPr>
            <w:delText>,</w:delText>
          </w:r>
        </w:del>
      </w:ins>
      <w:ins w:id="112" w:author="Christopher Mathy" w:date="2020-08-04T21:20:00Z">
        <w:r w:rsidR="00F03365" w:rsidRPr="00F5494D">
          <w:rPr>
            <w:color w:val="000000" w:themeColor="text1"/>
            <w:szCs w:val="22"/>
          </w:rPr>
          <w:t xml:space="preserve"> and</w:t>
        </w:r>
      </w:ins>
      <w:ins w:id="113" w:author="Christopher Mathy" w:date="2020-08-04T21:19:00Z">
        <w:r w:rsidR="00F03365" w:rsidRPr="00F5494D">
          <w:rPr>
            <w:color w:val="000000" w:themeColor="text1"/>
            <w:szCs w:val="22"/>
          </w:rPr>
          <w:t xml:space="preserve"> the T</w:t>
        </w:r>
      </w:ins>
      <w:ins w:id="114" w:author="Perica, Tina" w:date="2020-08-05T13:30:00Z">
        <w:r w:rsidR="001E2878" w:rsidRPr="00F5494D">
          <w:rPr>
            <w:color w:val="000000" w:themeColor="text1"/>
            <w:szCs w:val="22"/>
          </w:rPr>
          <w:t xml:space="preserve"> to </w:t>
        </w:r>
      </w:ins>
      <w:ins w:id="115" w:author="Christopher Mathy" w:date="2020-08-04T21:19:00Z">
        <w:del w:id="116" w:author="Perica, Tina" w:date="2020-08-05T13:30:00Z">
          <w:r w:rsidR="00F03365" w:rsidRPr="00F5494D" w:rsidDel="001E2878">
            <w:rPr>
              <w:color w:val="000000" w:themeColor="text1"/>
              <w:szCs w:val="22"/>
            </w:rPr>
            <w:delText>-&gt;</w:delText>
          </w:r>
        </w:del>
        <w:r w:rsidR="00F03365" w:rsidRPr="00F5494D">
          <w:rPr>
            <w:color w:val="000000" w:themeColor="text1"/>
            <w:szCs w:val="22"/>
          </w:rPr>
          <w:t>N mutation at position 24 in R</w:t>
        </w:r>
      </w:ins>
      <w:ins w:id="117" w:author="Perica, Tina" w:date="2020-08-05T13:30:00Z">
        <w:r w:rsidR="001E2878" w:rsidRPr="00F5494D">
          <w:rPr>
            <w:color w:val="000000" w:themeColor="text1"/>
            <w:szCs w:val="22"/>
          </w:rPr>
          <w:t>AN</w:t>
        </w:r>
      </w:ins>
      <w:ins w:id="118" w:author="Christopher Mathy" w:date="2020-08-04T21:19:00Z">
        <w:del w:id="119" w:author="Perica, Tina" w:date="2020-08-05T13:30:00Z">
          <w:r w:rsidR="00F03365" w:rsidRPr="00F5494D" w:rsidDel="001E2878">
            <w:rPr>
              <w:color w:val="000000" w:themeColor="text1"/>
              <w:szCs w:val="22"/>
            </w:rPr>
            <w:delText>an</w:delText>
          </w:r>
        </w:del>
        <w:r w:rsidR="00F03365" w:rsidRPr="00F5494D">
          <w:rPr>
            <w:color w:val="000000" w:themeColor="text1"/>
            <w:szCs w:val="22"/>
          </w:rPr>
          <w:t xml:space="preserve"> that cause</w:t>
        </w:r>
      </w:ins>
      <w:ins w:id="120" w:author="Christopher Mathy" w:date="2020-08-05T16:55:00Z">
        <w:r w:rsidR="003C552B">
          <w:rPr>
            <w:color w:val="000000" w:themeColor="text1"/>
            <w:szCs w:val="22"/>
          </w:rPr>
          <w:t>s</w:t>
        </w:r>
      </w:ins>
      <w:ins w:id="121" w:author="Christopher Mathy" w:date="2020-08-04T21:19:00Z">
        <w:r w:rsidR="00F03365" w:rsidRPr="00F5494D">
          <w:rPr>
            <w:color w:val="000000" w:themeColor="text1"/>
            <w:szCs w:val="22"/>
          </w:rPr>
          <w:t xml:space="preserve"> increased binding t</w:t>
        </w:r>
      </w:ins>
      <w:ins w:id="122" w:author="Christopher Mathy" w:date="2020-08-04T21:20:00Z">
        <w:r w:rsidR="00F03365" w:rsidRPr="00F5494D">
          <w:rPr>
            <w:color w:val="000000" w:themeColor="text1"/>
            <w:szCs w:val="22"/>
          </w:rPr>
          <w:t>o RanGEF, inhibiting nucleotide exchange</w:t>
        </w:r>
      </w:ins>
      <w:ins w:id="123" w:author="Tanja Kortemme" w:date="2020-08-02T14:21:00Z">
        <w:r w:rsidR="002F6119" w:rsidRPr="00F5494D">
          <w:rPr>
            <w:color w:val="000000" w:themeColor="text1"/>
            <w:szCs w:val="22"/>
          </w:rPr>
          <w:t>.</w:t>
        </w:r>
      </w:ins>
      <w:ins w:id="124" w:author="Tanja Kortemme" w:date="2020-08-02T14:24:00Z">
        <w:r w:rsidR="00E75D68" w:rsidRPr="00F5494D">
          <w:rPr>
            <w:color w:val="000000" w:themeColor="text1"/>
            <w:szCs w:val="22"/>
          </w:rPr>
          <w:t xml:space="preserve"> </w:t>
        </w:r>
      </w:ins>
      <w:ins w:id="125" w:author="Tanja Kortemme" w:date="2020-08-02T14:25:00Z">
        <w:r w:rsidR="00B31295" w:rsidRPr="00F5494D">
          <w:rPr>
            <w:color w:val="000000" w:themeColor="text1"/>
            <w:szCs w:val="22"/>
          </w:rPr>
          <w:t>W</w:t>
        </w:r>
      </w:ins>
      <w:ins w:id="126" w:author="Tanja Kortemme" w:date="2020-08-02T14:24:00Z">
        <w:r w:rsidR="00E75D68" w:rsidRPr="00F5494D">
          <w:rPr>
            <w:color w:val="000000" w:themeColor="text1"/>
            <w:szCs w:val="22"/>
          </w:rPr>
          <w:t xml:space="preserve">e have not tested </w:t>
        </w:r>
      </w:ins>
      <w:ins w:id="127" w:author="Tanja Kortemme" w:date="2020-08-02T14:25:00Z">
        <w:r w:rsidR="004668BF" w:rsidRPr="00F5494D">
          <w:rPr>
            <w:color w:val="000000" w:themeColor="text1"/>
            <w:szCs w:val="22"/>
          </w:rPr>
          <w:t>such drastic mutation</w:t>
        </w:r>
        <w:r w:rsidR="00B31295" w:rsidRPr="00F5494D">
          <w:rPr>
            <w:color w:val="000000" w:themeColor="text1"/>
            <w:szCs w:val="22"/>
          </w:rPr>
          <w:t xml:space="preserve">s in our system because they are likely to </w:t>
        </w:r>
        <w:r w:rsidR="00053970" w:rsidRPr="00F5494D">
          <w:rPr>
            <w:color w:val="000000" w:themeColor="text1"/>
            <w:szCs w:val="22"/>
          </w:rPr>
          <w:t>n</w:t>
        </w:r>
      </w:ins>
      <w:ins w:id="128" w:author="Tanja Kortemme" w:date="2020-08-02T14:26:00Z">
        <w:r w:rsidR="00053970" w:rsidRPr="00F5494D">
          <w:rPr>
            <w:color w:val="000000" w:themeColor="text1"/>
            <w:szCs w:val="22"/>
          </w:rPr>
          <w:t xml:space="preserve">ot be viable </w:t>
        </w:r>
      </w:ins>
      <w:ins w:id="129" w:author="Tanja Kortemme" w:date="2020-08-02T14:27:00Z">
        <w:del w:id="130" w:author="Perica, Tina" w:date="2020-08-05T13:30:00Z">
          <w:r w:rsidR="00707F93" w:rsidRPr="00F5494D" w:rsidDel="001E2878">
            <w:rPr>
              <w:color w:val="000000" w:themeColor="text1"/>
              <w:szCs w:val="22"/>
            </w:rPr>
            <w:delText>as we made all our mutations</w:delText>
          </w:r>
        </w:del>
      </w:ins>
      <w:ins w:id="131" w:author="Perica, Tina" w:date="2020-08-05T13:30:00Z">
        <w:r w:rsidR="001E2878" w:rsidRPr="00F5494D">
          <w:rPr>
            <w:color w:val="000000" w:themeColor="text1"/>
            <w:szCs w:val="22"/>
          </w:rPr>
          <w:t>when made</w:t>
        </w:r>
      </w:ins>
      <w:ins w:id="132" w:author="Tanja Kortemme" w:date="2020-08-02T14:27:00Z">
        <w:r w:rsidR="00707F93" w:rsidRPr="00F5494D">
          <w:rPr>
            <w:color w:val="000000" w:themeColor="text1"/>
            <w:szCs w:val="22"/>
          </w:rPr>
          <w:t xml:space="preserve"> in the </w:t>
        </w:r>
        <w:r w:rsidR="00707F93" w:rsidRPr="00F5494D">
          <w:rPr>
            <w:i/>
            <w:color w:val="000000" w:themeColor="text1"/>
            <w:szCs w:val="22"/>
          </w:rPr>
          <w:t>S. cerevisiae</w:t>
        </w:r>
        <w:r w:rsidR="00707F93" w:rsidRPr="00F5494D">
          <w:rPr>
            <w:color w:val="000000" w:themeColor="text1"/>
            <w:szCs w:val="22"/>
          </w:rPr>
          <w:t xml:space="preserve"> genomic copy of Gsp1 </w:t>
        </w:r>
      </w:ins>
      <w:ins w:id="133" w:author="Perica, Tina" w:date="2020-08-05T14:20:00Z">
        <w:r w:rsidR="003D5776" w:rsidRPr="00F5494D">
          <w:rPr>
            <w:color w:val="000000" w:themeColor="text1"/>
            <w:szCs w:val="22"/>
          </w:rPr>
          <w:t>(</w:t>
        </w:r>
      </w:ins>
      <w:ins w:id="134" w:author="Tanja Kortemme" w:date="2020-08-02T14:26:00Z">
        <w:del w:id="135" w:author="Perica, Tina" w:date="2020-08-05T14:20:00Z">
          <w:r w:rsidR="00053970" w:rsidRPr="00F5494D" w:rsidDel="003D5776">
            <w:rPr>
              <w:color w:val="000000" w:themeColor="text1"/>
              <w:szCs w:val="22"/>
            </w:rPr>
            <w:delText xml:space="preserve">(for example, </w:delText>
          </w:r>
        </w:del>
        <w:r w:rsidR="00053970" w:rsidRPr="00F5494D">
          <w:rPr>
            <w:color w:val="000000" w:themeColor="text1"/>
            <w:szCs w:val="22"/>
          </w:rPr>
          <w:t xml:space="preserve">we </w:t>
        </w:r>
      </w:ins>
      <w:ins w:id="136" w:author="Tanja Kortemme" w:date="2020-08-02T14:24:00Z">
        <w:r w:rsidR="00E75D68" w:rsidRPr="00F5494D">
          <w:rPr>
            <w:color w:val="000000" w:themeColor="text1"/>
            <w:szCs w:val="22"/>
          </w:rPr>
          <w:t xml:space="preserve">attempted to make some </w:t>
        </w:r>
      </w:ins>
      <w:ins w:id="137" w:author="Tanja Kortemme" w:date="2020-08-02T14:26:00Z">
        <w:r w:rsidR="00053970" w:rsidRPr="00F5494D">
          <w:rPr>
            <w:color w:val="000000" w:themeColor="text1"/>
            <w:szCs w:val="22"/>
          </w:rPr>
          <w:t>mutations in the P loop, switch I or switch I</w:t>
        </w:r>
      </w:ins>
      <w:ins w:id="138" w:author="Christopher Mathy" w:date="2020-08-04T21:23:00Z">
        <w:r w:rsidR="002D2CD5" w:rsidRPr="00F5494D">
          <w:rPr>
            <w:color w:val="000000" w:themeColor="text1"/>
            <w:szCs w:val="22"/>
          </w:rPr>
          <w:t>I</w:t>
        </w:r>
      </w:ins>
      <w:ins w:id="139" w:author="Tanja Kortemme" w:date="2020-08-02T14:26:00Z">
        <w:r w:rsidR="00053970" w:rsidRPr="00F5494D">
          <w:rPr>
            <w:color w:val="000000" w:themeColor="text1"/>
            <w:szCs w:val="22"/>
          </w:rPr>
          <w:t xml:space="preserve"> </w:t>
        </w:r>
      </w:ins>
      <w:ins w:id="140" w:author="Tanja Kortemme" w:date="2020-08-02T14:24:00Z">
        <w:r w:rsidR="00E75D68" w:rsidRPr="00F5494D">
          <w:rPr>
            <w:color w:val="000000" w:themeColor="text1"/>
            <w:szCs w:val="22"/>
          </w:rPr>
          <w:t>(Supplementary File 1 Table 3) but none of them were viable</w:t>
        </w:r>
      </w:ins>
      <w:ins w:id="141" w:author="Tanja Kortemme" w:date="2020-08-02T14:26:00Z">
        <w:r w:rsidR="004874A7" w:rsidRPr="00F5494D">
          <w:rPr>
            <w:color w:val="000000" w:themeColor="text1"/>
            <w:szCs w:val="22"/>
          </w:rPr>
          <w:t>).</w:t>
        </w:r>
        <w:r w:rsidR="001A27FB" w:rsidRPr="00F5494D">
          <w:rPr>
            <w:color w:val="000000" w:themeColor="text1"/>
            <w:szCs w:val="22"/>
          </w:rPr>
          <w:t xml:space="preserve"> </w:t>
        </w:r>
      </w:ins>
      <w:ins w:id="142" w:author="Tanja Kortemme" w:date="2020-08-02T14:27:00Z">
        <w:r w:rsidR="003979B5" w:rsidRPr="00F5494D">
          <w:rPr>
            <w:color w:val="000000" w:themeColor="text1"/>
            <w:szCs w:val="22"/>
          </w:rPr>
          <w:t xml:space="preserve">However, effects of these mutations </w:t>
        </w:r>
        <w:r w:rsidR="000025B0" w:rsidRPr="00F5494D">
          <w:rPr>
            <w:color w:val="000000" w:themeColor="text1"/>
            <w:szCs w:val="22"/>
          </w:rPr>
          <w:t>in overexpression /</w:t>
        </w:r>
      </w:ins>
      <w:ins w:id="143" w:author="Tanja Kortemme" w:date="2020-08-02T14:28:00Z">
        <w:r w:rsidR="000025B0" w:rsidRPr="00F5494D">
          <w:rPr>
            <w:color w:val="000000" w:themeColor="text1"/>
            <w:szCs w:val="22"/>
          </w:rPr>
          <w:t xml:space="preserve"> protein injection assays </w:t>
        </w:r>
      </w:ins>
      <w:ins w:id="144" w:author="Tanja Kortemme" w:date="2020-08-02T14:27:00Z">
        <w:r w:rsidR="003979B5" w:rsidRPr="00F5494D">
          <w:rPr>
            <w:color w:val="000000" w:themeColor="text1"/>
            <w:szCs w:val="22"/>
          </w:rPr>
          <w:t xml:space="preserve">are broadly </w:t>
        </w:r>
      </w:ins>
      <w:ins w:id="145" w:author="Tanja Kortemme" w:date="2020-08-02T14:28:00Z">
        <w:r w:rsidR="0042451F" w:rsidRPr="00F5494D">
          <w:rPr>
            <w:color w:val="000000" w:themeColor="text1"/>
            <w:szCs w:val="22"/>
          </w:rPr>
          <w:t>consistent with our conclusions</w:t>
        </w:r>
      </w:ins>
      <w:ins w:id="146" w:author="Perica, Tina" w:date="2020-08-05T14:28:00Z">
        <w:r w:rsidR="00D50609" w:rsidRPr="00F5494D">
          <w:rPr>
            <w:color w:val="000000" w:themeColor="text1"/>
            <w:szCs w:val="22"/>
          </w:rPr>
          <w:t>. For example:</w:t>
        </w:r>
      </w:ins>
    </w:p>
    <w:p w14:paraId="6B952211" w14:textId="4C2B1EC0" w:rsidR="00D50609" w:rsidRPr="00F5494D" w:rsidRDefault="007753BB" w:rsidP="003C552B">
      <w:pPr>
        <w:ind w:firstLine="720"/>
        <w:rPr>
          <w:ins w:id="147" w:author="Perica, Tina" w:date="2020-08-05T14:28:00Z"/>
          <w:color w:val="000000" w:themeColor="text1"/>
          <w:szCs w:val="22"/>
        </w:rPr>
      </w:pPr>
      <w:ins w:id="148" w:author="Perica, Tina" w:date="2020-08-05T15:15:00Z">
        <w:r>
          <w:rPr>
            <w:color w:val="000000" w:themeColor="text1"/>
            <w:szCs w:val="22"/>
          </w:rPr>
          <w:t xml:space="preserve">a) </w:t>
        </w:r>
      </w:ins>
      <w:ins w:id="149" w:author="Perica, Tina" w:date="2020-08-05T14:28:00Z">
        <w:r w:rsidR="00D50609" w:rsidRPr="00F5494D">
          <w:rPr>
            <w:color w:val="000000" w:themeColor="text1"/>
            <w:szCs w:val="22"/>
          </w:rPr>
          <w:t>The</w:t>
        </w:r>
      </w:ins>
      <w:ins w:id="150" w:author="Perica, Tina" w:date="2020-08-05T14:25:00Z">
        <w:r w:rsidR="003D5776" w:rsidRPr="00F5494D">
          <w:rPr>
            <w:color w:val="000000" w:themeColor="text1"/>
            <w:szCs w:val="22"/>
          </w:rPr>
          <w:t xml:space="preserve"> G to </w:t>
        </w:r>
      </w:ins>
      <w:ins w:id="151" w:author="Perica, Tina" w:date="2020-08-05T14:26:00Z">
        <w:r w:rsidR="003D5776" w:rsidRPr="00F5494D">
          <w:rPr>
            <w:color w:val="000000" w:themeColor="text1"/>
            <w:szCs w:val="22"/>
          </w:rPr>
          <w:t xml:space="preserve">V mutant </w:t>
        </w:r>
      </w:ins>
      <w:ins w:id="152" w:author="Perica, Tina" w:date="2020-08-05T14:29:00Z">
        <w:del w:id="153" w:author="Christopher Mathy" w:date="2020-08-05T16:56:00Z">
          <w:r w:rsidR="00D50609" w:rsidRPr="00F5494D" w:rsidDel="003C552B">
            <w:rPr>
              <w:color w:val="000000" w:themeColor="text1"/>
              <w:szCs w:val="22"/>
            </w:rPr>
            <w:delText>which</w:delText>
          </w:r>
        </w:del>
      </w:ins>
      <w:ins w:id="154" w:author="Christopher Mathy" w:date="2020-08-05T16:56:00Z">
        <w:r w:rsidR="003C552B">
          <w:rPr>
            <w:color w:val="000000" w:themeColor="text1"/>
            <w:szCs w:val="22"/>
          </w:rPr>
          <w:t>with</w:t>
        </w:r>
      </w:ins>
      <w:ins w:id="155" w:author="Perica, Tina" w:date="2020-08-05T14:26:00Z">
        <w:r w:rsidR="003D5776" w:rsidRPr="00F5494D">
          <w:rPr>
            <w:color w:val="000000" w:themeColor="text1"/>
            <w:szCs w:val="22"/>
          </w:rPr>
          <w:t xml:space="preserve"> impair</w:t>
        </w:r>
      </w:ins>
      <w:ins w:id="156" w:author="Christopher Mathy" w:date="2020-08-05T16:56:00Z">
        <w:r w:rsidR="003C552B">
          <w:rPr>
            <w:color w:val="000000" w:themeColor="text1"/>
            <w:szCs w:val="22"/>
          </w:rPr>
          <w:t>ed</w:t>
        </w:r>
      </w:ins>
      <w:ins w:id="157" w:author="Perica, Tina" w:date="2020-08-05T14:26:00Z">
        <w:del w:id="158" w:author="Christopher Mathy" w:date="2020-08-05T16:56:00Z">
          <w:r w:rsidR="003D5776" w:rsidRPr="00F5494D" w:rsidDel="003C552B">
            <w:rPr>
              <w:color w:val="000000" w:themeColor="text1"/>
              <w:szCs w:val="22"/>
            </w:rPr>
            <w:delText>s</w:delText>
          </w:r>
        </w:del>
        <w:r w:rsidR="003D5776" w:rsidRPr="00F5494D">
          <w:rPr>
            <w:color w:val="000000" w:themeColor="text1"/>
            <w:szCs w:val="22"/>
          </w:rPr>
          <w:t xml:space="preserve"> GTP hydrolysis abrogates the turnover of Mad1 </w:t>
        </w:r>
      </w:ins>
      <w:ins w:id="159" w:author="Perica, Tina" w:date="2020-08-05T14:27:00Z">
        <w:r w:rsidR="003D5776" w:rsidRPr="00F5494D">
          <w:rPr>
            <w:color w:val="000000" w:themeColor="text1"/>
            <w:szCs w:val="22"/>
          </w:rPr>
          <w:t>during spindle assembly checkpoint</w:t>
        </w:r>
      </w:ins>
      <w:ins w:id="160" w:author="Perica, Tina" w:date="2020-08-05T14:33:00Z">
        <w:r w:rsidR="0051186A" w:rsidRPr="00F5494D">
          <w:rPr>
            <w:color w:val="000000" w:themeColor="text1"/>
            <w:szCs w:val="22"/>
          </w:rPr>
          <w:t xml:space="preserve"> (</w:t>
        </w:r>
        <w:r w:rsidR="0051186A" w:rsidRPr="00F5494D">
          <w:rPr>
            <w:szCs w:val="22"/>
          </w:rPr>
          <w:t>Scott, 2009</w:t>
        </w:r>
        <w:r w:rsidR="0051186A" w:rsidRPr="00F5494D">
          <w:rPr>
            <w:color w:val="000000" w:themeColor="text1"/>
            <w:szCs w:val="22"/>
          </w:rPr>
          <w:t>)</w:t>
        </w:r>
      </w:ins>
      <w:ins w:id="161" w:author="Perica, Tina" w:date="2020-08-05T14:27:00Z">
        <w:r w:rsidR="003D5776" w:rsidRPr="00F5494D">
          <w:rPr>
            <w:color w:val="000000" w:themeColor="text1"/>
            <w:szCs w:val="22"/>
          </w:rPr>
          <w:t>, agreeing with our observation that OFF switch mutants correlate with spindle assembly regulation genes</w:t>
        </w:r>
      </w:ins>
      <w:ins w:id="162" w:author="Perica, Tina" w:date="2020-08-05T14:33:00Z">
        <w:r w:rsidR="0051186A" w:rsidRPr="00F5494D">
          <w:rPr>
            <w:color w:val="000000" w:themeColor="text1"/>
            <w:szCs w:val="22"/>
          </w:rPr>
          <w:t xml:space="preserve"> (Fig. 4)</w:t>
        </w:r>
      </w:ins>
      <w:ins w:id="163" w:author="Perica, Tina" w:date="2020-08-05T14:27:00Z">
        <w:r w:rsidR="003D5776" w:rsidRPr="00F5494D">
          <w:rPr>
            <w:color w:val="000000" w:themeColor="text1"/>
            <w:szCs w:val="22"/>
          </w:rPr>
          <w:t>.</w:t>
        </w:r>
      </w:ins>
      <w:ins w:id="164" w:author="Perica, Tina" w:date="2020-08-05T14:28:00Z">
        <w:r w:rsidR="003D5776" w:rsidRPr="00F5494D">
          <w:rPr>
            <w:color w:val="000000" w:themeColor="text1"/>
            <w:szCs w:val="22"/>
          </w:rPr>
          <w:t xml:space="preserve"> </w:t>
        </w:r>
      </w:ins>
    </w:p>
    <w:p w14:paraId="68269D35" w14:textId="79E24F21" w:rsidR="0080386E" w:rsidRPr="00F5494D" w:rsidDel="0051186A" w:rsidRDefault="007753BB" w:rsidP="003C552B">
      <w:pPr>
        <w:ind w:firstLine="720"/>
        <w:rPr>
          <w:del w:id="165" w:author="Perica, Tina" w:date="2020-08-05T14:34:00Z"/>
          <w:color w:val="000000" w:themeColor="text1"/>
          <w:szCs w:val="22"/>
        </w:rPr>
      </w:pPr>
      <w:ins w:id="166" w:author="Perica, Tina" w:date="2020-08-05T15:15:00Z">
        <w:r>
          <w:rPr>
            <w:color w:val="000000" w:themeColor="text1"/>
            <w:szCs w:val="22"/>
          </w:rPr>
          <w:t xml:space="preserve">b) </w:t>
        </w:r>
      </w:ins>
      <w:ins w:id="167" w:author="Perica, Tina" w:date="2020-08-05T14:28:00Z">
        <w:r w:rsidR="00D50609" w:rsidRPr="00F5494D">
          <w:rPr>
            <w:color w:val="000000" w:themeColor="text1"/>
            <w:szCs w:val="22"/>
          </w:rPr>
          <w:t xml:space="preserve">The </w:t>
        </w:r>
      </w:ins>
      <w:ins w:id="168" w:author="Perica, Tina" w:date="2020-08-05T14:29:00Z">
        <w:r w:rsidR="00D50609" w:rsidRPr="00F5494D">
          <w:rPr>
            <w:color w:val="000000" w:themeColor="text1"/>
            <w:szCs w:val="22"/>
          </w:rPr>
          <w:t xml:space="preserve">T24N mutant which </w:t>
        </w:r>
        <w:r w:rsidR="0051186A" w:rsidRPr="00F5494D">
          <w:rPr>
            <w:color w:val="000000" w:themeColor="text1"/>
            <w:szCs w:val="22"/>
          </w:rPr>
          <w:t xml:space="preserve">inhibits nucleotide exchange, </w:t>
        </w:r>
      </w:ins>
      <w:ins w:id="169" w:author="Perica, Tina" w:date="2020-08-05T14:32:00Z">
        <w:r w:rsidR="0051186A" w:rsidRPr="00F5494D">
          <w:rPr>
            <w:color w:val="000000" w:themeColor="text1"/>
            <w:szCs w:val="22"/>
          </w:rPr>
          <w:t>disrupts spindle assembly in Xenopus oocyte extracts</w:t>
        </w:r>
      </w:ins>
      <w:ins w:id="170" w:author="Perica, Tina" w:date="2020-08-05T14:33:00Z">
        <w:r w:rsidR="0051186A" w:rsidRPr="00F5494D">
          <w:rPr>
            <w:color w:val="000000" w:themeColor="text1"/>
            <w:szCs w:val="22"/>
          </w:rPr>
          <w:t xml:space="preserve"> (Kalab et al, 1999)</w:t>
        </w:r>
      </w:ins>
      <w:ins w:id="171" w:author="Perica, Tina" w:date="2020-08-05T14:32:00Z">
        <w:r w:rsidR="0051186A" w:rsidRPr="00F5494D">
          <w:rPr>
            <w:color w:val="000000" w:themeColor="text1"/>
            <w:szCs w:val="22"/>
          </w:rPr>
          <w:t xml:space="preserve">, agreeing with our observation that the ON switch mutants correlate with actin </w:t>
        </w:r>
      </w:ins>
      <w:ins w:id="172" w:author="Perica, Tina" w:date="2020-08-05T14:33:00Z">
        <w:r w:rsidR="0051186A" w:rsidRPr="00F5494D">
          <w:rPr>
            <w:color w:val="000000" w:themeColor="text1"/>
            <w:szCs w:val="22"/>
          </w:rPr>
          <w:t>and polarity related genes (Extended Data Fig. 10</w:t>
        </w:r>
      </w:ins>
      <w:ins w:id="173" w:author="Perica, Tina" w:date="2020-08-05T14:34:00Z">
        <w:r w:rsidR="0051186A" w:rsidRPr="00F5494D">
          <w:rPr>
            <w:color w:val="000000" w:themeColor="text1"/>
            <w:szCs w:val="22"/>
          </w:rPr>
          <w:t>)</w:t>
        </w:r>
      </w:ins>
      <w:ins w:id="174" w:author="Christopher Mathy" w:date="2020-08-04T20:27:00Z">
        <w:del w:id="175" w:author="Perica, Tina" w:date="2020-08-05T14:21:00Z">
          <w:r w:rsidR="003D699C" w:rsidRPr="00F5494D" w:rsidDel="003D5776">
            <w:rPr>
              <w:color w:val="000000" w:themeColor="text1"/>
              <w:szCs w:val="22"/>
            </w:rPr>
            <w:delText>,</w:delText>
          </w:r>
        </w:del>
      </w:ins>
      <w:ins w:id="176" w:author="Christopher Mathy" w:date="2020-08-04T21:04:00Z">
        <w:del w:id="177" w:author="Perica, Tina" w:date="2020-08-05T14:23:00Z">
          <w:r w:rsidR="00C12494" w:rsidRPr="00F5494D" w:rsidDel="003D5776">
            <w:rPr>
              <w:color w:val="000000" w:themeColor="text1"/>
              <w:szCs w:val="22"/>
            </w:rPr>
            <w:delText xml:space="preserve"> </w:delText>
          </w:r>
        </w:del>
        <w:del w:id="178" w:author="Perica, Tina" w:date="2020-08-05T14:34:00Z">
          <w:r w:rsidR="00C12494" w:rsidRPr="00F5494D" w:rsidDel="0051186A">
            <w:rPr>
              <w:color w:val="000000" w:themeColor="text1"/>
              <w:szCs w:val="22"/>
            </w:rPr>
            <w:delText xml:space="preserve">with </w:delText>
          </w:r>
        </w:del>
      </w:ins>
      <w:ins w:id="179" w:author="Christopher Mathy" w:date="2020-08-04T21:23:00Z">
        <w:del w:id="180" w:author="Perica, Tina" w:date="2020-08-05T14:34:00Z">
          <w:r w:rsidR="004D1827" w:rsidRPr="00F5494D" w:rsidDel="0051186A">
            <w:rPr>
              <w:color w:val="000000" w:themeColor="text1"/>
              <w:szCs w:val="22"/>
            </w:rPr>
            <w:delText>diffe</w:delText>
          </w:r>
        </w:del>
      </w:ins>
      <w:ins w:id="181" w:author="Christopher Mathy" w:date="2020-08-04T21:24:00Z">
        <w:del w:id="182" w:author="Perica, Tina" w:date="2020-08-05T14:34:00Z">
          <w:r w:rsidR="004D1827" w:rsidRPr="00F5494D" w:rsidDel="0051186A">
            <w:rPr>
              <w:color w:val="000000" w:themeColor="text1"/>
              <w:szCs w:val="22"/>
            </w:rPr>
            <w:delText xml:space="preserve">rent </w:delText>
          </w:r>
        </w:del>
      </w:ins>
      <w:ins w:id="183" w:author="Christopher Mathy" w:date="2020-08-04T21:07:00Z">
        <w:del w:id="184" w:author="Perica, Tina" w:date="2020-08-05T14:34:00Z">
          <w:r w:rsidR="00C12494" w:rsidRPr="00F5494D" w:rsidDel="0051186A">
            <w:rPr>
              <w:color w:val="000000" w:themeColor="text1"/>
              <w:szCs w:val="22"/>
            </w:rPr>
            <w:delText xml:space="preserve">classes of mutations </w:delText>
          </w:r>
        </w:del>
      </w:ins>
      <w:ins w:id="185" w:author="Christopher Mathy" w:date="2020-08-04T21:24:00Z">
        <w:del w:id="186" w:author="Perica, Tina" w:date="2020-08-05T14:34:00Z">
          <w:r w:rsidR="004D1827" w:rsidRPr="00F5494D" w:rsidDel="0051186A">
            <w:rPr>
              <w:color w:val="000000" w:themeColor="text1"/>
              <w:szCs w:val="22"/>
            </w:rPr>
            <w:delText>leading</w:delText>
          </w:r>
        </w:del>
      </w:ins>
      <w:ins w:id="187" w:author="Christopher Mathy" w:date="2020-08-04T21:07:00Z">
        <w:del w:id="188" w:author="Perica, Tina" w:date="2020-08-05T14:34:00Z">
          <w:r w:rsidR="00C12494" w:rsidRPr="00F5494D" w:rsidDel="0051186A">
            <w:rPr>
              <w:color w:val="000000" w:themeColor="text1"/>
              <w:szCs w:val="22"/>
            </w:rPr>
            <w:delText xml:space="preserve"> </w:delText>
          </w:r>
        </w:del>
      </w:ins>
      <w:ins w:id="189" w:author="Christopher Mathy" w:date="2020-08-04T21:24:00Z">
        <w:del w:id="190" w:author="Perica, Tina" w:date="2020-08-05T14:34:00Z">
          <w:r w:rsidR="004D1827" w:rsidRPr="00F5494D" w:rsidDel="0051186A">
            <w:rPr>
              <w:color w:val="000000" w:themeColor="text1"/>
              <w:szCs w:val="22"/>
            </w:rPr>
            <w:delText>to</w:delText>
          </w:r>
        </w:del>
      </w:ins>
      <w:ins w:id="191" w:author="Christopher Mathy" w:date="2020-08-04T21:04:00Z">
        <w:del w:id="192" w:author="Perica, Tina" w:date="2020-08-05T14:34:00Z">
          <w:r w:rsidR="00C12494" w:rsidRPr="00F5494D" w:rsidDel="0051186A">
            <w:rPr>
              <w:color w:val="000000" w:themeColor="text1"/>
              <w:szCs w:val="22"/>
            </w:rPr>
            <w:delText xml:space="preserve"> </w:delText>
          </w:r>
        </w:del>
      </w:ins>
      <w:ins w:id="193" w:author="Christopher Mathy" w:date="2020-08-04T21:24:00Z">
        <w:del w:id="194" w:author="Perica, Tina" w:date="2020-08-05T14:34:00Z">
          <w:r w:rsidR="004D1827" w:rsidRPr="00F5494D" w:rsidDel="0051186A">
            <w:rPr>
              <w:color w:val="000000" w:themeColor="text1"/>
              <w:szCs w:val="22"/>
            </w:rPr>
            <w:delText>unique</w:delText>
          </w:r>
        </w:del>
      </w:ins>
      <w:ins w:id="195" w:author="Christopher Mathy" w:date="2020-08-04T21:05:00Z">
        <w:del w:id="196" w:author="Perica, Tina" w:date="2020-08-05T14:34:00Z">
          <w:r w:rsidR="00C12494" w:rsidRPr="00F5494D" w:rsidDel="0051186A">
            <w:rPr>
              <w:color w:val="000000" w:themeColor="text1"/>
              <w:szCs w:val="22"/>
            </w:rPr>
            <w:delText xml:space="preserve"> phenotypes</w:delText>
          </w:r>
        </w:del>
      </w:ins>
      <w:ins w:id="197" w:author="Christopher Mathy" w:date="2020-08-04T21:24:00Z">
        <w:del w:id="198" w:author="Perica, Tina" w:date="2020-08-05T14:34:00Z">
          <w:r w:rsidR="004D1827" w:rsidRPr="00F5494D" w:rsidDel="0051186A">
            <w:rPr>
              <w:color w:val="000000" w:themeColor="text1"/>
              <w:szCs w:val="22"/>
            </w:rPr>
            <w:delText xml:space="preserve"> in diverse processes such as </w:delText>
          </w:r>
        </w:del>
      </w:ins>
      <w:ins w:id="199" w:author="Tanja Kortemme" w:date="2020-08-02T14:28:00Z">
        <w:del w:id="200" w:author="Perica, Tina" w:date="2020-08-05T14:34:00Z">
          <w:r w:rsidR="0042451F" w:rsidRPr="00F5494D" w:rsidDel="0051186A">
            <w:rPr>
              <w:color w:val="000000" w:themeColor="text1"/>
              <w:szCs w:val="22"/>
            </w:rPr>
            <w:delText>.</w:delText>
          </w:r>
        </w:del>
      </w:ins>
      <w:ins w:id="201" w:author="Christopher Mathy" w:date="2020-08-04T20:28:00Z">
        <w:del w:id="202" w:author="Perica, Tina" w:date="2020-08-05T14:34:00Z">
          <w:r w:rsidR="003D699C" w:rsidRPr="00F5494D" w:rsidDel="0051186A">
            <w:rPr>
              <w:color w:val="000000" w:themeColor="text1"/>
              <w:szCs w:val="22"/>
            </w:rPr>
            <w:delText>kinetochore disassembly</w:delText>
          </w:r>
        </w:del>
      </w:ins>
      <w:ins w:id="203" w:author="Christopher Mathy" w:date="2020-08-04T20:27:00Z">
        <w:del w:id="204" w:author="Perica, Tina" w:date="2020-08-05T14:34:00Z">
          <w:r w:rsidR="003D699C" w:rsidRPr="00F5494D" w:rsidDel="0051186A">
            <w:rPr>
              <w:color w:val="000000" w:themeColor="text1"/>
              <w:szCs w:val="22"/>
            </w:rPr>
            <w:delText xml:space="preserve"> </w:delText>
          </w:r>
        </w:del>
      </w:ins>
      <w:ins w:id="205" w:author="Christopher Mathy" w:date="2020-08-04T20:33:00Z">
        <w:del w:id="206" w:author="Perica, Tina" w:date="2020-08-05T14:34:00Z">
          <w:r w:rsidR="003D699C" w:rsidRPr="00F5494D" w:rsidDel="0051186A">
            <w:rPr>
              <w:color w:val="000000" w:themeColor="text1"/>
              <w:szCs w:val="22"/>
            </w:rPr>
            <w:delText>in yeast (</w:delText>
          </w:r>
        </w:del>
      </w:ins>
      <w:ins w:id="207" w:author="Christopher Mathy" w:date="2020-08-04T20:34:00Z">
        <w:del w:id="208" w:author="Perica, Tina" w:date="2020-08-05T14:34:00Z">
          <w:r w:rsidR="003D699C" w:rsidRPr="00F5494D" w:rsidDel="0051186A">
            <w:rPr>
              <w:szCs w:val="22"/>
            </w:rPr>
            <w:delText>Scott, 2009</w:delText>
          </w:r>
        </w:del>
      </w:ins>
      <w:ins w:id="209" w:author="Christopher Mathy" w:date="2020-08-04T20:33:00Z">
        <w:del w:id="210" w:author="Perica, Tina" w:date="2020-08-05T14:34:00Z">
          <w:r w:rsidR="003D699C" w:rsidRPr="00F5494D" w:rsidDel="0051186A">
            <w:rPr>
              <w:color w:val="000000" w:themeColor="text1"/>
              <w:szCs w:val="22"/>
            </w:rPr>
            <w:delText>)</w:delText>
          </w:r>
        </w:del>
      </w:ins>
      <w:ins w:id="211" w:author="Christopher Mathy" w:date="2020-08-04T20:34:00Z">
        <w:del w:id="212" w:author="Perica, Tina" w:date="2020-08-05T14:34:00Z">
          <w:r w:rsidR="003D699C" w:rsidRPr="00F5494D" w:rsidDel="0051186A">
            <w:rPr>
              <w:color w:val="000000" w:themeColor="text1"/>
              <w:szCs w:val="22"/>
            </w:rPr>
            <w:delText xml:space="preserve"> </w:delText>
          </w:r>
        </w:del>
      </w:ins>
      <w:ins w:id="213" w:author="Christopher Mathy" w:date="2020-08-04T21:07:00Z">
        <w:del w:id="214" w:author="Perica, Tina" w:date="2020-08-05T14:34:00Z">
          <w:r w:rsidR="00C12494" w:rsidRPr="00F5494D" w:rsidDel="0051186A">
            <w:rPr>
              <w:color w:val="000000" w:themeColor="text1"/>
              <w:szCs w:val="22"/>
            </w:rPr>
            <w:delText>spindle assembly</w:delText>
          </w:r>
        </w:del>
      </w:ins>
      <w:ins w:id="215" w:author="Christopher Mathy" w:date="2020-08-04T21:02:00Z">
        <w:del w:id="216" w:author="Perica, Tina" w:date="2020-08-05T14:34:00Z">
          <w:r w:rsidR="00C12494" w:rsidRPr="00F5494D" w:rsidDel="0051186A">
            <w:rPr>
              <w:color w:val="000000" w:themeColor="text1"/>
              <w:szCs w:val="22"/>
            </w:rPr>
            <w:delText xml:space="preserve"> (</w:delText>
          </w:r>
        </w:del>
      </w:ins>
      <w:ins w:id="217" w:author="Christopher Mathy" w:date="2020-08-04T21:07:00Z">
        <w:del w:id="218" w:author="Perica, Tina" w:date="2020-08-05T14:34:00Z">
          <w:r w:rsidR="00C12494" w:rsidRPr="00F5494D" w:rsidDel="0051186A">
            <w:rPr>
              <w:color w:val="000000" w:themeColor="text1"/>
              <w:szCs w:val="22"/>
            </w:rPr>
            <w:delText>Kalab</w:delText>
          </w:r>
        </w:del>
      </w:ins>
      <w:ins w:id="219" w:author="Christopher Mathy" w:date="2020-08-04T21:08:00Z">
        <w:del w:id="220" w:author="Perica, Tina" w:date="2020-08-05T14:34:00Z">
          <w:r w:rsidR="00C12494" w:rsidRPr="00F5494D" w:rsidDel="0051186A">
            <w:rPr>
              <w:color w:val="000000" w:themeColor="text1"/>
              <w:szCs w:val="22"/>
            </w:rPr>
            <w:delText>, 1999)</w:delText>
          </w:r>
        </w:del>
      </w:ins>
      <w:ins w:id="221" w:author="Christopher Mathy" w:date="2020-08-04T21:11:00Z">
        <w:del w:id="222" w:author="Perica, Tina" w:date="2020-08-05T14:34:00Z">
          <w:r w:rsidR="00C12494" w:rsidRPr="00F5494D" w:rsidDel="0051186A">
            <w:rPr>
              <w:color w:val="000000" w:themeColor="text1"/>
              <w:szCs w:val="22"/>
            </w:rPr>
            <w:delText xml:space="preserve">, </w:delText>
          </w:r>
          <w:r w:rsidR="00F03365" w:rsidRPr="00F5494D" w:rsidDel="0051186A">
            <w:rPr>
              <w:color w:val="000000" w:themeColor="text1"/>
              <w:szCs w:val="22"/>
            </w:rPr>
            <w:delText>RanGEF mobility</w:delText>
          </w:r>
        </w:del>
      </w:ins>
      <w:ins w:id="223" w:author="Christopher Mathy" w:date="2020-08-04T20:51:00Z">
        <w:del w:id="224" w:author="Perica, Tina" w:date="2020-08-05T14:34:00Z">
          <w:r w:rsidR="00D0074C" w:rsidRPr="00F5494D" w:rsidDel="0051186A">
            <w:rPr>
              <w:color w:val="000000" w:themeColor="text1"/>
              <w:szCs w:val="22"/>
            </w:rPr>
            <w:delText xml:space="preserve"> on chromatin</w:delText>
          </w:r>
        </w:del>
      </w:ins>
      <w:ins w:id="225" w:author="Christopher Mathy" w:date="2020-08-04T20:52:00Z">
        <w:del w:id="226" w:author="Perica, Tina" w:date="2020-08-05T14:34:00Z">
          <w:r w:rsidR="00D0074C" w:rsidRPr="00F5494D" w:rsidDel="0051186A">
            <w:rPr>
              <w:color w:val="000000" w:themeColor="text1"/>
              <w:szCs w:val="22"/>
            </w:rPr>
            <w:delText xml:space="preserve"> </w:delText>
          </w:r>
        </w:del>
      </w:ins>
      <w:ins w:id="227" w:author="Christopher Mathy" w:date="2020-08-04T20:51:00Z">
        <w:del w:id="228" w:author="Perica, Tina" w:date="2020-08-05T14:34:00Z">
          <w:r w:rsidR="00D0074C" w:rsidRPr="00F5494D" w:rsidDel="0051186A">
            <w:rPr>
              <w:color w:val="000000" w:themeColor="text1"/>
              <w:szCs w:val="22"/>
            </w:rPr>
            <w:delText>(Li, 2003)</w:delText>
          </w:r>
        </w:del>
      </w:ins>
      <w:ins w:id="229" w:author="Christopher Mathy" w:date="2020-08-04T21:21:00Z">
        <w:del w:id="230" w:author="Perica, Tina" w:date="2020-08-05T14:34:00Z">
          <w:r w:rsidR="00F03365" w:rsidRPr="00F5494D" w:rsidDel="0051186A">
            <w:rPr>
              <w:color w:val="000000" w:themeColor="text1"/>
              <w:szCs w:val="22"/>
            </w:rPr>
            <w:delText xml:space="preserve">, </w:delText>
          </w:r>
          <w:r w:rsidR="002D2CD5" w:rsidRPr="00F5494D" w:rsidDel="0051186A">
            <w:rPr>
              <w:color w:val="000000" w:themeColor="text1"/>
              <w:szCs w:val="22"/>
            </w:rPr>
            <w:delText>and ciliary transport of proteins (</w:delText>
          </w:r>
        </w:del>
      </w:ins>
      <w:ins w:id="231" w:author="Christopher Mathy" w:date="2020-08-04T21:22:00Z">
        <w:del w:id="232" w:author="Perica, Tina" w:date="2020-08-05T14:34:00Z">
          <w:r w:rsidR="002D2CD5" w:rsidRPr="00F5494D" w:rsidDel="0051186A">
            <w:rPr>
              <w:szCs w:val="22"/>
            </w:rPr>
            <w:delText>Dishinger, 2010</w:delText>
          </w:r>
        </w:del>
      </w:ins>
      <w:ins w:id="233" w:author="Christopher Mathy" w:date="2020-08-04T21:21:00Z">
        <w:del w:id="234" w:author="Perica, Tina" w:date="2020-08-05T14:34:00Z">
          <w:r w:rsidR="002D2CD5" w:rsidRPr="00F5494D" w:rsidDel="0051186A">
            <w:rPr>
              <w:color w:val="000000" w:themeColor="text1"/>
              <w:szCs w:val="22"/>
            </w:rPr>
            <w:delText>)</w:delText>
          </w:r>
        </w:del>
      </w:ins>
      <w:ins w:id="235" w:author="Christopher Mathy" w:date="2020-08-04T20:53:00Z">
        <w:del w:id="236" w:author="Perica, Tina" w:date="2020-08-05T14:34:00Z">
          <w:r w:rsidR="00D0074C" w:rsidRPr="00F5494D" w:rsidDel="0051186A">
            <w:rPr>
              <w:color w:val="000000" w:themeColor="text1"/>
              <w:szCs w:val="22"/>
            </w:rPr>
            <w:delText xml:space="preserve">. </w:delText>
          </w:r>
        </w:del>
      </w:ins>
      <w:ins w:id="237" w:author="Tanja Kortemme" w:date="2020-08-02T14:28:00Z">
        <w:del w:id="238" w:author="Perica, Tina" w:date="2020-08-05T14:34:00Z">
          <w:r w:rsidR="0042451F" w:rsidRPr="00F5494D" w:rsidDel="0051186A">
            <w:rPr>
              <w:color w:val="000000" w:themeColor="text1"/>
              <w:szCs w:val="22"/>
            </w:rPr>
            <w:delText xml:space="preserve">  </w:delText>
          </w:r>
          <w:r w:rsidR="0042451F" w:rsidRPr="00F5494D" w:rsidDel="0051186A">
            <w:rPr>
              <w:color w:val="000000" w:themeColor="text1"/>
              <w:szCs w:val="22"/>
              <w:highlight w:val="yellow"/>
            </w:rPr>
            <w:delText xml:space="preserve">CAN YOU ADD </w:delText>
          </w:r>
        </w:del>
      </w:ins>
      <w:ins w:id="239" w:author="Tanja Kortemme" w:date="2020-08-02T14:29:00Z">
        <w:del w:id="240" w:author="Perica, Tina" w:date="2020-08-05T14:34:00Z">
          <w:r w:rsidR="0042451F" w:rsidRPr="00F5494D" w:rsidDel="0051186A">
            <w:rPr>
              <w:color w:val="000000" w:themeColor="text1"/>
              <w:szCs w:val="22"/>
              <w:highlight w:val="yellow"/>
            </w:rPr>
            <w:delText xml:space="preserve">LIT </w:delText>
          </w:r>
        </w:del>
      </w:ins>
      <w:ins w:id="241" w:author="Tanja Kortemme" w:date="2020-08-02T14:28:00Z">
        <w:del w:id="242" w:author="Perica, Tina" w:date="2020-08-05T14:34:00Z">
          <w:r w:rsidR="0042451F" w:rsidRPr="00F5494D" w:rsidDel="0051186A">
            <w:rPr>
              <w:color w:val="000000" w:themeColor="text1"/>
              <w:szCs w:val="22"/>
              <w:highlight w:val="yellow"/>
            </w:rPr>
            <w:delText>EXAMPLES</w:delText>
          </w:r>
          <w:r w:rsidR="0042451F" w:rsidRPr="00F5494D" w:rsidDel="0051186A">
            <w:rPr>
              <w:color w:val="000000" w:themeColor="text1"/>
              <w:szCs w:val="22"/>
            </w:rPr>
            <w:delText xml:space="preserve">.  We added the following text to our MS: </w:delText>
          </w:r>
          <w:r w:rsidR="0042451F" w:rsidRPr="00F5494D" w:rsidDel="0051186A">
            <w:rPr>
              <w:color w:val="000000" w:themeColor="text1"/>
              <w:szCs w:val="22"/>
              <w:highlight w:val="yellow"/>
            </w:rPr>
            <w:delText>XXX</w:delText>
          </w:r>
        </w:del>
      </w:ins>
    </w:p>
    <w:p w14:paraId="2FB826BA" w14:textId="77777777" w:rsidR="0051186A" w:rsidRPr="00F5494D" w:rsidRDefault="0051186A" w:rsidP="003C552B">
      <w:pPr>
        <w:ind w:firstLine="720"/>
        <w:rPr>
          <w:ins w:id="243" w:author="Perica, Tina" w:date="2020-08-05T14:34:00Z"/>
          <w:color w:val="000000" w:themeColor="text1"/>
          <w:szCs w:val="22"/>
        </w:rPr>
      </w:pPr>
    </w:p>
    <w:p w14:paraId="07790322" w14:textId="53597A52" w:rsidR="00D026C8" w:rsidRPr="003C552B" w:rsidRDefault="00D026C8" w:rsidP="00F5494D">
      <w:pPr>
        <w:rPr>
          <w:ins w:id="244" w:author="Christopher Mathy" w:date="2020-08-04T21:36:00Z"/>
          <w:color w:val="000000" w:themeColor="text1"/>
          <w:szCs w:val="22"/>
        </w:rPr>
      </w:pPr>
      <w:ins w:id="245" w:author="Christopher Mathy" w:date="2020-08-04T21:36:00Z">
        <w:r w:rsidRPr="003C552B">
          <w:rPr>
            <w:color w:val="000000" w:themeColor="text1"/>
            <w:szCs w:val="22"/>
          </w:rPr>
          <w:t xml:space="preserve">In response to the above points, </w:t>
        </w:r>
      </w:ins>
      <w:ins w:id="246" w:author="Perica, Tina" w:date="2020-08-05T14:54:00Z">
        <w:r w:rsidR="00075FDE">
          <w:rPr>
            <w:color w:val="000000" w:themeColor="text1"/>
            <w:szCs w:val="22"/>
          </w:rPr>
          <w:t>w</w:t>
        </w:r>
      </w:ins>
      <w:ins w:id="247" w:author="Christopher Mathy" w:date="2020-08-04T21:36:00Z">
        <w:del w:id="248" w:author="Perica, Tina" w:date="2020-08-05T14:54:00Z">
          <w:r w:rsidRPr="0051186A" w:rsidDel="00075FDE">
            <w:rPr>
              <w:color w:val="000000" w:themeColor="text1"/>
              <w:szCs w:val="22"/>
              <w:rPrChange w:id="249" w:author="Perica, Tina" w:date="2020-08-05T14:34:00Z">
                <w:rPr/>
              </w:rPrChange>
            </w:rPr>
            <w:delText>W</w:delText>
          </w:r>
        </w:del>
        <w:r w:rsidRPr="0051186A">
          <w:rPr>
            <w:color w:val="000000" w:themeColor="text1"/>
            <w:szCs w:val="22"/>
            <w:rPrChange w:id="250" w:author="Perica, Tina" w:date="2020-08-05T14:34:00Z">
              <w:rPr/>
            </w:rPrChange>
          </w:rPr>
          <w:t xml:space="preserve">e </w:t>
        </w:r>
        <w:del w:id="251" w:author="Perica, Tina" w:date="2020-08-05T15:29:00Z">
          <w:r w:rsidRPr="0051186A" w:rsidDel="0061428A">
            <w:rPr>
              <w:color w:val="000000" w:themeColor="text1"/>
              <w:szCs w:val="22"/>
              <w:rPrChange w:id="252" w:author="Perica, Tina" w:date="2020-08-05T14:34:00Z">
                <w:rPr/>
              </w:rPrChange>
            </w:rPr>
            <w:delText>added</w:delText>
          </w:r>
        </w:del>
      </w:ins>
      <w:ins w:id="253" w:author="Perica, Tina" w:date="2020-08-05T15:29:00Z">
        <w:r w:rsidR="0061428A">
          <w:rPr>
            <w:color w:val="000000" w:themeColor="text1"/>
            <w:szCs w:val="22"/>
          </w:rPr>
          <w:t>modified</w:t>
        </w:r>
      </w:ins>
      <w:ins w:id="254" w:author="Christopher Mathy" w:date="2020-08-04T21:36:00Z">
        <w:r w:rsidRPr="003C552B">
          <w:rPr>
            <w:color w:val="000000" w:themeColor="text1"/>
            <w:szCs w:val="22"/>
          </w:rPr>
          <w:t xml:space="preserve"> the </w:t>
        </w:r>
        <w:del w:id="255" w:author="Perica, Tina" w:date="2020-08-05T15:29:00Z">
          <w:r w:rsidRPr="003C552B" w:rsidDel="0061428A">
            <w:rPr>
              <w:color w:val="000000" w:themeColor="text1"/>
              <w:szCs w:val="22"/>
            </w:rPr>
            <w:delText xml:space="preserve">following text to </w:delText>
          </w:r>
        </w:del>
        <w:del w:id="256" w:author="Perica, Tina" w:date="2020-08-05T13:32:00Z">
          <w:r w:rsidRPr="003C552B" w:rsidDel="00B2631F">
            <w:rPr>
              <w:color w:val="000000" w:themeColor="text1"/>
              <w:szCs w:val="22"/>
            </w:rPr>
            <w:delText xml:space="preserve">our MS in the </w:delText>
          </w:r>
        </w:del>
        <w:r w:rsidRPr="003C552B">
          <w:rPr>
            <w:color w:val="000000" w:themeColor="text1"/>
            <w:szCs w:val="22"/>
          </w:rPr>
          <w:t>Discussion</w:t>
        </w:r>
      </w:ins>
      <w:r w:rsidR="00EC1B32" w:rsidRPr="003C552B">
        <w:rPr>
          <w:color w:val="000000" w:themeColor="text1"/>
          <w:szCs w:val="22"/>
        </w:rPr>
        <w:t xml:space="preserve"> (Page XXX)</w:t>
      </w:r>
      <w:ins w:id="257" w:author="Christopher Mathy" w:date="2020-08-04T21:36:00Z">
        <w:r w:rsidRPr="003C552B">
          <w:rPr>
            <w:color w:val="000000" w:themeColor="text1"/>
            <w:szCs w:val="22"/>
          </w:rPr>
          <w:t>:</w:t>
        </w:r>
      </w:ins>
    </w:p>
    <w:p w14:paraId="7723A632" w14:textId="78A0ADF9" w:rsidR="00EC1B32" w:rsidRPr="00F5494D" w:rsidDel="0061428A" w:rsidRDefault="00D026C8">
      <w:pPr>
        <w:rPr>
          <w:del w:id="258" w:author="Perica, Tina" w:date="2020-08-05T15:33:00Z"/>
          <w:color w:val="4472C4" w:themeColor="accent1"/>
          <w:szCs w:val="22"/>
        </w:rPr>
      </w:pPr>
      <w:r w:rsidRPr="00F5494D">
        <w:rPr>
          <w:color w:val="4472C4" w:themeColor="accent1"/>
          <w:szCs w:val="22"/>
        </w:rPr>
        <w:t xml:space="preserve">Our findings lead to a model where Ran/Gsp1 acts by </w:t>
      </w:r>
      <w:r w:rsidRPr="00F5494D">
        <w:rPr>
          <w:i/>
          <w:color w:val="4472C4" w:themeColor="accent1"/>
          <w:szCs w:val="22"/>
        </w:rPr>
        <w:t>three</w:t>
      </w:r>
      <w:r w:rsidRPr="00F5494D">
        <w:rPr>
          <w:color w:val="4472C4" w:themeColor="accent1"/>
          <w:szCs w:val="22"/>
        </w:rPr>
        <w:t xml:space="preserve"> different paradigms that are defined by the sensitivity of different biological processes to perturbations of different characteristics of the Gsp1 GTPase cycle, i.e. the ability to (i) </w:t>
      </w:r>
      <w:r w:rsidRPr="00F5494D">
        <w:rPr>
          <w:i/>
          <w:color w:val="4472C4" w:themeColor="accent1"/>
          <w:szCs w:val="22"/>
        </w:rPr>
        <w:t>cycle</w:t>
      </w:r>
      <w:r w:rsidRPr="00F5494D">
        <w:rPr>
          <w:color w:val="4472C4" w:themeColor="accent1"/>
          <w:szCs w:val="22"/>
        </w:rPr>
        <w:t xml:space="preserve">, (ii) </w:t>
      </w:r>
      <w:r w:rsidRPr="00F5494D">
        <w:rPr>
          <w:i/>
          <w:color w:val="4472C4" w:themeColor="accent1"/>
          <w:szCs w:val="22"/>
        </w:rPr>
        <w:t>turn off</w:t>
      </w:r>
      <w:r w:rsidRPr="00F5494D">
        <w:rPr>
          <w:color w:val="4472C4" w:themeColor="accent1"/>
          <w:szCs w:val="22"/>
        </w:rPr>
        <w:t xml:space="preserve"> by hydrolyzing to Gsp1:GDP, and (iii) </w:t>
      </w:r>
      <w:r w:rsidRPr="00F5494D">
        <w:rPr>
          <w:i/>
          <w:color w:val="4472C4" w:themeColor="accent1"/>
          <w:szCs w:val="22"/>
        </w:rPr>
        <w:t>activate</w:t>
      </w:r>
      <w:r w:rsidRPr="00F5494D">
        <w:rPr>
          <w:color w:val="4472C4" w:themeColor="accent1"/>
          <w:szCs w:val="22"/>
        </w:rPr>
        <w:t xml:space="preserve"> by producing Gsp1:GTP. Other </w:t>
      </w:r>
      <w:r w:rsidRPr="00F5494D">
        <w:rPr>
          <w:color w:val="4472C4" w:themeColor="accent1"/>
          <w:szCs w:val="22"/>
        </w:rPr>
        <w:lastRenderedPageBreak/>
        <w:t xml:space="preserve">effects such as direct perturbations of interactions, binding partner competition, and changes in expression of Gsp1 or its partners </w:t>
      </w:r>
      <w:ins w:id="259" w:author="Perica, Tina" w:date="2020-08-05T15:18:00Z">
        <w:r w:rsidR="007753BB">
          <w:rPr>
            <w:color w:val="4472C4" w:themeColor="accent1"/>
            <w:szCs w:val="22"/>
          </w:rPr>
          <w:t xml:space="preserve">also </w:t>
        </w:r>
      </w:ins>
      <w:r w:rsidRPr="00F5494D">
        <w:rPr>
          <w:color w:val="4472C4" w:themeColor="accent1"/>
          <w:szCs w:val="22"/>
        </w:rPr>
        <w:t xml:space="preserve">undoubtedly </w:t>
      </w:r>
      <w:del w:id="260" w:author="Perica, Tina" w:date="2020-08-05T15:18:00Z">
        <w:r w:rsidRPr="00F5494D" w:rsidDel="007753BB">
          <w:rPr>
            <w:color w:val="4472C4" w:themeColor="accent1"/>
            <w:szCs w:val="22"/>
          </w:rPr>
          <w:delText xml:space="preserve">also </w:delText>
        </w:r>
      </w:del>
      <w:r w:rsidRPr="00F5494D">
        <w:rPr>
          <w:color w:val="4472C4" w:themeColor="accent1"/>
          <w:szCs w:val="22"/>
        </w:rPr>
        <w:t xml:space="preserve">play a role in modulating the phenotype of our Gsp1 mutations. </w:t>
      </w:r>
      <w:del w:id="261" w:author="Perica, Tina" w:date="2020-08-05T15:02:00Z">
        <w:r w:rsidRPr="00F5494D" w:rsidDel="000D6BC8">
          <w:rPr>
            <w:color w:val="4472C4" w:themeColor="accent1"/>
            <w:szCs w:val="22"/>
          </w:rPr>
          <w:delText xml:space="preserve">(ALTERNATIVE ENDING: It is therefore remarkable that a simple ratio of the two sides of the cycle explains a significant proportion of the genetic interaction data, leading to a systems level model where a single molecular switch differentially controls subsets of biological processes by using one of the three functional modes.) (PREVIOUS VERSION: </w:delText>
        </w:r>
      </w:del>
      <w:r w:rsidRPr="00F5494D">
        <w:rPr>
          <w:color w:val="4472C4" w:themeColor="accent1"/>
          <w:szCs w:val="22"/>
        </w:rPr>
        <w:t>Nevertheless, our model explains to a remarkable degree how a single molecular switch motif can differentially control subsets of biological processes by using one of the three functional modes.</w:t>
      </w:r>
      <w:del w:id="262" w:author="Perica, Tina" w:date="2020-08-05T15:03:00Z">
        <w:r w:rsidRPr="00F5494D" w:rsidDel="000D6BC8">
          <w:rPr>
            <w:color w:val="4472C4" w:themeColor="accent1"/>
            <w:szCs w:val="22"/>
          </w:rPr>
          <w:delText xml:space="preserve">) </w:delText>
        </w:r>
      </w:del>
      <w:ins w:id="263" w:author="Perica, Tina" w:date="2020-08-05T15:33:00Z">
        <w:r w:rsidR="0061428A">
          <w:rPr>
            <w:color w:val="70AD47" w:themeColor="accent6"/>
            <w:szCs w:val="22"/>
          </w:rPr>
          <w:t xml:space="preserve"> </w:t>
        </w:r>
      </w:ins>
      <w:moveToRangeStart w:id="264" w:author="Perica, Tina" w:date="2020-08-05T15:37:00Z" w:name="move47534252"/>
      <w:moveTo w:id="265" w:author="Perica, Tina" w:date="2020-08-05T15:37:00Z">
        <w:del w:id="266" w:author="Perica, Tina" w:date="2020-08-05T15:39:00Z">
          <w:r w:rsidR="00287902" w:rsidRPr="005C618F" w:rsidDel="00FB2284">
            <w:rPr>
              <w:color w:val="70AD47" w:themeColor="accent6"/>
              <w:szCs w:val="22"/>
            </w:rPr>
            <w:delText>We note</w:delText>
          </w:r>
        </w:del>
        <w:del w:id="267" w:author="Perica, Tina" w:date="2020-08-05T15:38:00Z">
          <w:r w:rsidR="00287902" w:rsidRPr="005C618F" w:rsidDel="00287902">
            <w:rPr>
              <w:color w:val="70AD47" w:themeColor="accent6"/>
              <w:szCs w:val="22"/>
            </w:rPr>
            <w:delText>,</w:delText>
          </w:r>
        </w:del>
        <w:del w:id="268" w:author="Perica, Tina" w:date="2020-08-05T15:39:00Z">
          <w:r w:rsidR="00287902" w:rsidRPr="005C618F" w:rsidDel="00FB2284">
            <w:rPr>
              <w:color w:val="70AD47" w:themeColor="accent6"/>
              <w:szCs w:val="22"/>
            </w:rPr>
            <w:delText xml:space="preserve"> </w:delText>
          </w:r>
        </w:del>
        <w:del w:id="269" w:author="Perica, Tina" w:date="2020-08-05T15:38:00Z">
          <w:r w:rsidR="00287902" w:rsidRPr="005C618F" w:rsidDel="00287902">
            <w:rPr>
              <w:color w:val="70AD47" w:themeColor="accent6"/>
              <w:szCs w:val="22"/>
            </w:rPr>
            <w:delText xml:space="preserve">however, </w:delText>
          </w:r>
        </w:del>
        <w:del w:id="270" w:author="Perica, Tina" w:date="2020-08-05T15:39:00Z">
          <w:r w:rsidR="00287902" w:rsidRPr="005C618F" w:rsidDel="00FB2284">
            <w:rPr>
              <w:color w:val="70AD47" w:themeColor="accent6"/>
              <w:szCs w:val="22"/>
            </w:rPr>
            <w:delText xml:space="preserve">that due to the widespread allostery observed in Gsp1, </w:delText>
          </w:r>
        </w:del>
        <w:del w:id="271" w:author="Perica, Tina" w:date="2020-08-05T15:37:00Z">
          <w:r w:rsidR="00287902" w:rsidRPr="005C618F" w:rsidDel="00287902">
            <w:rPr>
              <w:color w:val="70AD47" w:themeColor="accent6"/>
              <w:szCs w:val="22"/>
            </w:rPr>
            <w:delText xml:space="preserve">the task of </w:delText>
          </w:r>
        </w:del>
        <w:del w:id="272" w:author="Perica, Tina" w:date="2020-08-05T15:39:00Z">
          <w:r w:rsidR="00287902" w:rsidRPr="005C618F" w:rsidDel="00FB2284">
            <w:rPr>
              <w:color w:val="70AD47" w:themeColor="accent6"/>
              <w:szCs w:val="22"/>
            </w:rPr>
            <w:delText xml:space="preserve">precisely designing novel mutations to </w:delText>
          </w:r>
        </w:del>
        <w:del w:id="273" w:author="Perica, Tina" w:date="2020-08-05T15:37:00Z">
          <w:r w:rsidR="00287902" w:rsidRPr="005C618F" w:rsidDel="00287902">
            <w:rPr>
              <w:color w:val="70AD47" w:themeColor="accent6"/>
              <w:szCs w:val="22"/>
            </w:rPr>
            <w:delText xml:space="preserve">predictively </w:delText>
          </w:r>
        </w:del>
        <w:del w:id="274" w:author="Perica, Tina" w:date="2020-08-05T15:39:00Z">
          <w:r w:rsidR="00287902" w:rsidRPr="005C618F" w:rsidDel="00FB2284">
            <w:rPr>
              <w:color w:val="70AD47" w:themeColor="accent6"/>
              <w:szCs w:val="22"/>
            </w:rPr>
            <w:delText xml:space="preserve">perturb </w:delText>
          </w:r>
        </w:del>
        <w:del w:id="275" w:author="Perica, Tina" w:date="2020-08-05T15:37:00Z">
          <w:r w:rsidR="00287902" w:rsidRPr="005C618F" w:rsidDel="00287902">
            <w:rPr>
              <w:color w:val="70AD47" w:themeColor="accent6"/>
              <w:szCs w:val="22"/>
            </w:rPr>
            <w:delText xml:space="preserve">these pathways </w:delText>
          </w:r>
        </w:del>
        <w:del w:id="276" w:author="Perica, Tina" w:date="2020-08-05T15:39:00Z">
          <w:r w:rsidR="00287902" w:rsidRPr="005C618F" w:rsidDel="00FB2284">
            <w:rPr>
              <w:color w:val="70AD47" w:themeColor="accent6"/>
              <w:szCs w:val="22"/>
            </w:rPr>
            <w:delText xml:space="preserve">remains a significant challenge. </w:delText>
          </w:r>
        </w:del>
      </w:moveTo>
      <w:moveToRangeEnd w:id="264"/>
      <w:ins w:id="277" w:author="Perica, Tina" w:date="2020-08-05T15:33:00Z">
        <w:r w:rsidR="0061428A">
          <w:rPr>
            <w:color w:val="70AD47" w:themeColor="accent6"/>
            <w:szCs w:val="22"/>
          </w:rPr>
          <w:t xml:space="preserve">Furthermore, our model is in </w:t>
        </w:r>
      </w:ins>
    </w:p>
    <w:p w14:paraId="2989FAD3" w14:textId="2141CD5A" w:rsidR="00FB2284" w:rsidDel="003C552B" w:rsidRDefault="00D026C8" w:rsidP="003C552B">
      <w:pPr>
        <w:rPr>
          <w:ins w:id="278" w:author="Perica, Tina" w:date="2020-08-05T15:42:00Z"/>
          <w:del w:id="279" w:author="Christopher Mathy" w:date="2020-08-05T16:57:00Z"/>
          <w:color w:val="70AD47" w:themeColor="accent6"/>
          <w:szCs w:val="22"/>
        </w:rPr>
      </w:pPr>
      <w:del w:id="280" w:author="Perica, Tina" w:date="2020-08-05T15:33:00Z">
        <w:r w:rsidRPr="00F5494D" w:rsidDel="0061428A">
          <w:rPr>
            <w:color w:val="70AD47" w:themeColor="accent6"/>
            <w:szCs w:val="22"/>
          </w:rPr>
          <w:delText xml:space="preserve">Our proposed model that biological processes are differentially sensitive to classes of Gsp1 mutations is in </w:delText>
        </w:r>
      </w:del>
      <w:r w:rsidRPr="00F5494D">
        <w:rPr>
          <w:color w:val="70AD47" w:themeColor="accent6"/>
          <w:szCs w:val="22"/>
        </w:rPr>
        <w:t xml:space="preserve">agreement with </w:t>
      </w:r>
      <w:r w:rsidR="00EC1B32" w:rsidRPr="00F5494D">
        <w:rPr>
          <w:color w:val="70AD47" w:themeColor="accent6"/>
          <w:szCs w:val="22"/>
        </w:rPr>
        <w:t xml:space="preserve">previous studies of canonical GTPase mutants in Ran, in which </w:t>
      </w:r>
      <w:r w:rsidR="009854AC" w:rsidRPr="00F5494D">
        <w:rPr>
          <w:color w:val="70AD47" w:themeColor="accent6"/>
          <w:szCs w:val="22"/>
        </w:rPr>
        <w:t xml:space="preserve">mutants defective in hydrolysis, hyperactivated independently of GEF activity, or defective in nucleotide exchange were exogenously expressed or injected into cells and </w:t>
      </w:r>
      <w:ins w:id="281" w:author="Perica, Tina" w:date="2020-08-05T15:35:00Z">
        <w:r w:rsidR="0061428A">
          <w:rPr>
            <w:color w:val="70AD47" w:themeColor="accent6"/>
            <w:szCs w:val="22"/>
          </w:rPr>
          <w:t>their effects on specific cellular processes were o</w:t>
        </w:r>
        <w:r w:rsidR="00287902">
          <w:rPr>
            <w:color w:val="70AD47" w:themeColor="accent6"/>
            <w:szCs w:val="22"/>
          </w:rPr>
          <w:t xml:space="preserve">bserved. </w:t>
        </w:r>
      </w:ins>
      <w:ins w:id="282" w:author="Perica, Tina" w:date="2020-08-05T15:39:00Z">
        <w:r w:rsidR="00FB2284">
          <w:rPr>
            <w:color w:val="70AD47" w:themeColor="accent6"/>
            <w:szCs w:val="22"/>
          </w:rPr>
          <w:t>For example</w:t>
        </w:r>
      </w:ins>
      <w:ins w:id="283" w:author="Perica, Tina" w:date="2020-08-05T15:40:00Z">
        <w:r w:rsidR="00FB2284">
          <w:rPr>
            <w:color w:val="70AD47" w:themeColor="accent6"/>
            <w:szCs w:val="22"/>
          </w:rPr>
          <w:t>, a mutant defective in GTP hydrolysis abrogated Mad</w:t>
        </w:r>
      </w:ins>
      <w:ins w:id="284" w:author="Perica, Tina" w:date="2020-08-05T15:41:00Z">
        <w:r w:rsidR="00FB2284">
          <w:rPr>
            <w:color w:val="70AD47" w:themeColor="accent6"/>
            <w:szCs w:val="22"/>
          </w:rPr>
          <w:t>1 turnover during spindle assembly checkpoint (Scott, 2009), and a mutant with impaired nucleotide exchange disrupted actin spindle assembly</w:t>
        </w:r>
      </w:ins>
      <w:ins w:id="285" w:author="Perica, Tina" w:date="2020-08-05T15:42:00Z">
        <w:r w:rsidR="00FB2284">
          <w:rPr>
            <w:color w:val="70AD47" w:themeColor="accent6"/>
            <w:szCs w:val="22"/>
          </w:rPr>
          <w:t xml:space="preserve"> (Kalab, 1999).</w:t>
        </w:r>
      </w:ins>
      <w:ins w:id="286" w:author="Christopher Mathy" w:date="2020-08-05T16:58:00Z">
        <w:r w:rsidR="003C552B" w:rsidDel="003C552B">
          <w:rPr>
            <w:color w:val="70AD47" w:themeColor="accent6"/>
            <w:szCs w:val="22"/>
          </w:rPr>
          <w:t xml:space="preserve"> </w:t>
        </w:r>
      </w:ins>
      <w:ins w:id="287" w:author="Perica, Tina" w:date="2020-08-05T15:41:00Z">
        <w:del w:id="288" w:author="Christopher Mathy" w:date="2020-08-05T16:57:00Z">
          <w:r w:rsidR="00FB2284" w:rsidDel="003C552B">
            <w:rPr>
              <w:color w:val="70AD47" w:themeColor="accent6"/>
              <w:szCs w:val="22"/>
            </w:rPr>
            <w:delText xml:space="preserve"> </w:delText>
          </w:r>
        </w:del>
      </w:ins>
    </w:p>
    <w:p w14:paraId="683AB924" w14:textId="654640E4" w:rsidR="00C339E9" w:rsidRPr="00F5494D" w:rsidRDefault="009854AC">
      <w:pPr>
        <w:rPr>
          <w:ins w:id="289" w:author="Christopher Mathy" w:date="2020-08-04T21:50:00Z"/>
          <w:color w:val="70AD47" w:themeColor="accent6"/>
          <w:szCs w:val="22"/>
        </w:rPr>
      </w:pPr>
      <w:del w:id="290" w:author="Christopher Mathy" w:date="2020-08-05T16:58:00Z">
        <w:r w:rsidRPr="00F5494D" w:rsidDel="003C552B">
          <w:rPr>
            <w:color w:val="70AD47" w:themeColor="accent6"/>
            <w:szCs w:val="22"/>
          </w:rPr>
          <w:delText>le</w:delText>
        </w:r>
      </w:del>
      <w:del w:id="291" w:author="Perica, Tina" w:date="2020-08-05T15:42:00Z">
        <w:r w:rsidRPr="00F5494D" w:rsidDel="00FB2284">
          <w:rPr>
            <w:color w:val="70AD47" w:themeColor="accent6"/>
            <w:szCs w:val="22"/>
          </w:rPr>
          <w:delText>d to specific and often opposing phenotypes in numerous biological pathways (</w:delText>
        </w:r>
        <w:r w:rsidRPr="00F5494D" w:rsidDel="00FB2284">
          <w:rPr>
            <w:color w:val="70AD47" w:themeColor="accent6"/>
            <w:szCs w:val="22"/>
            <w:highlight w:val="yellow"/>
          </w:rPr>
          <w:delText xml:space="preserve">CITE </w:delText>
        </w:r>
        <w:r w:rsidR="008C61B6" w:rsidRPr="00F5494D" w:rsidDel="00FB2284">
          <w:rPr>
            <w:color w:val="70AD47" w:themeColor="accent6"/>
            <w:szCs w:val="22"/>
            <w:highlight w:val="yellow"/>
          </w:rPr>
          <w:delText>SCOTT</w:delText>
        </w:r>
        <w:r w:rsidRPr="00F5494D" w:rsidDel="00FB2284">
          <w:rPr>
            <w:color w:val="70AD47" w:themeColor="accent6"/>
            <w:szCs w:val="22"/>
            <w:highlight w:val="yellow"/>
          </w:rPr>
          <w:delText xml:space="preserve">, </w:delText>
        </w:r>
        <w:r w:rsidR="008C61B6" w:rsidRPr="00F5494D" w:rsidDel="00FB2284">
          <w:rPr>
            <w:color w:val="70AD47" w:themeColor="accent6"/>
            <w:szCs w:val="22"/>
            <w:highlight w:val="yellow"/>
          </w:rPr>
          <w:delText>KALAB</w:delText>
        </w:r>
        <w:r w:rsidRPr="00F5494D" w:rsidDel="00FB2284">
          <w:rPr>
            <w:color w:val="70AD47" w:themeColor="accent6"/>
            <w:szCs w:val="22"/>
            <w:highlight w:val="yellow"/>
          </w:rPr>
          <w:delText xml:space="preserve">, </w:delText>
        </w:r>
        <w:r w:rsidR="008C61B6" w:rsidRPr="00F5494D" w:rsidDel="00FB2284">
          <w:rPr>
            <w:color w:val="70AD47" w:themeColor="accent6"/>
            <w:szCs w:val="22"/>
            <w:highlight w:val="yellow"/>
          </w:rPr>
          <w:delText>LI</w:delText>
        </w:r>
        <w:r w:rsidRPr="00F5494D" w:rsidDel="00FB2284">
          <w:rPr>
            <w:color w:val="70AD47" w:themeColor="accent6"/>
            <w:szCs w:val="22"/>
            <w:highlight w:val="yellow"/>
          </w:rPr>
          <w:delText xml:space="preserve">, and </w:delText>
        </w:r>
        <w:r w:rsidR="008C61B6" w:rsidRPr="00F5494D" w:rsidDel="00FB2284">
          <w:rPr>
            <w:color w:val="70AD47" w:themeColor="accent6"/>
            <w:szCs w:val="22"/>
            <w:highlight w:val="yellow"/>
          </w:rPr>
          <w:delText>DISHINGER</w:delText>
        </w:r>
        <w:r w:rsidRPr="00F5494D" w:rsidDel="00FB2284">
          <w:rPr>
            <w:color w:val="70AD47" w:themeColor="accent6"/>
            <w:szCs w:val="22"/>
            <w:highlight w:val="yellow"/>
          </w:rPr>
          <w:delText xml:space="preserve"> PAPERS</w:delText>
        </w:r>
        <w:r w:rsidRPr="00F5494D" w:rsidDel="00FB2284">
          <w:rPr>
            <w:color w:val="70AD47" w:themeColor="accent6"/>
            <w:szCs w:val="22"/>
          </w:rPr>
          <w:delText xml:space="preserve">). </w:delText>
        </w:r>
      </w:del>
      <w:ins w:id="292" w:author="Perica, Tina" w:date="2020-08-05T15:44:00Z">
        <w:r w:rsidR="00FB2284">
          <w:rPr>
            <w:color w:val="70AD47" w:themeColor="accent6"/>
            <w:szCs w:val="22"/>
          </w:rPr>
          <w:t>Due</w:t>
        </w:r>
      </w:ins>
      <w:ins w:id="293" w:author="Perica, Tina" w:date="2020-08-05T15:39:00Z">
        <w:r w:rsidR="00FB2284" w:rsidRPr="005C618F">
          <w:rPr>
            <w:color w:val="70AD47" w:themeColor="accent6"/>
            <w:szCs w:val="22"/>
          </w:rPr>
          <w:t xml:space="preserve"> to the widespread allostery observed in Gsp1, </w:t>
        </w:r>
        <w:del w:id="294" w:author="Perica, Tina" w:date="2020-08-05T15:37:00Z">
          <w:r w:rsidR="00FB2284" w:rsidRPr="005C618F" w:rsidDel="00287902">
            <w:rPr>
              <w:color w:val="70AD47" w:themeColor="accent6"/>
              <w:szCs w:val="22"/>
            </w:rPr>
            <w:delText xml:space="preserve">the task of </w:delText>
          </w:r>
        </w:del>
        <w:r w:rsidR="00FB2284" w:rsidRPr="005C618F">
          <w:rPr>
            <w:color w:val="70AD47" w:themeColor="accent6"/>
            <w:szCs w:val="22"/>
          </w:rPr>
          <w:t xml:space="preserve">precisely designing novel mutations to </w:t>
        </w:r>
        <w:del w:id="295" w:author="Perica, Tina" w:date="2020-08-05T15:37:00Z">
          <w:r w:rsidR="00FB2284" w:rsidRPr="005C618F" w:rsidDel="00287902">
            <w:rPr>
              <w:color w:val="70AD47" w:themeColor="accent6"/>
              <w:szCs w:val="22"/>
            </w:rPr>
            <w:delText xml:space="preserve">predictively </w:delText>
          </w:r>
        </w:del>
        <w:r w:rsidR="00FB2284" w:rsidRPr="005C618F">
          <w:rPr>
            <w:color w:val="70AD47" w:themeColor="accent6"/>
            <w:szCs w:val="22"/>
          </w:rPr>
          <w:t xml:space="preserve">perturb </w:t>
        </w:r>
        <w:del w:id="296" w:author="Perica, Tina" w:date="2020-08-05T15:37:00Z">
          <w:r w:rsidR="00FB2284" w:rsidRPr="005C618F" w:rsidDel="00287902">
            <w:rPr>
              <w:color w:val="70AD47" w:themeColor="accent6"/>
              <w:szCs w:val="22"/>
            </w:rPr>
            <w:delText>these</w:delText>
          </w:r>
        </w:del>
        <w:r w:rsidR="00FB2284">
          <w:rPr>
            <w:color w:val="70AD47" w:themeColor="accent6"/>
            <w:szCs w:val="22"/>
          </w:rPr>
          <w:t xml:space="preserve">individual Gsp1 functions </w:t>
        </w:r>
        <w:del w:id="297" w:author="Perica, Tina" w:date="2020-08-05T15:37:00Z">
          <w:r w:rsidR="00FB2284" w:rsidRPr="005C618F" w:rsidDel="00287902">
            <w:rPr>
              <w:color w:val="70AD47" w:themeColor="accent6"/>
              <w:szCs w:val="22"/>
            </w:rPr>
            <w:delText xml:space="preserve"> pathways </w:delText>
          </w:r>
        </w:del>
        <w:r w:rsidR="00FB2284" w:rsidRPr="005C618F">
          <w:rPr>
            <w:color w:val="70AD47" w:themeColor="accent6"/>
            <w:szCs w:val="22"/>
          </w:rPr>
          <w:t>remains a significant challenge</w:t>
        </w:r>
      </w:ins>
      <w:ins w:id="298" w:author="Perica, Tina" w:date="2020-08-05T15:43:00Z">
        <w:r w:rsidR="00FB2284">
          <w:rPr>
            <w:color w:val="70AD47" w:themeColor="accent6"/>
            <w:szCs w:val="22"/>
          </w:rPr>
          <w:t xml:space="preserve">, but our </w:t>
        </w:r>
      </w:ins>
      <w:ins w:id="299" w:author="Perica, Tina" w:date="2020-08-05T15:45:00Z">
        <w:r w:rsidR="00FB2284">
          <w:rPr>
            <w:color w:val="70AD47" w:themeColor="accent6"/>
            <w:szCs w:val="22"/>
          </w:rPr>
          <w:t>work</w:t>
        </w:r>
      </w:ins>
      <w:ins w:id="300" w:author="Perica, Tina" w:date="2020-08-05T15:43:00Z">
        <w:r w:rsidR="00FB2284">
          <w:rPr>
            <w:color w:val="70AD47" w:themeColor="accent6"/>
            <w:szCs w:val="22"/>
          </w:rPr>
          <w:t xml:space="preserve"> provides </w:t>
        </w:r>
      </w:ins>
      <w:ins w:id="301" w:author="Perica, Tina" w:date="2020-08-05T15:44:00Z">
        <w:r w:rsidR="00FB2284">
          <w:rPr>
            <w:color w:val="70AD47" w:themeColor="accent6"/>
            <w:szCs w:val="22"/>
          </w:rPr>
          <w:t xml:space="preserve">a </w:t>
        </w:r>
      </w:ins>
      <w:ins w:id="302" w:author="Perica, Tina" w:date="2020-08-05T15:45:00Z">
        <w:r w:rsidR="00FB2284">
          <w:rPr>
            <w:color w:val="70AD47" w:themeColor="accent6"/>
            <w:szCs w:val="22"/>
          </w:rPr>
          <w:t>set of</w:t>
        </w:r>
      </w:ins>
      <w:ins w:id="303" w:author="Perica, Tina" w:date="2020-08-05T15:43:00Z">
        <w:r w:rsidR="00FB2284">
          <w:rPr>
            <w:color w:val="70AD47" w:themeColor="accent6"/>
            <w:szCs w:val="22"/>
          </w:rPr>
          <w:t xml:space="preserve"> viable mutants with a range of effects </w:t>
        </w:r>
      </w:ins>
      <w:ins w:id="304" w:author="Perica, Tina" w:date="2020-08-05T15:45:00Z">
        <w:r w:rsidR="00FB2284">
          <w:rPr>
            <w:color w:val="70AD47" w:themeColor="accent6"/>
            <w:szCs w:val="22"/>
          </w:rPr>
          <w:t>on</w:t>
        </w:r>
      </w:ins>
      <w:ins w:id="305" w:author="Perica, Tina" w:date="2020-08-05T15:43:00Z">
        <w:r w:rsidR="00FB2284">
          <w:rPr>
            <w:color w:val="70AD47" w:themeColor="accent6"/>
            <w:szCs w:val="22"/>
          </w:rPr>
          <w:t xml:space="preserve"> the GTPase cycle </w:t>
        </w:r>
      </w:ins>
      <w:ins w:id="306" w:author="Perica, Tina" w:date="2020-08-05T15:46:00Z">
        <w:del w:id="307" w:author="Christopher Mathy" w:date="2020-08-05T16:58:00Z">
          <w:r w:rsidR="003C0F3B" w:rsidDel="003C552B">
            <w:rPr>
              <w:color w:val="70AD47" w:themeColor="accent6"/>
              <w:szCs w:val="22"/>
            </w:rPr>
            <w:delText>and</w:delText>
          </w:r>
        </w:del>
      </w:ins>
      <w:ins w:id="308" w:author="Christopher Mathy" w:date="2020-08-05T16:58:00Z">
        <w:r w:rsidR="003C552B">
          <w:rPr>
            <w:color w:val="70AD47" w:themeColor="accent6"/>
            <w:szCs w:val="22"/>
          </w:rPr>
          <w:t>that</w:t>
        </w:r>
      </w:ins>
      <w:ins w:id="309" w:author="Perica, Tina" w:date="2020-08-05T15:46:00Z">
        <w:r w:rsidR="003C0F3B">
          <w:rPr>
            <w:color w:val="70AD47" w:themeColor="accent6"/>
            <w:szCs w:val="22"/>
          </w:rPr>
          <w:t xml:space="preserve"> c</w:t>
        </w:r>
        <w:del w:id="310" w:author="Christopher Mathy" w:date="2020-08-05T16:58:00Z">
          <w:r w:rsidR="003C0F3B" w:rsidDel="003C552B">
            <w:rPr>
              <w:color w:val="70AD47" w:themeColor="accent6"/>
              <w:szCs w:val="22"/>
            </w:rPr>
            <w:delText>ould</w:delText>
          </w:r>
        </w:del>
      </w:ins>
      <w:ins w:id="311" w:author="Christopher Mathy" w:date="2020-08-05T16:58:00Z">
        <w:r w:rsidR="003C552B">
          <w:rPr>
            <w:color w:val="70AD47" w:themeColor="accent6"/>
            <w:szCs w:val="22"/>
          </w:rPr>
          <w:t>an</w:t>
        </w:r>
      </w:ins>
      <w:ins w:id="312" w:author="Perica, Tina" w:date="2020-08-05T15:46:00Z">
        <w:r w:rsidR="003C0F3B">
          <w:rPr>
            <w:color w:val="70AD47" w:themeColor="accent6"/>
            <w:szCs w:val="22"/>
          </w:rPr>
          <w:t xml:space="preserve"> be </w:t>
        </w:r>
        <w:del w:id="313" w:author="Christopher Mathy" w:date="2020-08-05T16:58:00Z">
          <w:r w:rsidR="003C0F3B" w:rsidDel="003C552B">
            <w:rPr>
              <w:color w:val="70AD47" w:themeColor="accent6"/>
              <w:szCs w:val="22"/>
            </w:rPr>
            <w:delText xml:space="preserve">potentially </w:delText>
          </w:r>
        </w:del>
        <w:r w:rsidR="003C0F3B">
          <w:rPr>
            <w:color w:val="70AD47" w:themeColor="accent6"/>
            <w:szCs w:val="22"/>
          </w:rPr>
          <w:t xml:space="preserve">used to study </w:t>
        </w:r>
        <w:del w:id="314" w:author="Christopher Mathy" w:date="2020-08-05T16:59:00Z">
          <w:r w:rsidR="003C0F3B" w:rsidDel="003C552B">
            <w:rPr>
              <w:color w:val="70AD47" w:themeColor="accent6"/>
              <w:szCs w:val="22"/>
            </w:rPr>
            <w:delText>the</w:delText>
          </w:r>
        </w:del>
      </w:ins>
      <w:ins w:id="315" w:author="Christopher Mathy" w:date="2020-08-05T16:59:00Z">
        <w:r w:rsidR="003C552B">
          <w:rPr>
            <w:color w:val="70AD47" w:themeColor="accent6"/>
            <w:szCs w:val="22"/>
          </w:rPr>
          <w:t>further</w:t>
        </w:r>
      </w:ins>
      <w:ins w:id="316" w:author="Perica, Tina" w:date="2020-08-05T15:46:00Z">
        <w:r w:rsidR="003C0F3B">
          <w:rPr>
            <w:color w:val="70AD47" w:themeColor="accent6"/>
            <w:szCs w:val="22"/>
          </w:rPr>
          <w:t xml:space="preserve"> molecular details of </w:t>
        </w:r>
      </w:ins>
      <w:ins w:id="317" w:author="Perica, Tina" w:date="2020-08-05T15:47:00Z">
        <w:del w:id="318" w:author="Christopher Mathy" w:date="2020-08-05T16:59:00Z">
          <w:r w:rsidR="003C0F3B" w:rsidDel="003C552B">
            <w:rPr>
              <w:color w:val="70AD47" w:themeColor="accent6"/>
              <w:szCs w:val="22"/>
            </w:rPr>
            <w:delText>other</w:delText>
          </w:r>
        </w:del>
      </w:ins>
      <w:ins w:id="319" w:author="Christopher Mathy" w:date="2020-08-05T16:59:00Z">
        <w:r w:rsidR="003C552B">
          <w:rPr>
            <w:color w:val="70AD47" w:themeColor="accent6"/>
            <w:szCs w:val="22"/>
          </w:rPr>
          <w:t>the</w:t>
        </w:r>
      </w:ins>
      <w:ins w:id="320" w:author="Perica, Tina" w:date="2020-08-05T15:47:00Z">
        <w:r w:rsidR="003C0F3B">
          <w:rPr>
            <w:color w:val="70AD47" w:themeColor="accent6"/>
            <w:szCs w:val="22"/>
          </w:rPr>
          <w:t xml:space="preserve"> cellular functions of Gsp1</w:t>
        </w:r>
      </w:ins>
      <w:ins w:id="321" w:author="Perica, Tina" w:date="2020-08-05T15:39:00Z">
        <w:r w:rsidR="00FB2284" w:rsidRPr="005C618F">
          <w:rPr>
            <w:color w:val="70AD47" w:themeColor="accent6"/>
            <w:szCs w:val="22"/>
          </w:rPr>
          <w:t xml:space="preserve">. </w:t>
        </w:r>
      </w:ins>
      <w:moveFromRangeStart w:id="322" w:author="Perica, Tina" w:date="2020-08-05T15:37:00Z" w:name="move47534252"/>
      <w:moveFrom w:id="323" w:author="Perica, Tina" w:date="2020-08-05T15:37:00Z">
        <w:r w:rsidRPr="00F5494D" w:rsidDel="00287902">
          <w:rPr>
            <w:color w:val="70AD47" w:themeColor="accent6"/>
            <w:szCs w:val="22"/>
          </w:rPr>
          <w:t xml:space="preserve">We note, however, that due to the widespread allostery observed in Gsp1, the task of precisely designing novel mutations to predictively perturb these pathways remains a significant challenge. </w:t>
        </w:r>
      </w:moveFrom>
      <w:moveFromRangeEnd w:id="322"/>
    </w:p>
    <w:p w14:paraId="101C6A14" w14:textId="45592A68" w:rsidR="000D30FE" w:rsidRPr="00F728E3" w:rsidRDefault="000D30FE" w:rsidP="00F5494D">
      <w:pPr>
        <w:rPr>
          <w:ins w:id="324" w:author="Christopher Mathy" w:date="2020-08-04T21:50:00Z"/>
          <w:color w:val="70AD47" w:themeColor="accent6"/>
          <w:szCs w:val="22"/>
          <w:lang w:val="fr-FR"/>
          <w:rPrChange w:id="325" w:author="Perica, Tina" w:date="2020-08-05T19:57:00Z">
            <w:rPr>
              <w:ins w:id="326" w:author="Christopher Mathy" w:date="2020-08-04T21:50:00Z"/>
              <w:color w:val="70AD47" w:themeColor="accent6"/>
              <w:szCs w:val="22"/>
            </w:rPr>
          </w:rPrChange>
        </w:rPr>
      </w:pPr>
      <w:ins w:id="327" w:author="Christopher Mathy" w:date="2020-08-04T21:50:00Z">
        <w:r w:rsidRPr="00F728E3">
          <w:rPr>
            <w:color w:val="70AD47" w:themeColor="accent6"/>
            <w:szCs w:val="22"/>
            <w:lang w:val="fr-FR"/>
            <w:rPrChange w:id="328" w:author="Perica, Tina" w:date="2020-08-05T19:57:00Z">
              <w:rPr>
                <w:color w:val="70AD47" w:themeColor="accent6"/>
                <w:szCs w:val="22"/>
              </w:rPr>
            </w:rPrChange>
          </w:rPr>
          <w:t>References:</w:t>
        </w:r>
      </w:ins>
    </w:p>
    <w:p w14:paraId="4460C085" w14:textId="77777777" w:rsidR="000D30FE" w:rsidRPr="00F5494D" w:rsidRDefault="000D30FE" w:rsidP="003C552B">
      <w:pPr>
        <w:rPr>
          <w:ins w:id="329" w:author="Christopher Mathy" w:date="2020-08-04T21:50:00Z"/>
          <w:color w:val="4472C4" w:themeColor="accent1"/>
          <w:szCs w:val="22"/>
        </w:rPr>
      </w:pPr>
      <w:ins w:id="330" w:author="Christopher Mathy" w:date="2020-08-04T21:50:00Z">
        <w:r w:rsidRPr="00F728E3">
          <w:rPr>
            <w:color w:val="4472C4" w:themeColor="accent1"/>
            <w:szCs w:val="22"/>
            <w:lang w:val="fr-FR"/>
            <w:rPrChange w:id="331" w:author="Perica, Tina" w:date="2020-08-05T19:57:00Z">
              <w:rPr>
                <w:color w:val="4472C4" w:themeColor="accent1"/>
                <w:szCs w:val="22"/>
              </w:rPr>
            </w:rPrChange>
          </w:rPr>
          <w:t xml:space="preserve">Scott, R. J., Cairo, L. V., Van de Vosse, D. W., &amp; Wozniak, R. W. (2009). </w:t>
        </w:r>
        <w:r w:rsidRPr="00F5494D">
          <w:rPr>
            <w:color w:val="4472C4" w:themeColor="accent1"/>
            <w:szCs w:val="22"/>
          </w:rPr>
          <w:t xml:space="preserve">The nuclear export factor Xpo1p targets Mad1p to kinetochores in yeast. </w:t>
        </w:r>
        <w:r w:rsidRPr="00F5494D">
          <w:rPr>
            <w:i/>
            <w:iCs/>
            <w:color w:val="4472C4" w:themeColor="accent1"/>
            <w:szCs w:val="22"/>
          </w:rPr>
          <w:t>The Journal of Cell Biology</w:t>
        </w:r>
        <w:r w:rsidRPr="00F5494D">
          <w:rPr>
            <w:color w:val="4472C4" w:themeColor="accent1"/>
            <w:szCs w:val="22"/>
          </w:rPr>
          <w:t xml:space="preserve">, </w:t>
        </w:r>
        <w:r w:rsidRPr="00F5494D">
          <w:rPr>
            <w:i/>
            <w:iCs/>
            <w:color w:val="4472C4" w:themeColor="accent1"/>
            <w:szCs w:val="22"/>
          </w:rPr>
          <w:t>184</w:t>
        </w:r>
        <w:r w:rsidRPr="00F5494D">
          <w:rPr>
            <w:color w:val="4472C4" w:themeColor="accent1"/>
            <w:szCs w:val="22"/>
          </w:rPr>
          <w:t>(1), 21–29.</w:t>
        </w:r>
      </w:ins>
    </w:p>
    <w:p w14:paraId="5C081086" w14:textId="77777777" w:rsidR="000D30FE" w:rsidRPr="00F5494D" w:rsidRDefault="000D30FE" w:rsidP="003C552B">
      <w:pPr>
        <w:rPr>
          <w:ins w:id="332" w:author="Christopher Mathy" w:date="2020-08-04T21:50:00Z"/>
          <w:color w:val="4472C4" w:themeColor="accent1"/>
          <w:szCs w:val="22"/>
        </w:rPr>
      </w:pPr>
      <w:ins w:id="333" w:author="Christopher Mathy" w:date="2020-08-04T21:50:00Z">
        <w:r w:rsidRPr="003C552B">
          <w:rPr>
            <w:color w:val="4472C4" w:themeColor="accent1"/>
            <w:szCs w:val="22"/>
          </w:rPr>
          <w:t xml:space="preserve">Kalab, P., Pu, R. T., &amp; Dasso, M. (1999). </w:t>
        </w:r>
        <w:r w:rsidRPr="00F5494D">
          <w:rPr>
            <w:color w:val="4472C4" w:themeColor="accent1"/>
            <w:szCs w:val="22"/>
          </w:rPr>
          <w:t xml:space="preserve">The ran GTPase regulates mitotic spindle assembly. </w:t>
        </w:r>
        <w:r w:rsidRPr="00F5494D">
          <w:rPr>
            <w:i/>
            <w:iCs/>
            <w:color w:val="4472C4" w:themeColor="accent1"/>
            <w:szCs w:val="22"/>
          </w:rPr>
          <w:t>Current Biology: CB</w:t>
        </w:r>
        <w:r w:rsidRPr="00F5494D">
          <w:rPr>
            <w:color w:val="4472C4" w:themeColor="accent1"/>
            <w:szCs w:val="22"/>
          </w:rPr>
          <w:t xml:space="preserve">, </w:t>
        </w:r>
        <w:r w:rsidRPr="00F5494D">
          <w:rPr>
            <w:i/>
            <w:iCs/>
            <w:color w:val="4472C4" w:themeColor="accent1"/>
            <w:szCs w:val="22"/>
          </w:rPr>
          <w:t>9</w:t>
        </w:r>
        <w:r w:rsidRPr="00F5494D">
          <w:rPr>
            <w:color w:val="4472C4" w:themeColor="accent1"/>
            <w:szCs w:val="22"/>
          </w:rPr>
          <w:t>(9), 481–484.</w:t>
        </w:r>
      </w:ins>
    </w:p>
    <w:p w14:paraId="2BA44474" w14:textId="035F3670" w:rsidR="000D30FE" w:rsidRPr="00F5494D" w:rsidDel="0051186A" w:rsidRDefault="000D30FE" w:rsidP="003C552B">
      <w:pPr>
        <w:rPr>
          <w:ins w:id="334" w:author="Christopher Mathy" w:date="2020-08-04T21:50:00Z"/>
          <w:del w:id="335" w:author="Perica, Tina" w:date="2020-08-05T14:37:00Z"/>
          <w:color w:val="4472C4" w:themeColor="accent1"/>
          <w:szCs w:val="22"/>
        </w:rPr>
      </w:pPr>
      <w:ins w:id="336" w:author="Christopher Mathy" w:date="2020-08-04T21:50:00Z">
        <w:del w:id="337" w:author="Perica, Tina" w:date="2020-08-05T14:37:00Z">
          <w:r w:rsidRPr="00F5494D" w:rsidDel="0051186A">
            <w:rPr>
              <w:color w:val="4472C4" w:themeColor="accent1"/>
              <w:szCs w:val="22"/>
              <w:lang w:val="de-DE"/>
            </w:rPr>
            <w:delText xml:space="preserve">Li, H. Y., Wirtz, D., &amp; Zheng, Y. (2003). </w:delText>
          </w:r>
          <w:r w:rsidRPr="00F5494D" w:rsidDel="0051186A">
            <w:rPr>
              <w:color w:val="4472C4" w:themeColor="accent1"/>
              <w:szCs w:val="22"/>
            </w:rPr>
            <w:delText xml:space="preserve">A mechanism of coupling RCC1 mobility to RanGTP production on the chromatin in vivo. </w:delText>
          </w:r>
          <w:r w:rsidRPr="00F5494D" w:rsidDel="0051186A">
            <w:rPr>
              <w:i/>
              <w:iCs/>
              <w:color w:val="4472C4" w:themeColor="accent1"/>
              <w:szCs w:val="22"/>
            </w:rPr>
            <w:delText>The Journal of Cell Biology</w:delText>
          </w:r>
          <w:r w:rsidRPr="00F5494D" w:rsidDel="0051186A">
            <w:rPr>
              <w:color w:val="4472C4" w:themeColor="accent1"/>
              <w:szCs w:val="22"/>
            </w:rPr>
            <w:delText xml:space="preserve">, </w:delText>
          </w:r>
          <w:r w:rsidRPr="00F5494D" w:rsidDel="0051186A">
            <w:rPr>
              <w:i/>
              <w:iCs/>
              <w:color w:val="4472C4" w:themeColor="accent1"/>
              <w:szCs w:val="22"/>
            </w:rPr>
            <w:delText>160</w:delText>
          </w:r>
          <w:r w:rsidRPr="00F5494D" w:rsidDel="0051186A">
            <w:rPr>
              <w:color w:val="4472C4" w:themeColor="accent1"/>
              <w:szCs w:val="22"/>
            </w:rPr>
            <w:delText>(5), 635–644.</w:delText>
          </w:r>
        </w:del>
      </w:ins>
    </w:p>
    <w:p w14:paraId="53219FC1" w14:textId="30173B13" w:rsidR="000D30FE" w:rsidRPr="00F5494D" w:rsidDel="0051186A" w:rsidRDefault="000D30FE" w:rsidP="003C552B">
      <w:pPr>
        <w:rPr>
          <w:ins w:id="338" w:author="Christopher Mathy" w:date="2020-08-04T21:50:00Z"/>
          <w:del w:id="339" w:author="Perica, Tina" w:date="2020-08-05T14:37:00Z"/>
          <w:color w:val="4472C4" w:themeColor="accent1"/>
          <w:szCs w:val="22"/>
        </w:rPr>
      </w:pPr>
      <w:ins w:id="340" w:author="Christopher Mathy" w:date="2020-08-04T21:50:00Z">
        <w:del w:id="341" w:author="Perica, Tina" w:date="2020-08-05T14:37:00Z">
          <w:r w:rsidRPr="00F5494D" w:rsidDel="0051186A">
            <w:rPr>
              <w:color w:val="4472C4" w:themeColor="accent1"/>
              <w:szCs w:val="22"/>
            </w:rPr>
            <w:delText xml:space="preserve">Dishinger, J. F., Kee, H. L., Jenkins, P. M., Fan, S., Hurd, T. W., Hammond, J. W., Truong, Y. N.-T., Margolis, B., Martens, J. R., &amp; Verhey, K. J. (2010). Ciliary entry of the kinesin-2 motor KIF17 is regulated by importin-beta2 and RanGTP. </w:delText>
          </w:r>
          <w:r w:rsidRPr="00F5494D" w:rsidDel="0051186A">
            <w:rPr>
              <w:i/>
              <w:iCs/>
              <w:color w:val="4472C4" w:themeColor="accent1"/>
              <w:szCs w:val="22"/>
            </w:rPr>
            <w:delText>Nature Cell Biology</w:delText>
          </w:r>
          <w:r w:rsidRPr="00F5494D" w:rsidDel="0051186A">
            <w:rPr>
              <w:color w:val="4472C4" w:themeColor="accent1"/>
              <w:szCs w:val="22"/>
            </w:rPr>
            <w:delText xml:space="preserve">, </w:delText>
          </w:r>
          <w:r w:rsidRPr="00F5494D" w:rsidDel="0051186A">
            <w:rPr>
              <w:i/>
              <w:iCs/>
              <w:color w:val="4472C4" w:themeColor="accent1"/>
              <w:szCs w:val="22"/>
            </w:rPr>
            <w:delText>12</w:delText>
          </w:r>
          <w:r w:rsidRPr="00F5494D" w:rsidDel="0051186A">
            <w:rPr>
              <w:color w:val="4472C4" w:themeColor="accent1"/>
              <w:szCs w:val="22"/>
            </w:rPr>
            <w:delText>(7), 703–710.</w:delText>
          </w:r>
        </w:del>
      </w:ins>
    </w:p>
    <w:p w14:paraId="08BCB718" w14:textId="51D1CF4D" w:rsidR="000D30FE" w:rsidRPr="00F5494D" w:rsidRDefault="000D30FE" w:rsidP="00F5494D">
      <w:pPr>
        <w:rPr>
          <w:color w:val="4472C4" w:themeColor="accent1"/>
          <w:szCs w:val="22"/>
        </w:rPr>
      </w:pPr>
    </w:p>
    <w:p w14:paraId="790A9BAE" w14:textId="2E429B51" w:rsidR="003D68A1" w:rsidRPr="00F5494D" w:rsidRDefault="003D68A1" w:rsidP="003C552B">
      <w:pPr>
        <w:rPr>
          <w:rFonts w:eastAsiaTheme="minorHAnsi" w:cstheme="minorBidi"/>
          <w:szCs w:val="22"/>
          <w:shd w:val="clear" w:color="auto" w:fill="FFFFFF"/>
        </w:rPr>
      </w:pPr>
      <w:r w:rsidRPr="00F5494D">
        <w:rPr>
          <w:szCs w:val="22"/>
          <w:shd w:val="clear" w:color="auto" w:fill="FFFFFF"/>
        </w:rPr>
        <w:t xml:space="preserve">Change 2 - </w:t>
      </w:r>
      <w:r w:rsidRPr="00F5494D">
        <w:rPr>
          <w:rFonts w:eastAsiaTheme="minorHAnsi" w:cstheme="minorBidi"/>
          <w:szCs w:val="22"/>
          <w:shd w:val="clear" w:color="auto" w:fill="FFFFFF"/>
        </w:rPr>
        <w:t>what is known about conformations in Ras when describing the Ran allostery (point 3 by DL)</w:t>
      </w:r>
    </w:p>
    <w:p w14:paraId="48927C65" w14:textId="7BE350F6" w:rsidR="00D92893" w:rsidDel="005B26E6" w:rsidRDefault="007B272F" w:rsidP="005B26E6">
      <w:pPr>
        <w:ind w:firstLine="360"/>
        <w:rPr>
          <w:del w:id="342" w:author="Tanja Kortemme" w:date="2020-08-02T17:56:00Z"/>
          <w:color w:val="000000" w:themeColor="text1"/>
          <w:szCs w:val="22"/>
        </w:rPr>
      </w:pPr>
      <w:r w:rsidRPr="00F5494D">
        <w:rPr>
          <w:color w:val="000000" w:themeColor="text1"/>
          <w:szCs w:val="22"/>
        </w:rPr>
        <w:t xml:space="preserve">(ii) Data interpretation. </w:t>
      </w:r>
      <w:r w:rsidR="00D92893" w:rsidRPr="00F5494D">
        <w:rPr>
          <w:color w:val="000000" w:themeColor="text1"/>
          <w:szCs w:val="22"/>
        </w:rPr>
        <w:t xml:space="preserve">We </w:t>
      </w:r>
      <w:del w:id="343" w:author="Tanja Kortemme" w:date="2020-08-02T17:49:00Z">
        <w:r w:rsidR="00D92893" w:rsidRPr="00F5494D" w:rsidDel="00DE1D91">
          <w:rPr>
            <w:color w:val="000000" w:themeColor="text1"/>
            <w:szCs w:val="22"/>
          </w:rPr>
          <w:delText xml:space="preserve">absolutely </w:delText>
        </w:r>
      </w:del>
      <w:r w:rsidR="00D92893" w:rsidRPr="00F5494D">
        <w:rPr>
          <w:color w:val="000000" w:themeColor="text1"/>
          <w:szCs w:val="22"/>
        </w:rPr>
        <w:t xml:space="preserve">agree that the </w:t>
      </w:r>
      <w:r w:rsidR="00D92893" w:rsidRPr="00F5494D">
        <w:rPr>
          <w:color w:val="000000" w:themeColor="text1"/>
          <w:szCs w:val="22"/>
          <w:vertAlign w:val="superscript"/>
        </w:rPr>
        <w:t>31</w:t>
      </w:r>
      <w:r w:rsidR="00D92893" w:rsidRPr="00F5494D">
        <w:rPr>
          <w:color w:val="000000" w:themeColor="text1"/>
          <w:szCs w:val="22"/>
        </w:rPr>
        <w:t xml:space="preserve">P data </w:t>
      </w:r>
      <w:ins w:id="344" w:author="Tanja Kortemme" w:date="2020-08-02T17:49:00Z">
        <w:r w:rsidR="00431972" w:rsidRPr="00F5494D">
          <w:rPr>
            <w:color w:val="000000" w:themeColor="text1"/>
            <w:szCs w:val="22"/>
          </w:rPr>
          <w:t xml:space="preserve">alone </w:t>
        </w:r>
      </w:ins>
      <w:r w:rsidR="00D92893" w:rsidRPr="00F5494D">
        <w:rPr>
          <w:color w:val="000000" w:themeColor="text1"/>
          <w:szCs w:val="22"/>
        </w:rPr>
        <w:t>do not provide structural detail on the differences between the two states across the entire protein</w:t>
      </w:r>
      <w:del w:id="345" w:author="Tanja Kortemme" w:date="2020-08-02T17:50:00Z">
        <w:r w:rsidR="003E6849" w:rsidRPr="00F5494D" w:rsidDel="00585F86">
          <w:rPr>
            <w:color w:val="000000" w:themeColor="text1"/>
            <w:szCs w:val="22"/>
          </w:rPr>
          <w:delText>.</w:delText>
        </w:r>
      </w:del>
      <w:del w:id="346" w:author="Tanja Kortemme" w:date="2020-08-02T17:54:00Z">
        <w:r w:rsidR="003E6849" w:rsidRPr="00F5494D" w:rsidDel="00305C5B">
          <w:rPr>
            <w:color w:val="000000" w:themeColor="text1"/>
            <w:szCs w:val="22"/>
          </w:rPr>
          <w:delText xml:space="preserve"> </w:delText>
        </w:r>
      </w:del>
      <w:del w:id="347" w:author="Tanja Kortemme" w:date="2020-08-02T17:50:00Z">
        <w:r w:rsidR="003E6849" w:rsidRPr="00F5494D" w:rsidDel="00A160CB">
          <w:rPr>
            <w:color w:val="000000" w:themeColor="text1"/>
            <w:szCs w:val="22"/>
          </w:rPr>
          <w:delText xml:space="preserve">We also acknowledge that the </w:delText>
        </w:r>
        <w:r w:rsidR="00D92893" w:rsidRPr="00F5494D" w:rsidDel="00A160CB">
          <w:rPr>
            <w:color w:val="000000" w:themeColor="text1"/>
            <w:szCs w:val="22"/>
          </w:rPr>
          <w:delText xml:space="preserve">change at the active site </w:delText>
        </w:r>
      </w:del>
      <w:del w:id="348" w:author="Tanja Kortemme" w:date="2020-08-02T17:54:00Z">
        <w:r w:rsidR="00D92893" w:rsidRPr="00F5494D" w:rsidDel="00305C5B">
          <w:rPr>
            <w:color w:val="000000" w:themeColor="text1"/>
            <w:szCs w:val="22"/>
          </w:rPr>
          <w:delText xml:space="preserve">could be </w:delText>
        </w:r>
      </w:del>
      <w:del w:id="349" w:author="Tanja Kortemme" w:date="2020-08-02T17:50:00Z">
        <w:r w:rsidR="00D92893" w:rsidRPr="00F5494D" w:rsidDel="00A160CB">
          <w:rPr>
            <w:color w:val="000000" w:themeColor="text1"/>
            <w:szCs w:val="22"/>
          </w:rPr>
          <w:delText xml:space="preserve">introduced </w:delText>
        </w:r>
      </w:del>
      <w:del w:id="350" w:author="Tanja Kortemme" w:date="2020-08-02T17:54:00Z">
        <w:r w:rsidR="00D92893" w:rsidRPr="00F5494D" w:rsidDel="00305C5B">
          <w:rPr>
            <w:color w:val="000000" w:themeColor="text1"/>
            <w:szCs w:val="22"/>
          </w:rPr>
          <w:delText>by</w:delText>
        </w:r>
      </w:del>
      <w:del w:id="351" w:author="Tanja Kortemme" w:date="2020-08-02T17:52:00Z">
        <w:r w:rsidR="00D92893" w:rsidRPr="00F5494D" w:rsidDel="00FF667A">
          <w:rPr>
            <w:color w:val="000000" w:themeColor="text1"/>
            <w:szCs w:val="22"/>
          </w:rPr>
          <w:delText xml:space="preserve"> conformational </w:delText>
        </w:r>
      </w:del>
      <w:del w:id="352" w:author="Tanja Kortemme" w:date="2020-08-02T17:54:00Z">
        <w:r w:rsidR="00D92893" w:rsidRPr="00F5494D" w:rsidDel="00305C5B">
          <w:rPr>
            <w:color w:val="000000" w:themeColor="text1"/>
            <w:szCs w:val="22"/>
          </w:rPr>
          <w:delText>change</w:delText>
        </w:r>
        <w:r w:rsidR="003E6849" w:rsidRPr="00F5494D" w:rsidDel="00305C5B">
          <w:rPr>
            <w:color w:val="000000" w:themeColor="text1"/>
            <w:szCs w:val="22"/>
          </w:rPr>
          <w:delText>s</w:delText>
        </w:r>
        <w:r w:rsidR="00D92893" w:rsidRPr="00F5494D" w:rsidDel="00305C5B">
          <w:rPr>
            <w:color w:val="000000" w:themeColor="text1"/>
            <w:szCs w:val="22"/>
          </w:rPr>
          <w:delText xml:space="preserve"> in a very small number of residues</w:delText>
        </w:r>
      </w:del>
      <w:r w:rsidR="00D92893" w:rsidRPr="00F5494D">
        <w:rPr>
          <w:color w:val="000000" w:themeColor="text1"/>
          <w:szCs w:val="22"/>
        </w:rPr>
        <w:t xml:space="preserve">. However, regardless of the extent of conformational change that </w:t>
      </w:r>
      <w:del w:id="353" w:author="Tanja Kortemme" w:date="2020-08-02T17:51:00Z">
        <w:r w:rsidR="00D92893" w:rsidRPr="00F5494D" w:rsidDel="00570F56">
          <w:rPr>
            <w:color w:val="000000" w:themeColor="text1"/>
            <w:szCs w:val="22"/>
          </w:rPr>
          <w:delText>causes the</w:delText>
        </w:r>
      </w:del>
      <w:ins w:id="354" w:author="Tanja Kortemme" w:date="2020-08-02T17:51:00Z">
        <w:r w:rsidR="00570F56" w:rsidRPr="00F5494D">
          <w:rPr>
            <w:color w:val="000000" w:themeColor="text1"/>
            <w:szCs w:val="22"/>
          </w:rPr>
          <w:t>leads to the</w:t>
        </w:r>
      </w:ins>
      <w:r w:rsidR="00D92893" w:rsidRPr="00F5494D">
        <w:rPr>
          <w:color w:val="000000" w:themeColor="text1"/>
          <w:szCs w:val="22"/>
        </w:rPr>
        <w:t xml:space="preserve"> observed </w:t>
      </w:r>
      <w:del w:id="355" w:author="Tanja Kortemme" w:date="2020-08-02T17:51:00Z">
        <w:r w:rsidR="00D92893" w:rsidRPr="00F5494D" w:rsidDel="008163C7">
          <w:rPr>
            <w:color w:val="000000" w:themeColor="text1"/>
            <w:szCs w:val="22"/>
          </w:rPr>
          <w:delText>conformational difference</w:delText>
        </w:r>
      </w:del>
      <w:ins w:id="356" w:author="Tanja Kortemme" w:date="2020-08-02T17:51:00Z">
        <w:r w:rsidR="008163C7" w:rsidRPr="00F5494D">
          <w:rPr>
            <w:color w:val="000000" w:themeColor="text1"/>
            <w:szCs w:val="22"/>
          </w:rPr>
          <w:t>chemical shift difference</w:t>
        </w:r>
      </w:ins>
      <w:r w:rsidR="00D92893" w:rsidRPr="00F5494D">
        <w:rPr>
          <w:color w:val="000000" w:themeColor="text1"/>
          <w:szCs w:val="22"/>
        </w:rPr>
        <w:t xml:space="preserve"> </w:t>
      </w:r>
      <w:ins w:id="357" w:author="Tanja Kortemme" w:date="2020-08-02T17:55:00Z">
        <w:r w:rsidR="00305C5B" w:rsidRPr="00F5494D">
          <w:rPr>
            <w:color w:val="000000" w:themeColor="text1"/>
            <w:szCs w:val="22"/>
          </w:rPr>
          <w:t xml:space="preserve">of the </w:t>
        </w:r>
      </w:ins>
      <w:ins w:id="358" w:author="Perica, Tina" w:date="2020-08-05T15:47:00Z">
        <w:r w:rsidR="006C0B79">
          <w:rPr>
            <w:color w:val="000000" w:themeColor="text1"/>
            <w:szCs w:val="22"/>
            <w:lang w:val="el-GR"/>
          </w:rPr>
          <w:t>γ</w:t>
        </w:r>
      </w:ins>
      <w:ins w:id="359" w:author="Tanja Kortemme" w:date="2020-08-02T17:55:00Z">
        <w:del w:id="360" w:author="Perica, Tina" w:date="2020-08-05T15:47:00Z">
          <w:r w:rsidR="00305C5B" w:rsidRPr="00F5494D" w:rsidDel="006C0B79">
            <w:rPr>
              <w:color w:val="000000" w:themeColor="text1"/>
              <w:szCs w:val="22"/>
            </w:rPr>
            <w:delText>y</w:delText>
          </w:r>
        </w:del>
        <w:r w:rsidR="00305C5B" w:rsidRPr="00F5494D">
          <w:rPr>
            <w:color w:val="000000" w:themeColor="text1"/>
            <w:szCs w:val="22"/>
          </w:rPr>
          <w:t xml:space="preserve"> phosphate in </w:t>
        </w:r>
      </w:ins>
      <w:del w:id="361" w:author="Tanja Kortemme" w:date="2020-08-02T17:55:00Z">
        <w:r w:rsidR="00D92893" w:rsidRPr="00F5494D" w:rsidDel="00305C5B">
          <w:rPr>
            <w:color w:val="000000" w:themeColor="text1"/>
            <w:szCs w:val="22"/>
          </w:rPr>
          <w:delText xml:space="preserve">at </w:delText>
        </w:r>
      </w:del>
      <w:r w:rsidR="00D92893" w:rsidRPr="00F5494D">
        <w:rPr>
          <w:color w:val="000000" w:themeColor="text1"/>
          <w:szCs w:val="22"/>
        </w:rPr>
        <w:t xml:space="preserve">the active site, </w:t>
      </w:r>
      <w:del w:id="362" w:author="Tanja Kortemme" w:date="2020-08-02T17:51:00Z">
        <w:r w:rsidR="00D92893" w:rsidRPr="00F5494D" w:rsidDel="00C546C7">
          <w:rPr>
            <w:color w:val="000000" w:themeColor="text1"/>
            <w:szCs w:val="22"/>
          </w:rPr>
          <w:delText>the change</w:delText>
        </w:r>
      </w:del>
      <w:ins w:id="363" w:author="Tanja Kortemme" w:date="2020-08-02T17:51:00Z">
        <w:r w:rsidR="00C546C7" w:rsidRPr="00F5494D">
          <w:rPr>
            <w:color w:val="000000" w:themeColor="text1"/>
            <w:szCs w:val="22"/>
          </w:rPr>
          <w:t>this change in the active</w:t>
        </w:r>
      </w:ins>
      <w:r w:rsidR="00D92893" w:rsidRPr="00F5494D">
        <w:rPr>
          <w:color w:val="000000" w:themeColor="text1"/>
          <w:szCs w:val="22"/>
        </w:rPr>
        <w:t xml:space="preserve"> </w:t>
      </w:r>
      <w:ins w:id="364" w:author="Tanja Kortemme" w:date="2020-08-02T17:53:00Z">
        <w:r w:rsidR="00A00E1A" w:rsidRPr="00F5494D">
          <w:rPr>
            <w:color w:val="000000" w:themeColor="text1"/>
            <w:szCs w:val="22"/>
          </w:rPr>
          <w:t xml:space="preserve">site </w:t>
        </w:r>
      </w:ins>
      <w:r w:rsidR="00D92893" w:rsidRPr="00F5494D">
        <w:rPr>
          <w:color w:val="000000" w:themeColor="text1"/>
          <w:szCs w:val="22"/>
        </w:rPr>
        <w:t>is caused by</w:t>
      </w:r>
      <w:del w:id="365" w:author="Perica, Tina" w:date="2020-08-05T15:47:00Z">
        <w:r w:rsidR="00D92893" w:rsidRPr="00F5494D" w:rsidDel="006C0B79">
          <w:rPr>
            <w:color w:val="000000" w:themeColor="text1"/>
            <w:szCs w:val="22"/>
          </w:rPr>
          <w:delText xml:space="preserve"> a</w:delText>
        </w:r>
      </w:del>
      <w:r w:rsidR="00D92893" w:rsidRPr="00F5494D">
        <w:rPr>
          <w:color w:val="000000" w:themeColor="text1"/>
          <w:szCs w:val="22"/>
        </w:rPr>
        <w:t xml:space="preserve"> </w:t>
      </w:r>
      <w:del w:id="366" w:author="Tanja Kortemme" w:date="2020-08-02T17:51:00Z">
        <w:r w:rsidR="00D92893" w:rsidRPr="00F5494D" w:rsidDel="00B12429">
          <w:rPr>
            <w:color w:val="000000" w:themeColor="text1"/>
            <w:szCs w:val="22"/>
          </w:rPr>
          <w:delText>range o</w:delText>
        </w:r>
      </w:del>
      <w:ins w:id="367" w:author="Tanja Kortemme" w:date="2020-08-02T17:51:00Z">
        <w:r w:rsidR="00B12429" w:rsidRPr="00F5494D">
          <w:rPr>
            <w:color w:val="000000" w:themeColor="text1"/>
            <w:szCs w:val="22"/>
          </w:rPr>
          <w:t>sever</w:t>
        </w:r>
      </w:ins>
      <w:ins w:id="368" w:author="Tanja Kortemme" w:date="2020-08-02T17:52:00Z">
        <w:r w:rsidR="00B12429" w:rsidRPr="00F5494D">
          <w:rPr>
            <w:color w:val="000000" w:themeColor="text1"/>
            <w:szCs w:val="22"/>
          </w:rPr>
          <w:t>al</w:t>
        </w:r>
      </w:ins>
      <w:del w:id="369" w:author="Tanja Kortemme" w:date="2020-08-02T17:51:00Z">
        <w:r w:rsidR="00D92893" w:rsidRPr="00F5494D" w:rsidDel="00B12429">
          <w:rPr>
            <w:color w:val="000000" w:themeColor="text1"/>
            <w:szCs w:val="22"/>
          </w:rPr>
          <w:delText>f</w:delText>
        </w:r>
      </w:del>
      <w:r w:rsidR="00D92893" w:rsidRPr="00F5494D">
        <w:rPr>
          <w:color w:val="000000" w:themeColor="text1"/>
          <w:szCs w:val="22"/>
        </w:rPr>
        <w:t xml:space="preserve"> mutation</w:t>
      </w:r>
      <w:ins w:id="370" w:author="Perica, Tina" w:date="2020-08-05T15:48:00Z">
        <w:r w:rsidR="006C0B79">
          <w:rPr>
            <w:color w:val="000000" w:themeColor="text1"/>
            <w:szCs w:val="22"/>
          </w:rPr>
          <w:t>s</w:t>
        </w:r>
      </w:ins>
      <w:r w:rsidR="00D92893" w:rsidRPr="00F5494D">
        <w:rPr>
          <w:color w:val="000000" w:themeColor="text1"/>
          <w:szCs w:val="22"/>
        </w:rPr>
        <w:t xml:space="preserve"> that are distal (at least 18 Å away) from the site of the probe, as well as distributed across the protein surface (Fig. 3e</w:t>
      </w:r>
      <w:r w:rsidR="003E6849" w:rsidRPr="00F5494D">
        <w:rPr>
          <w:color w:val="000000" w:themeColor="text1"/>
          <w:szCs w:val="22"/>
        </w:rPr>
        <w:t>,</w:t>
      </w:r>
      <w:r w:rsidR="00D92893" w:rsidRPr="00F5494D">
        <w:rPr>
          <w:color w:val="000000" w:themeColor="text1"/>
          <w:szCs w:val="22"/>
        </w:rPr>
        <w:t>f</w:t>
      </w:r>
      <w:r w:rsidR="003E6849" w:rsidRPr="00F5494D">
        <w:rPr>
          <w:color w:val="000000" w:themeColor="text1"/>
          <w:szCs w:val="22"/>
        </w:rPr>
        <w:t xml:space="preserve"> and</w:t>
      </w:r>
      <w:r w:rsidR="00D92893" w:rsidRPr="00F5494D">
        <w:rPr>
          <w:color w:val="000000" w:themeColor="text1"/>
          <w:szCs w:val="22"/>
        </w:rPr>
        <w:t xml:space="preserve"> Extended Data Fig. </w:t>
      </w:r>
      <w:r w:rsidR="000E7F36" w:rsidRPr="00F5494D">
        <w:rPr>
          <w:color w:val="000000" w:themeColor="text1"/>
          <w:szCs w:val="22"/>
        </w:rPr>
        <w:t>7d)</w:t>
      </w:r>
      <w:r w:rsidR="00D92893" w:rsidRPr="00F5494D">
        <w:rPr>
          <w:color w:val="000000" w:themeColor="text1"/>
          <w:szCs w:val="22"/>
        </w:rPr>
        <w:t xml:space="preserve">. </w:t>
      </w:r>
      <w:commentRangeStart w:id="371"/>
      <w:ins w:id="372" w:author="Tanja Kortemme" w:date="2020-08-02T17:54:00Z">
        <w:r w:rsidR="00305C5B" w:rsidRPr="00F5494D">
          <w:rPr>
            <w:color w:val="000000" w:themeColor="text1"/>
            <w:szCs w:val="22"/>
          </w:rPr>
          <w:t xml:space="preserve">Our data therefore support </w:t>
        </w:r>
      </w:ins>
      <w:ins w:id="373" w:author="Tanja Kortemme" w:date="2020-08-02T17:55:00Z">
        <w:r w:rsidR="00632558" w:rsidRPr="00F5494D">
          <w:rPr>
            <w:color w:val="000000" w:themeColor="text1"/>
            <w:szCs w:val="22"/>
          </w:rPr>
          <w:t>a</w:t>
        </w:r>
      </w:ins>
      <w:ins w:id="374" w:author="Perica, Tina" w:date="2020-08-05T15:59:00Z">
        <w:r w:rsidR="00F5494D">
          <w:rPr>
            <w:color w:val="000000" w:themeColor="text1"/>
            <w:szCs w:val="22"/>
          </w:rPr>
          <w:t xml:space="preserve"> widespread</w:t>
        </w:r>
      </w:ins>
      <w:ins w:id="375" w:author="Tanja Kortemme" w:date="2020-08-02T17:55:00Z">
        <w:del w:id="376" w:author="Perica, Tina" w:date="2020-08-05T15:59:00Z">
          <w:r w:rsidR="00632558" w:rsidRPr="00F5494D" w:rsidDel="00F5494D">
            <w:rPr>
              <w:color w:val="000000" w:themeColor="text1"/>
              <w:szCs w:val="22"/>
            </w:rPr>
            <w:delText>n</w:delText>
          </w:r>
        </w:del>
        <w:r w:rsidR="00632558" w:rsidRPr="00F5494D">
          <w:rPr>
            <w:color w:val="000000" w:themeColor="text1"/>
            <w:szCs w:val="22"/>
          </w:rPr>
          <w:t xml:space="preserve"> allosteric mechanism</w:t>
        </w:r>
      </w:ins>
      <w:ins w:id="377" w:author="Perica, Tina" w:date="2020-08-05T15:59:00Z">
        <w:r w:rsidR="00F5494D">
          <w:rPr>
            <w:color w:val="000000" w:themeColor="text1"/>
            <w:szCs w:val="22"/>
          </w:rPr>
          <w:t xml:space="preserve">, </w:t>
        </w:r>
      </w:ins>
      <w:ins w:id="378" w:author="Perica, Tina" w:date="2020-08-05T16:01:00Z">
        <w:r w:rsidR="008A39CE">
          <w:rPr>
            <w:color w:val="000000" w:themeColor="text1"/>
            <w:szCs w:val="22"/>
          </w:rPr>
          <w:t>as opposed</w:t>
        </w:r>
      </w:ins>
      <w:ins w:id="379" w:author="Perica, Tina" w:date="2020-08-05T15:59:00Z">
        <w:r w:rsidR="00F5494D">
          <w:rPr>
            <w:color w:val="000000" w:themeColor="text1"/>
            <w:szCs w:val="22"/>
          </w:rPr>
          <w:t xml:space="preserve"> to local</w:t>
        </w:r>
      </w:ins>
      <w:ins w:id="380" w:author="Tanja Kortemme" w:date="2020-08-02T17:55:00Z">
        <w:r w:rsidR="00632558" w:rsidRPr="00F5494D">
          <w:rPr>
            <w:color w:val="000000" w:themeColor="text1"/>
            <w:szCs w:val="22"/>
          </w:rPr>
          <w:t xml:space="preserve"> </w:t>
        </w:r>
        <w:commentRangeStart w:id="381"/>
        <w:del w:id="382" w:author="Perica, Tina" w:date="2020-08-05T16:00:00Z">
          <w:r w:rsidR="00632558" w:rsidRPr="00F5494D" w:rsidDel="00F5494D">
            <w:rPr>
              <w:color w:val="000000" w:themeColor="text1"/>
              <w:szCs w:val="22"/>
            </w:rPr>
            <w:delText xml:space="preserve">not just restricted to </w:delText>
          </w:r>
        </w:del>
      </w:ins>
      <w:ins w:id="383" w:author="Perica, Tina" w:date="2020-08-05T16:00:00Z">
        <w:r w:rsidR="00F5494D">
          <w:rPr>
            <w:color w:val="000000" w:themeColor="text1"/>
            <w:szCs w:val="22"/>
          </w:rPr>
          <w:t xml:space="preserve">changes in </w:t>
        </w:r>
      </w:ins>
      <w:ins w:id="384" w:author="Tanja Kortemme" w:date="2020-08-02T17:55:00Z">
        <w:r w:rsidR="00632558" w:rsidRPr="00F5494D">
          <w:rPr>
            <w:color w:val="000000" w:themeColor="text1"/>
            <w:szCs w:val="22"/>
          </w:rPr>
          <w:t>the vicini</w:t>
        </w:r>
      </w:ins>
      <w:ins w:id="385" w:author="Tanja Kortemme" w:date="2020-08-02T17:56:00Z">
        <w:r w:rsidR="00632558" w:rsidRPr="00F5494D">
          <w:rPr>
            <w:color w:val="000000" w:themeColor="text1"/>
            <w:szCs w:val="22"/>
          </w:rPr>
          <w:t xml:space="preserve">ty of the active </w:t>
        </w:r>
        <w:commentRangeStart w:id="386"/>
        <w:r w:rsidR="00632558" w:rsidRPr="00F5494D">
          <w:rPr>
            <w:color w:val="000000" w:themeColor="text1"/>
            <w:szCs w:val="22"/>
          </w:rPr>
          <w:t>site</w:t>
        </w:r>
      </w:ins>
      <w:commentRangeEnd w:id="386"/>
      <w:ins w:id="387" w:author="Tanja Kortemme" w:date="2020-08-02T18:01:00Z">
        <w:r w:rsidR="00C31AA4" w:rsidRPr="0051186A">
          <w:rPr>
            <w:rStyle w:val="CommentReference"/>
            <w:sz w:val="22"/>
            <w:szCs w:val="22"/>
          </w:rPr>
          <w:commentReference w:id="386"/>
        </w:r>
      </w:ins>
      <w:commentRangeEnd w:id="381"/>
      <w:ins w:id="388" w:author="Tanja Kortemme" w:date="2020-08-02T18:27:00Z">
        <w:r w:rsidR="00375590" w:rsidRPr="0051186A">
          <w:rPr>
            <w:rStyle w:val="CommentReference"/>
            <w:sz w:val="22"/>
            <w:szCs w:val="22"/>
          </w:rPr>
          <w:commentReference w:id="381"/>
        </w:r>
      </w:ins>
      <w:commentRangeEnd w:id="371"/>
      <w:r w:rsidR="006C0B79">
        <w:rPr>
          <w:rStyle w:val="CommentReference"/>
          <w:rFonts w:eastAsiaTheme="minorHAnsi" w:cstheme="minorBidi"/>
        </w:rPr>
        <w:commentReference w:id="371"/>
      </w:r>
      <w:ins w:id="389" w:author="Tanja Kortemme" w:date="2020-08-02T17:56:00Z">
        <w:r w:rsidR="00FE4EAD" w:rsidRPr="00F5494D">
          <w:rPr>
            <w:color w:val="000000" w:themeColor="text1"/>
            <w:szCs w:val="22"/>
          </w:rPr>
          <w:t xml:space="preserve">. </w:t>
        </w:r>
      </w:ins>
    </w:p>
    <w:p w14:paraId="5AA5E5C7" w14:textId="77777777" w:rsidR="005B26E6" w:rsidRDefault="005B26E6" w:rsidP="008A39CE">
      <w:pPr>
        <w:rPr>
          <w:ins w:id="390" w:author="Perica, Tina" w:date="2020-08-05T16:11:00Z"/>
          <w:color w:val="000000" w:themeColor="text1"/>
          <w:szCs w:val="22"/>
        </w:rPr>
      </w:pPr>
    </w:p>
    <w:p w14:paraId="5B8EDAE1" w14:textId="673D7EA8" w:rsidR="005B26E6" w:rsidRDefault="008A39CE" w:rsidP="005B26E6">
      <w:pPr>
        <w:ind w:firstLine="360"/>
        <w:rPr>
          <w:moveTo w:id="391" w:author="Perica, Tina" w:date="2020-08-05T16:07:00Z"/>
          <w:color w:val="000000" w:themeColor="text1"/>
          <w:szCs w:val="22"/>
        </w:rPr>
      </w:pPr>
      <w:ins w:id="392" w:author="Perica, Tina" w:date="2020-08-05T16:05:00Z">
        <w:r>
          <w:rPr>
            <w:color w:val="000000" w:themeColor="text1"/>
            <w:szCs w:val="22"/>
          </w:rPr>
          <w:t xml:space="preserve">Although </w:t>
        </w:r>
        <w:r w:rsidR="005B26E6" w:rsidRPr="005B26E6">
          <w:rPr>
            <w:color w:val="000000" w:themeColor="text1"/>
            <w:szCs w:val="22"/>
            <w:vertAlign w:val="superscript"/>
            <w:rPrChange w:id="393" w:author="Perica, Tina" w:date="2020-08-05T16:06:00Z">
              <w:rPr>
                <w:color w:val="000000" w:themeColor="text1"/>
                <w:szCs w:val="22"/>
              </w:rPr>
            </w:rPrChange>
          </w:rPr>
          <w:t>31</w:t>
        </w:r>
        <w:r w:rsidR="005B26E6">
          <w:rPr>
            <w:color w:val="000000" w:themeColor="text1"/>
            <w:szCs w:val="22"/>
          </w:rPr>
          <w:t>P NMR report</w:t>
        </w:r>
      </w:ins>
      <w:ins w:id="394" w:author="Perica, Tina" w:date="2020-08-05T16:06:00Z">
        <w:r w:rsidR="005B26E6">
          <w:rPr>
            <w:color w:val="000000" w:themeColor="text1"/>
            <w:szCs w:val="22"/>
          </w:rPr>
          <w:t xml:space="preserve">s only on the chemical environment around the </w:t>
        </w:r>
        <w:r w:rsidR="005B26E6">
          <w:rPr>
            <w:color w:val="000000" w:themeColor="text1"/>
            <w:szCs w:val="22"/>
            <w:lang w:val="el-GR"/>
          </w:rPr>
          <w:t>γ</w:t>
        </w:r>
        <w:r w:rsidR="005B26E6">
          <w:rPr>
            <w:color w:val="000000" w:themeColor="text1"/>
            <w:szCs w:val="22"/>
          </w:rPr>
          <w:t xml:space="preserve"> phosphate,</w:t>
        </w:r>
        <w:r w:rsidR="005B26E6" w:rsidRPr="005B26E6">
          <w:rPr>
            <w:color w:val="000000" w:themeColor="text1"/>
            <w:szCs w:val="22"/>
            <w:lang w:val="en-GB"/>
            <w:rPrChange w:id="395" w:author="Perica, Tina" w:date="2020-08-05T16:06:00Z">
              <w:rPr>
                <w:color w:val="000000" w:themeColor="text1"/>
                <w:szCs w:val="22"/>
                <w:lang w:val="el-GR"/>
              </w:rPr>
            </w:rPrChange>
          </w:rPr>
          <w:t xml:space="preserve"> </w:t>
        </w:r>
        <w:r w:rsidR="005B26E6">
          <w:rPr>
            <w:color w:val="000000" w:themeColor="text1"/>
            <w:szCs w:val="22"/>
          </w:rPr>
          <w:t xml:space="preserve">previous work </w:t>
        </w:r>
      </w:ins>
      <w:ins w:id="396" w:author="Perica, Tina" w:date="2020-08-05T16:08:00Z">
        <w:r w:rsidR="005B26E6">
          <w:rPr>
            <w:color w:val="000000" w:themeColor="text1"/>
            <w:szCs w:val="22"/>
          </w:rPr>
          <w:t xml:space="preserve">has structurally characterized the differences between the two </w:t>
        </w:r>
      </w:ins>
      <w:ins w:id="397" w:author="Perica, Tina" w:date="2020-08-05T16:07:00Z">
        <w:r w:rsidR="005B26E6">
          <w:rPr>
            <w:color w:val="000000" w:themeColor="text1"/>
            <w:szCs w:val="22"/>
            <w:lang w:val="el-GR"/>
          </w:rPr>
          <w:t>γ</w:t>
        </w:r>
        <w:r w:rsidR="005B26E6">
          <w:rPr>
            <w:color w:val="000000" w:themeColor="text1"/>
            <w:szCs w:val="22"/>
          </w:rPr>
          <w:t xml:space="preserve"> </w:t>
        </w:r>
      </w:ins>
      <w:ins w:id="398" w:author="Perica, Tina" w:date="2020-08-05T16:08:00Z">
        <w:r w:rsidR="005B26E6">
          <w:rPr>
            <w:color w:val="000000" w:themeColor="text1"/>
            <w:szCs w:val="22"/>
          </w:rPr>
          <w:t>conformations in more detail.</w:t>
        </w:r>
      </w:ins>
      <w:ins w:id="399" w:author="Perica, Tina" w:date="2020-08-05T16:07:00Z">
        <w:r w:rsidR="005B26E6">
          <w:rPr>
            <w:color w:val="000000" w:themeColor="text1"/>
            <w:szCs w:val="22"/>
          </w:rPr>
          <w:t xml:space="preserve"> </w:t>
        </w:r>
      </w:ins>
      <w:moveToRangeStart w:id="400" w:author="Perica, Tina" w:date="2020-08-05T16:07:00Z" w:name="move47536092"/>
      <w:moveTo w:id="401" w:author="Perica, Tina" w:date="2020-08-05T16:07:00Z">
        <w:del w:id="402" w:author="Perica, Tina" w:date="2020-08-05T16:09:00Z">
          <w:r w:rsidR="005B26E6" w:rsidDel="005B26E6">
            <w:rPr>
              <w:color w:val="000000" w:themeColor="text1"/>
              <w:szCs w:val="22"/>
            </w:rPr>
            <w:delText xml:space="preserve">This interpretation of the two GTP bound states in Ran is consistent with existing structural information on H-Ras. </w:delText>
          </w:r>
        </w:del>
        <w:r w:rsidR="005B26E6" w:rsidRPr="0075660B">
          <w:rPr>
            <w:color w:val="000000" w:themeColor="text1"/>
            <w:szCs w:val="22"/>
            <w:vertAlign w:val="superscript"/>
          </w:rPr>
          <w:t>31</w:t>
        </w:r>
        <w:r w:rsidR="005B26E6">
          <w:rPr>
            <w:color w:val="000000" w:themeColor="text1"/>
            <w:szCs w:val="22"/>
          </w:rPr>
          <w:t xml:space="preserve">P studies of H-Ras found that state 2 is associated with effector binding (Geyer et al 1996), while state 1 favors GTP loading (Liao et al 2008). High resolution crystal structures for each of the two states (state 1: PDB ID 3KKN, Shima et al 2010; state 2: PDB ID 1CTQ, Scheidig et al 1999) and the co-complex with RasGAP (PDB ID 1WQ1, Scheffzek et al 1997) </w:t>
        </w:r>
        <w:del w:id="403" w:author="Perica, Tina" w:date="2020-08-05T19:57:00Z">
          <w:r w:rsidR="005B26E6" w:rsidDel="00F728E3">
            <w:rPr>
              <w:color w:val="000000" w:themeColor="text1"/>
              <w:szCs w:val="22"/>
            </w:rPr>
            <w:delText xml:space="preserve"> </w:delText>
          </w:r>
        </w:del>
        <w:r w:rsidR="005B26E6">
          <w:rPr>
            <w:color w:val="000000" w:themeColor="text1"/>
            <w:szCs w:val="22"/>
          </w:rPr>
          <w:t xml:space="preserve">have been reported, and the switch loop conformations of the RasGAP-bound structure more closely align with state 2. </w:t>
        </w:r>
      </w:moveTo>
      <w:ins w:id="404" w:author="Perica, Tina" w:date="2020-08-05T16:10:00Z">
        <w:r w:rsidR="005B26E6">
          <w:rPr>
            <w:color w:val="000000" w:themeColor="text1"/>
            <w:szCs w:val="22"/>
          </w:rPr>
          <w:t>In RAN</w:t>
        </w:r>
      </w:ins>
      <w:moveTo w:id="405" w:author="Perica, Tina" w:date="2020-08-05T16:07:00Z">
        <w:del w:id="406" w:author="Perica, Tina" w:date="2020-08-05T16:10:00Z">
          <w:r w:rsidR="005B26E6" w:rsidDel="005B26E6">
            <w:rPr>
              <w:color w:val="000000" w:themeColor="text1"/>
              <w:szCs w:val="22"/>
            </w:rPr>
            <w:delText>Thus</w:delText>
          </w:r>
        </w:del>
        <w:r w:rsidR="005B26E6">
          <w:rPr>
            <w:color w:val="000000" w:themeColor="text1"/>
            <w:szCs w:val="22"/>
          </w:rPr>
          <w:t xml:space="preserve">, </w:t>
        </w:r>
      </w:moveTo>
      <w:ins w:id="407" w:author="Perica, Tina" w:date="2020-08-05T16:10:00Z">
        <w:r w:rsidR="005B26E6">
          <w:rPr>
            <w:color w:val="000000" w:themeColor="text1"/>
            <w:szCs w:val="22"/>
          </w:rPr>
          <w:t>just as in</w:t>
        </w:r>
      </w:ins>
      <w:moveTo w:id="408" w:author="Perica, Tina" w:date="2020-08-05T16:07:00Z">
        <w:del w:id="409" w:author="Perica, Tina" w:date="2020-08-05T16:10:00Z">
          <w:r w:rsidR="005B26E6" w:rsidDel="005B26E6">
            <w:rPr>
              <w:color w:val="000000" w:themeColor="text1"/>
              <w:szCs w:val="22"/>
            </w:rPr>
            <w:delText>for</w:delText>
          </w:r>
        </w:del>
        <w:r w:rsidR="005B26E6">
          <w:rPr>
            <w:color w:val="000000" w:themeColor="text1"/>
            <w:szCs w:val="22"/>
          </w:rPr>
          <w:t xml:space="preserve"> H-R</w:t>
        </w:r>
      </w:moveTo>
      <w:ins w:id="410" w:author="Perica, Tina" w:date="2020-08-05T16:09:00Z">
        <w:r w:rsidR="005B26E6">
          <w:rPr>
            <w:color w:val="000000" w:themeColor="text1"/>
            <w:szCs w:val="22"/>
          </w:rPr>
          <w:t>AS</w:t>
        </w:r>
      </w:ins>
      <w:moveTo w:id="411" w:author="Perica, Tina" w:date="2020-08-05T16:07:00Z">
        <w:del w:id="412" w:author="Perica, Tina" w:date="2020-08-05T16:09:00Z">
          <w:r w:rsidR="005B26E6" w:rsidDel="005B26E6">
            <w:rPr>
              <w:color w:val="000000" w:themeColor="text1"/>
              <w:szCs w:val="22"/>
            </w:rPr>
            <w:delText>as</w:delText>
          </w:r>
        </w:del>
      </w:moveTo>
      <w:ins w:id="413" w:author="Perica, Tina" w:date="2020-08-05T16:11:00Z">
        <w:r w:rsidR="005B26E6">
          <w:rPr>
            <w:color w:val="000000" w:themeColor="text1"/>
            <w:szCs w:val="22"/>
          </w:rPr>
          <w:t xml:space="preserve">, </w:t>
        </w:r>
      </w:ins>
      <w:moveTo w:id="414" w:author="Perica, Tina" w:date="2020-08-05T16:07:00Z">
        <w:del w:id="415" w:author="Perica, Tina" w:date="2020-08-05T16:11:00Z">
          <w:r w:rsidR="005B26E6" w:rsidDel="005B26E6">
            <w:rPr>
              <w:color w:val="000000" w:themeColor="text1"/>
              <w:szCs w:val="22"/>
            </w:rPr>
            <w:delText xml:space="preserve"> </w:delText>
          </w:r>
        </w:del>
        <w:del w:id="416" w:author="Perica, Tina" w:date="2020-08-05T16:10:00Z">
          <w:r w:rsidR="005B26E6" w:rsidDel="005B26E6">
            <w:rPr>
              <w:color w:val="000000" w:themeColor="text1"/>
              <w:szCs w:val="22"/>
            </w:rPr>
            <w:delText xml:space="preserve">as in Ran, </w:delText>
          </w:r>
        </w:del>
        <w:r w:rsidR="005B26E6">
          <w:rPr>
            <w:color w:val="000000" w:themeColor="text1"/>
            <w:szCs w:val="22"/>
          </w:rPr>
          <w:t>GAP and effector binding result in a stabilization of the state 2 conformation</w:t>
        </w:r>
      </w:moveTo>
      <w:ins w:id="417" w:author="Perica, Tina" w:date="2020-08-05T16:11:00Z">
        <w:r w:rsidR="005B26E6">
          <w:rPr>
            <w:color w:val="000000" w:themeColor="text1"/>
            <w:szCs w:val="22"/>
          </w:rPr>
          <w:t xml:space="preserve"> (Geyer et al, 1999; Seewald, 2002)</w:t>
        </w:r>
      </w:ins>
      <w:moveTo w:id="418" w:author="Perica, Tina" w:date="2020-08-05T16:07:00Z">
        <w:r w:rsidR="005B26E6">
          <w:rPr>
            <w:color w:val="000000" w:themeColor="text1"/>
            <w:szCs w:val="22"/>
          </w:rPr>
          <w:t xml:space="preserve">. </w:t>
        </w:r>
      </w:moveTo>
    </w:p>
    <w:moveToRangeEnd w:id="400"/>
    <w:p w14:paraId="6C71B202" w14:textId="34E97531" w:rsidR="008A39CE" w:rsidRDefault="005B26E6" w:rsidP="0051186A">
      <w:pPr>
        <w:rPr>
          <w:ins w:id="419" w:author="Perica, Tina" w:date="2020-08-05T16:07:00Z"/>
          <w:color w:val="000000" w:themeColor="text1"/>
          <w:szCs w:val="22"/>
        </w:rPr>
      </w:pPr>
      <w:ins w:id="420" w:author="Perica, Tina" w:date="2020-08-05T16:14:00Z">
        <w:r>
          <w:rPr>
            <w:color w:val="000000" w:themeColor="text1"/>
            <w:szCs w:val="22"/>
          </w:rPr>
          <w:t xml:space="preserve">Furthermore, </w:t>
        </w:r>
      </w:ins>
      <w:ins w:id="421" w:author="Perica, Tina" w:date="2020-08-05T16:15:00Z">
        <w:r>
          <w:rPr>
            <w:color w:val="000000" w:themeColor="text1"/>
            <w:szCs w:val="22"/>
          </w:rPr>
          <w:t xml:space="preserve">in addition to shifting </w:t>
        </w:r>
        <w:r w:rsidRPr="00F5494D">
          <w:rPr>
            <w:color w:val="000000" w:themeColor="text1"/>
            <w:szCs w:val="22"/>
          </w:rPr>
          <w:t>R</w:t>
        </w:r>
        <w:r>
          <w:rPr>
            <w:color w:val="000000" w:themeColor="text1"/>
            <w:szCs w:val="22"/>
          </w:rPr>
          <w:t>AN</w:t>
        </w:r>
        <w:r w:rsidRPr="00F5494D">
          <w:rPr>
            <w:color w:val="000000" w:themeColor="text1"/>
            <w:szCs w:val="22"/>
          </w:rPr>
          <w:t xml:space="preserve"> into the </w:t>
        </w:r>
        <w:r w:rsidRPr="00F5494D">
          <w:rPr>
            <w:color w:val="000000" w:themeColor="text1"/>
            <w:szCs w:val="22"/>
            <w:lang w:val="el-GR"/>
          </w:rPr>
          <w:t>γ</w:t>
        </w:r>
        <w:r w:rsidRPr="00F5494D">
          <w:rPr>
            <w:color w:val="000000" w:themeColor="text1"/>
            <w:szCs w:val="22"/>
          </w:rPr>
          <w:t>2 conformatio</w:t>
        </w:r>
        <w:r>
          <w:rPr>
            <w:color w:val="000000" w:themeColor="text1"/>
            <w:szCs w:val="22"/>
          </w:rPr>
          <w:t xml:space="preserve">n, </w:t>
        </w:r>
      </w:ins>
      <w:ins w:id="422" w:author="Perica, Tina" w:date="2020-08-05T16:14:00Z">
        <w:r>
          <w:rPr>
            <w:color w:val="000000" w:themeColor="text1"/>
            <w:szCs w:val="22"/>
          </w:rPr>
          <w:t xml:space="preserve">binding of the RanBP1 effector (homolog of Yrb1) to RAN </w:t>
        </w:r>
      </w:ins>
      <w:ins w:id="423" w:author="Perica, Tina" w:date="2020-08-05T16:15:00Z">
        <w:r w:rsidRPr="00F5494D">
          <w:rPr>
            <w:color w:val="000000" w:themeColor="text1"/>
            <w:szCs w:val="22"/>
          </w:rPr>
          <w:t xml:space="preserve">increases the </w:t>
        </w:r>
        <w:r w:rsidRPr="00F5494D">
          <w:rPr>
            <w:i/>
            <w:iCs/>
            <w:color w:val="000000" w:themeColor="text1"/>
            <w:szCs w:val="22"/>
          </w:rPr>
          <w:t>K</w:t>
        </w:r>
        <w:r w:rsidRPr="00F5494D">
          <w:rPr>
            <w:i/>
            <w:iCs/>
            <w:color w:val="000000" w:themeColor="text1"/>
            <w:szCs w:val="22"/>
            <w:vertAlign w:val="subscript"/>
          </w:rPr>
          <w:t>d</w:t>
        </w:r>
        <w:r w:rsidRPr="00F5494D">
          <w:rPr>
            <w:color w:val="000000" w:themeColor="text1"/>
            <w:szCs w:val="22"/>
          </w:rPr>
          <w:t xml:space="preserve"> and </w:t>
        </w:r>
        <w:r w:rsidRPr="00F5494D">
          <w:rPr>
            <w:i/>
            <w:iCs/>
            <w:color w:val="000000" w:themeColor="text1"/>
            <w:szCs w:val="22"/>
          </w:rPr>
          <w:t>k</w:t>
        </w:r>
        <w:r w:rsidRPr="00F5494D">
          <w:rPr>
            <w:i/>
            <w:iCs/>
            <w:color w:val="000000" w:themeColor="text1"/>
            <w:szCs w:val="22"/>
            <w:vertAlign w:val="subscript"/>
          </w:rPr>
          <w:t>on</w:t>
        </w:r>
        <w:r w:rsidRPr="00F5494D">
          <w:rPr>
            <w:color w:val="000000" w:themeColor="text1"/>
            <w:szCs w:val="22"/>
          </w:rPr>
          <w:t xml:space="preserve"> of GAP binding to Ran-GPPNP (a close analog of GTP) but does not affect the rate-limiting step of GAP-mediated hydrolysis (the hydrolysis and subsequent release of inorganic phosphate)</w:t>
        </w:r>
        <w:r>
          <w:rPr>
            <w:color w:val="000000" w:themeColor="text1"/>
            <w:szCs w:val="22"/>
          </w:rPr>
          <w:t>.</w:t>
        </w:r>
      </w:ins>
    </w:p>
    <w:p w14:paraId="538CDBAA" w14:textId="77373573" w:rsidR="003E6849" w:rsidRPr="00F5494D" w:rsidDel="00586172" w:rsidRDefault="00444848">
      <w:pPr>
        <w:rPr>
          <w:del w:id="424" w:author="Perica, Tina" w:date="2020-08-05T16:15:00Z"/>
          <w:color w:val="000000" w:themeColor="text1"/>
          <w:szCs w:val="22"/>
        </w:rPr>
      </w:pPr>
      <w:del w:id="425" w:author="Perica, Tina" w:date="2020-08-05T16:15:00Z">
        <w:r w:rsidRPr="00F5494D" w:rsidDel="00586172">
          <w:rPr>
            <w:color w:val="000000" w:themeColor="text1"/>
            <w:szCs w:val="22"/>
          </w:rPr>
          <w:delText>Our data also</w:delText>
        </w:r>
        <w:r w:rsidR="003E6849" w:rsidRPr="00F5494D" w:rsidDel="00586172">
          <w:rPr>
            <w:color w:val="000000" w:themeColor="text1"/>
            <w:szCs w:val="22"/>
          </w:rPr>
          <w:delText xml:space="preserve"> contributes to a range of prior work on structural mechanisms of allostery in GTPases</w:delText>
        </w:r>
        <w:r w:rsidRPr="00F5494D" w:rsidDel="00586172">
          <w:rPr>
            <w:color w:val="000000" w:themeColor="text1"/>
            <w:szCs w:val="22"/>
          </w:rPr>
          <w:delText>:</w:delText>
        </w:r>
      </w:del>
    </w:p>
    <w:p w14:paraId="08B8AA22" w14:textId="4BF4FF8D" w:rsidR="003E6849" w:rsidRPr="00F5494D" w:rsidDel="00586172" w:rsidRDefault="003E6849">
      <w:pPr>
        <w:rPr>
          <w:del w:id="426" w:author="Perica, Tina" w:date="2020-08-05T16:15:00Z"/>
          <w:color w:val="000000" w:themeColor="text1"/>
          <w:szCs w:val="22"/>
        </w:rPr>
        <w:pPrChange w:id="427" w:author="Perica, Tina" w:date="2020-08-05T14:35:00Z">
          <w:pPr>
            <w:ind w:firstLine="720"/>
          </w:pPr>
        </w:pPrChange>
      </w:pPr>
      <w:del w:id="428" w:author="Perica, Tina" w:date="2020-08-05T16:15:00Z">
        <w:r w:rsidRPr="00F5494D" w:rsidDel="00586172">
          <w:rPr>
            <w:color w:val="000000" w:themeColor="text1"/>
            <w:szCs w:val="22"/>
          </w:rPr>
          <w:delText xml:space="preserve">1. Work supporting a model in which the observed differences in conformational equilibria reflect structural changes far from the active site. Using </w:delText>
        </w:r>
        <w:r w:rsidRPr="00F5494D" w:rsidDel="00586172">
          <w:rPr>
            <w:color w:val="000000" w:themeColor="text1"/>
            <w:szCs w:val="22"/>
            <w:vertAlign w:val="superscript"/>
          </w:rPr>
          <w:delText>31</w:delText>
        </w:r>
        <w:r w:rsidRPr="00F5494D" w:rsidDel="00586172">
          <w:rPr>
            <w:color w:val="000000" w:themeColor="text1"/>
            <w:szCs w:val="22"/>
          </w:rPr>
          <w:delText xml:space="preserve">P NMR, Geyer et al (1999) found that while WT RAN was only ~70% in state 1 at 30˚C, active site mutants RAN(F35L) and RAN(T42A) are only observable in </w:delText>
        </w:r>
        <w:r w:rsidRPr="00F5494D" w:rsidDel="00586172">
          <w:rPr>
            <w:color w:val="000000" w:themeColor="text1"/>
            <w:szCs w:val="22"/>
            <w:lang w:val="el-GR"/>
          </w:rPr>
          <w:delText>γ</w:delText>
        </w:r>
        <w:r w:rsidRPr="00F5494D" w:rsidDel="00586172">
          <w:rPr>
            <w:color w:val="000000" w:themeColor="text1"/>
            <w:szCs w:val="22"/>
          </w:rPr>
          <w:delText xml:space="preserve"> state 1 at 25˚C and the strength of their interaction with RanBP1 (the human homolog of Yrb1) at 25˚C is decreased &gt;100-fold from 3.7 nM (WT) to 492.0 nM and 651.0 nM, respectively. Critically, RanBP1 does not bind F35, T42, or any other active site residues on RAN, as seen in the published complex (Seewald et al, 2001, PDB ID: 1k5d). This energetic coupling between the active site and the distal RanBP1 binding interaction suggests that </w:delText>
        </w:r>
        <w:r w:rsidR="00000FEE" w:rsidRPr="00F5494D" w:rsidDel="00586172">
          <w:rPr>
            <w:color w:val="000000" w:themeColor="text1"/>
            <w:szCs w:val="22"/>
            <w:lang w:val="el-GR"/>
          </w:rPr>
          <w:delText>γ</w:delText>
        </w:r>
        <w:r w:rsidR="00000FEE" w:rsidRPr="00F5494D" w:rsidDel="00586172">
          <w:rPr>
            <w:color w:val="000000" w:themeColor="text1"/>
            <w:szCs w:val="22"/>
          </w:rPr>
          <w:delText xml:space="preserve"> </w:delText>
        </w:r>
        <w:r w:rsidRPr="00F5494D" w:rsidDel="00586172">
          <w:rPr>
            <w:color w:val="000000" w:themeColor="text1"/>
            <w:szCs w:val="22"/>
          </w:rPr>
          <w:delText xml:space="preserve">states 1 and 2 are correlated with structural changes not confined to the active site. </w:delText>
        </w:r>
      </w:del>
    </w:p>
    <w:p w14:paraId="19B6E5E1" w14:textId="2C6D234B" w:rsidR="00D5274F" w:rsidRPr="00F5494D" w:rsidDel="00586172" w:rsidRDefault="003E6849">
      <w:pPr>
        <w:rPr>
          <w:del w:id="429" w:author="Perica, Tina" w:date="2020-08-05T16:15:00Z"/>
          <w:color w:val="000000" w:themeColor="text1"/>
          <w:szCs w:val="22"/>
        </w:rPr>
        <w:pPrChange w:id="430" w:author="Perica, Tina" w:date="2020-08-05T14:35:00Z">
          <w:pPr>
            <w:ind w:firstLine="360"/>
          </w:pPr>
        </w:pPrChange>
      </w:pPr>
      <w:del w:id="431" w:author="Perica, Tina" w:date="2020-08-05T16:15:00Z">
        <w:r w:rsidRPr="00F5494D" w:rsidDel="00586172">
          <w:rPr>
            <w:color w:val="000000" w:themeColor="text1"/>
            <w:szCs w:val="22"/>
          </w:rPr>
          <w:delText xml:space="preserve">2. </w:delText>
        </w:r>
        <w:r w:rsidR="003B4D1F" w:rsidRPr="00F5494D" w:rsidDel="00586172">
          <w:rPr>
            <w:color w:val="000000" w:themeColor="text1"/>
            <w:szCs w:val="22"/>
          </w:rPr>
          <w:delText xml:space="preserve">The induced fit </w:delText>
        </w:r>
        <w:r w:rsidR="007173C9" w:rsidRPr="00F5494D" w:rsidDel="00586172">
          <w:rPr>
            <w:color w:val="000000" w:themeColor="text1"/>
            <w:szCs w:val="22"/>
          </w:rPr>
          <w:delText xml:space="preserve">model </w:delText>
        </w:r>
        <w:r w:rsidR="00D5274F" w:rsidRPr="00F5494D" w:rsidDel="00586172">
          <w:rPr>
            <w:color w:val="000000" w:themeColor="text1"/>
            <w:szCs w:val="22"/>
          </w:rPr>
          <w:delText xml:space="preserve">we propose here </w:delText>
        </w:r>
        <w:r w:rsidR="007173C9" w:rsidRPr="00F5494D" w:rsidDel="00586172">
          <w:rPr>
            <w:color w:val="000000" w:themeColor="text1"/>
            <w:szCs w:val="22"/>
          </w:rPr>
          <w:delText xml:space="preserve">is also </w:delText>
        </w:r>
      </w:del>
      <w:ins w:id="432" w:author="Tanja Kortemme" w:date="2020-08-02T18:01:00Z">
        <w:del w:id="433" w:author="Perica, Tina" w:date="2020-08-05T16:15:00Z">
          <w:r w:rsidR="00C31AA4" w:rsidRPr="00F5494D" w:rsidDel="00586172">
            <w:rPr>
              <w:color w:val="000000" w:themeColor="text1"/>
              <w:szCs w:val="22"/>
            </w:rPr>
            <w:delText xml:space="preserve">moreover </w:delText>
          </w:r>
        </w:del>
      </w:ins>
      <w:del w:id="434" w:author="Perica, Tina" w:date="2020-08-05T16:15:00Z">
        <w:r w:rsidR="007173C9" w:rsidRPr="00F5494D" w:rsidDel="00586172">
          <w:rPr>
            <w:color w:val="000000" w:themeColor="text1"/>
            <w:szCs w:val="22"/>
          </w:rPr>
          <w:delText xml:space="preserve">supported by </w:delText>
        </w:r>
        <w:r w:rsidR="00D5274F" w:rsidRPr="00F5494D" w:rsidDel="00586172">
          <w:rPr>
            <w:color w:val="000000" w:themeColor="text1"/>
            <w:szCs w:val="22"/>
          </w:rPr>
          <w:delText xml:space="preserve">three </w:delText>
        </w:r>
        <w:r w:rsidR="003B4D1F" w:rsidRPr="00F5494D" w:rsidDel="00586172">
          <w:rPr>
            <w:color w:val="000000" w:themeColor="text1"/>
            <w:szCs w:val="22"/>
          </w:rPr>
          <w:delText>previous studies on the</w:delText>
        </w:r>
        <w:r w:rsidR="00D5274F" w:rsidRPr="00F5494D" w:rsidDel="00586172">
          <w:rPr>
            <w:color w:val="000000" w:themeColor="text1"/>
            <w:szCs w:val="22"/>
          </w:rPr>
          <w:delText xml:space="preserve"> binding of Ran by RanBP1 and the subsequent</w:delText>
        </w:r>
        <w:r w:rsidR="003B4D1F" w:rsidRPr="00F5494D" w:rsidDel="00586172">
          <w:rPr>
            <w:color w:val="000000" w:themeColor="text1"/>
            <w:szCs w:val="22"/>
          </w:rPr>
          <w:delText xml:space="preserve"> allosteric activation of GAP-mediated hydrolysis</w:delText>
        </w:r>
        <w:r w:rsidR="00D5274F" w:rsidRPr="00F5494D" w:rsidDel="00586172">
          <w:rPr>
            <w:color w:val="000000" w:themeColor="text1"/>
            <w:szCs w:val="22"/>
          </w:rPr>
          <w:delText>:</w:delText>
        </w:r>
      </w:del>
    </w:p>
    <w:p w14:paraId="4E87D205" w14:textId="3EB4D8C0" w:rsidR="00D5274F" w:rsidRPr="00F5494D" w:rsidDel="00586172" w:rsidRDefault="003E6849">
      <w:pPr>
        <w:rPr>
          <w:del w:id="435" w:author="Perica, Tina" w:date="2020-08-05T16:15:00Z"/>
          <w:color w:val="000000" w:themeColor="text1"/>
          <w:szCs w:val="22"/>
        </w:rPr>
        <w:pPrChange w:id="436" w:author="Perica, Tina" w:date="2020-08-05T14:35:00Z">
          <w:pPr>
            <w:ind w:left="360"/>
          </w:pPr>
        </w:pPrChange>
      </w:pPr>
      <w:del w:id="437" w:author="Perica, Tina" w:date="2020-08-05T16:15:00Z">
        <w:r w:rsidRPr="00F5494D" w:rsidDel="00586172">
          <w:rPr>
            <w:color w:val="000000" w:themeColor="text1"/>
            <w:szCs w:val="22"/>
          </w:rPr>
          <w:delText xml:space="preserve">a) </w:delText>
        </w:r>
        <w:r w:rsidR="003B4D1F" w:rsidRPr="00F5494D" w:rsidDel="00586172">
          <w:rPr>
            <w:color w:val="000000" w:themeColor="text1"/>
            <w:szCs w:val="22"/>
          </w:rPr>
          <w:delText xml:space="preserve">Geyer et al (1999) showed that RanBP1 binding to Ran-GTP shifts </w:delText>
        </w:r>
        <w:r w:rsidR="00613F88" w:rsidRPr="00F5494D" w:rsidDel="00586172">
          <w:rPr>
            <w:color w:val="000000" w:themeColor="text1"/>
            <w:szCs w:val="22"/>
          </w:rPr>
          <w:delText>Ran</w:delText>
        </w:r>
        <w:r w:rsidR="003B4D1F" w:rsidRPr="00F5494D" w:rsidDel="00586172">
          <w:rPr>
            <w:color w:val="000000" w:themeColor="text1"/>
            <w:szCs w:val="22"/>
          </w:rPr>
          <w:delText xml:space="preserve"> into the </w:delText>
        </w:r>
        <w:r w:rsidR="00D92893" w:rsidRPr="00F5494D" w:rsidDel="00586172">
          <w:rPr>
            <w:color w:val="000000" w:themeColor="text1"/>
            <w:szCs w:val="22"/>
            <w:lang w:val="el-GR"/>
          </w:rPr>
          <w:delText>γ</w:delText>
        </w:r>
        <w:r w:rsidR="00D92893" w:rsidRPr="00F5494D" w:rsidDel="00586172">
          <w:rPr>
            <w:color w:val="000000" w:themeColor="text1"/>
            <w:szCs w:val="22"/>
          </w:rPr>
          <w:delText>2</w:delText>
        </w:r>
        <w:r w:rsidR="003B4D1F" w:rsidRPr="00F5494D" w:rsidDel="00586172">
          <w:rPr>
            <w:color w:val="000000" w:themeColor="text1"/>
            <w:szCs w:val="22"/>
          </w:rPr>
          <w:delText xml:space="preserve"> conformation.</w:delText>
        </w:r>
      </w:del>
    </w:p>
    <w:p w14:paraId="61E69E40" w14:textId="78AE6105" w:rsidR="00D5274F" w:rsidRPr="00F5494D" w:rsidDel="00586172" w:rsidRDefault="003E6849">
      <w:pPr>
        <w:rPr>
          <w:del w:id="438" w:author="Perica, Tina" w:date="2020-08-05T16:15:00Z"/>
          <w:color w:val="000000" w:themeColor="text1"/>
          <w:szCs w:val="22"/>
        </w:rPr>
        <w:pPrChange w:id="439" w:author="Perica, Tina" w:date="2020-08-05T14:35:00Z">
          <w:pPr>
            <w:ind w:left="360"/>
          </w:pPr>
        </w:pPrChange>
      </w:pPr>
      <w:del w:id="440" w:author="Perica, Tina" w:date="2020-08-05T16:15:00Z">
        <w:r w:rsidRPr="00F5494D" w:rsidDel="00586172">
          <w:rPr>
            <w:color w:val="000000" w:themeColor="text1"/>
            <w:szCs w:val="22"/>
          </w:rPr>
          <w:delText xml:space="preserve">b) </w:delText>
        </w:r>
        <w:r w:rsidR="003B4D1F" w:rsidRPr="00F5494D" w:rsidDel="00586172">
          <w:rPr>
            <w:color w:val="000000" w:themeColor="text1"/>
            <w:szCs w:val="22"/>
          </w:rPr>
          <w:delText>Seewald et al (2002) solved the crystal structure of the Ran – RanBP1 – RanGAP ternary complex</w:delText>
        </w:r>
        <w:r w:rsidR="008B6EC4" w:rsidRPr="00F5494D" w:rsidDel="00586172">
          <w:rPr>
            <w:color w:val="000000" w:themeColor="text1"/>
            <w:szCs w:val="22"/>
          </w:rPr>
          <w:delText>, which revealed</w:delText>
        </w:r>
        <w:r w:rsidR="003B4D1F" w:rsidRPr="00F5494D" w:rsidDel="00586172">
          <w:rPr>
            <w:color w:val="000000" w:themeColor="text1"/>
            <w:szCs w:val="22"/>
          </w:rPr>
          <w:delText xml:space="preserve"> that RanBP1 bound distally from both the Ran active site and the GAP interaction interface</w:delText>
        </w:r>
        <w:r w:rsidR="00613F88" w:rsidRPr="00F5494D" w:rsidDel="00586172">
          <w:rPr>
            <w:color w:val="000000" w:themeColor="text1"/>
            <w:szCs w:val="22"/>
          </w:rPr>
          <w:delText xml:space="preserve"> (with no contacts between RanBP1 and the GAP).</w:delText>
        </w:r>
      </w:del>
    </w:p>
    <w:p w14:paraId="13589583" w14:textId="4B010119" w:rsidR="00000FEE" w:rsidRPr="00F5494D" w:rsidDel="00586172" w:rsidRDefault="003E6849">
      <w:pPr>
        <w:rPr>
          <w:del w:id="441" w:author="Perica, Tina" w:date="2020-08-05T16:15:00Z"/>
          <w:color w:val="000000" w:themeColor="text1"/>
          <w:szCs w:val="22"/>
        </w:rPr>
        <w:pPrChange w:id="442" w:author="Perica, Tina" w:date="2020-08-05T14:35:00Z">
          <w:pPr>
            <w:ind w:left="360"/>
          </w:pPr>
        </w:pPrChange>
      </w:pPr>
      <w:del w:id="443" w:author="Perica, Tina" w:date="2020-08-05T16:15:00Z">
        <w:r w:rsidRPr="00F5494D" w:rsidDel="00586172">
          <w:rPr>
            <w:color w:val="000000" w:themeColor="text1"/>
            <w:szCs w:val="22"/>
          </w:rPr>
          <w:delText xml:space="preserve">c) </w:delText>
        </w:r>
        <w:r w:rsidR="003B4D1F" w:rsidRPr="00F5494D" w:rsidDel="00586172">
          <w:rPr>
            <w:color w:val="000000" w:themeColor="text1"/>
            <w:szCs w:val="22"/>
          </w:rPr>
          <w:delText>Seewald et al (2003) established t</w:delText>
        </w:r>
        <w:r w:rsidR="00613F88" w:rsidRPr="00F5494D" w:rsidDel="00586172">
          <w:rPr>
            <w:color w:val="000000" w:themeColor="text1"/>
            <w:szCs w:val="22"/>
          </w:rPr>
          <w:delText xml:space="preserve">hat RanBP1 </w:delText>
        </w:r>
        <w:r w:rsidR="007173C9" w:rsidRPr="00F5494D" w:rsidDel="00586172">
          <w:rPr>
            <w:color w:val="000000" w:themeColor="text1"/>
            <w:szCs w:val="22"/>
          </w:rPr>
          <w:delText>binding</w:delText>
        </w:r>
        <w:r w:rsidR="00613F88" w:rsidRPr="00F5494D" w:rsidDel="00586172">
          <w:rPr>
            <w:color w:val="000000" w:themeColor="text1"/>
            <w:szCs w:val="22"/>
          </w:rPr>
          <w:delText xml:space="preserve"> </w:delText>
        </w:r>
        <w:r w:rsidR="007173C9" w:rsidRPr="00F5494D" w:rsidDel="00586172">
          <w:rPr>
            <w:color w:val="000000" w:themeColor="text1"/>
            <w:szCs w:val="22"/>
          </w:rPr>
          <w:delText>increases the</w:delText>
        </w:r>
        <w:r w:rsidR="00F261E9" w:rsidRPr="00F5494D" w:rsidDel="00586172">
          <w:rPr>
            <w:color w:val="000000" w:themeColor="text1"/>
            <w:szCs w:val="22"/>
          </w:rPr>
          <w:delText xml:space="preserve"> </w:delText>
        </w:r>
        <w:r w:rsidR="00F261E9" w:rsidRPr="00F5494D" w:rsidDel="00586172">
          <w:rPr>
            <w:i/>
            <w:iCs/>
            <w:color w:val="000000" w:themeColor="text1"/>
            <w:szCs w:val="22"/>
          </w:rPr>
          <w:delText>K</w:delText>
        </w:r>
        <w:r w:rsidR="00F261E9" w:rsidRPr="00F5494D" w:rsidDel="00586172">
          <w:rPr>
            <w:i/>
            <w:iCs/>
            <w:color w:val="000000" w:themeColor="text1"/>
            <w:szCs w:val="22"/>
            <w:vertAlign w:val="subscript"/>
          </w:rPr>
          <w:delText>d</w:delText>
        </w:r>
        <w:r w:rsidR="007173C9" w:rsidRPr="00F5494D" w:rsidDel="00586172">
          <w:rPr>
            <w:color w:val="000000" w:themeColor="text1"/>
            <w:szCs w:val="22"/>
          </w:rPr>
          <w:delText xml:space="preserve"> </w:delText>
        </w:r>
        <w:r w:rsidR="00F261E9" w:rsidRPr="00F5494D" w:rsidDel="00586172">
          <w:rPr>
            <w:color w:val="000000" w:themeColor="text1"/>
            <w:szCs w:val="22"/>
          </w:rPr>
          <w:delText xml:space="preserve">and </w:delText>
        </w:r>
        <w:r w:rsidR="00F261E9" w:rsidRPr="00F5494D" w:rsidDel="00586172">
          <w:rPr>
            <w:i/>
            <w:iCs/>
            <w:color w:val="000000" w:themeColor="text1"/>
            <w:szCs w:val="22"/>
          </w:rPr>
          <w:delText>k</w:delText>
        </w:r>
        <w:r w:rsidR="00F261E9" w:rsidRPr="00F5494D" w:rsidDel="00586172">
          <w:rPr>
            <w:i/>
            <w:iCs/>
            <w:color w:val="000000" w:themeColor="text1"/>
            <w:szCs w:val="22"/>
            <w:vertAlign w:val="subscript"/>
          </w:rPr>
          <w:delText>on</w:delText>
        </w:r>
        <w:r w:rsidR="00F261E9" w:rsidRPr="00F5494D" w:rsidDel="00586172">
          <w:rPr>
            <w:color w:val="000000" w:themeColor="text1"/>
            <w:szCs w:val="22"/>
          </w:rPr>
          <w:delText xml:space="preserve"> </w:delText>
        </w:r>
        <w:r w:rsidR="007173C9" w:rsidRPr="00F5494D" w:rsidDel="00586172">
          <w:rPr>
            <w:color w:val="000000" w:themeColor="text1"/>
            <w:szCs w:val="22"/>
          </w:rPr>
          <w:delText xml:space="preserve">of </w:delText>
        </w:r>
        <w:r w:rsidR="00F261E9" w:rsidRPr="00F5494D" w:rsidDel="00586172">
          <w:rPr>
            <w:color w:val="000000" w:themeColor="text1"/>
            <w:szCs w:val="22"/>
          </w:rPr>
          <w:delText xml:space="preserve">GAP binding to </w:delText>
        </w:r>
        <w:r w:rsidR="003B4D1F" w:rsidRPr="00F5494D" w:rsidDel="00586172">
          <w:rPr>
            <w:color w:val="000000" w:themeColor="text1"/>
            <w:szCs w:val="22"/>
          </w:rPr>
          <w:delText>Ran</w:delText>
        </w:r>
        <w:r w:rsidR="00F261E9" w:rsidRPr="00F5494D" w:rsidDel="00586172">
          <w:rPr>
            <w:color w:val="000000" w:themeColor="text1"/>
            <w:szCs w:val="22"/>
          </w:rPr>
          <w:delText>-GPPNP (a close analog of GTP)</w:delText>
        </w:r>
        <w:r w:rsidR="003B4D1F" w:rsidRPr="00F5494D" w:rsidDel="00586172">
          <w:rPr>
            <w:color w:val="000000" w:themeColor="text1"/>
            <w:szCs w:val="22"/>
          </w:rPr>
          <w:delText xml:space="preserve"> but does not affect the rate-limiting step of GAP-mediated hydrolysis (the hydroly</w:delText>
        </w:r>
        <w:r w:rsidR="00613F88" w:rsidRPr="00F5494D" w:rsidDel="00586172">
          <w:rPr>
            <w:color w:val="000000" w:themeColor="text1"/>
            <w:szCs w:val="22"/>
          </w:rPr>
          <w:delText xml:space="preserve">sis </w:delText>
        </w:r>
        <w:r w:rsidR="003B4D1F" w:rsidRPr="00F5494D" w:rsidDel="00586172">
          <w:rPr>
            <w:color w:val="000000" w:themeColor="text1"/>
            <w:szCs w:val="22"/>
          </w:rPr>
          <w:delText>and subsequent release of inorganic phosphate).</w:delText>
        </w:r>
      </w:del>
    </w:p>
    <w:p w14:paraId="299E4D53" w14:textId="4ECF8581" w:rsidR="00572CE8" w:rsidRPr="00F5494D" w:rsidRDefault="00613F88">
      <w:pPr>
        <w:rPr>
          <w:ins w:id="444" w:author="Christopher Mathy" w:date="2020-08-04T21:57:00Z"/>
          <w:color w:val="000000" w:themeColor="text1"/>
          <w:szCs w:val="22"/>
        </w:rPr>
        <w:pPrChange w:id="445" w:author="Perica, Tina" w:date="2020-08-05T14:35:00Z">
          <w:pPr>
            <w:ind w:firstLine="360"/>
          </w:pPr>
        </w:pPrChange>
      </w:pPr>
      <w:r w:rsidRPr="00F5494D">
        <w:rPr>
          <w:color w:val="000000" w:themeColor="text1"/>
          <w:szCs w:val="22"/>
        </w:rPr>
        <w:t>Taken together, these studies suggest that RanBP1 accomplishes its activation of GAP-mediated hydrolysis by contributing binding energy towards distorting R</w:t>
      </w:r>
      <w:ins w:id="446" w:author="Perica, Tina" w:date="2020-08-05T16:16:00Z">
        <w:r w:rsidR="00586172">
          <w:rPr>
            <w:color w:val="000000" w:themeColor="text1"/>
            <w:szCs w:val="22"/>
          </w:rPr>
          <w:t>AN</w:t>
        </w:r>
      </w:ins>
      <w:del w:id="447" w:author="Perica, Tina" w:date="2020-08-05T16:16:00Z">
        <w:r w:rsidRPr="00F5494D" w:rsidDel="00586172">
          <w:rPr>
            <w:color w:val="000000" w:themeColor="text1"/>
            <w:szCs w:val="22"/>
          </w:rPr>
          <w:delText>an</w:delText>
        </w:r>
      </w:del>
      <w:r w:rsidRPr="00F5494D">
        <w:rPr>
          <w:color w:val="000000" w:themeColor="text1"/>
          <w:szCs w:val="22"/>
        </w:rPr>
        <w:t xml:space="preserve"> to </w:t>
      </w:r>
      <w:r w:rsidR="00D92893" w:rsidRPr="00F5494D">
        <w:rPr>
          <w:color w:val="000000" w:themeColor="text1"/>
          <w:szCs w:val="22"/>
          <w:lang w:val="el-GR"/>
        </w:rPr>
        <w:t>γ</w:t>
      </w:r>
      <w:r w:rsidR="00D92893" w:rsidRPr="00F5494D">
        <w:rPr>
          <w:color w:val="000000" w:themeColor="text1"/>
          <w:szCs w:val="22"/>
        </w:rPr>
        <w:t>2 state</w:t>
      </w:r>
      <w:r w:rsidRPr="00F5494D">
        <w:rPr>
          <w:color w:val="000000" w:themeColor="text1"/>
          <w:szCs w:val="22"/>
        </w:rPr>
        <w:t>, and that this distortion is achieved through binding at a site distal from the active site loops and the GAP interface.</w:t>
      </w:r>
      <w:ins w:id="448" w:author="Tanja Kortemme" w:date="2020-08-02T18:03:00Z">
        <w:r w:rsidR="00C31AA4" w:rsidRPr="00F5494D">
          <w:rPr>
            <w:color w:val="000000" w:themeColor="text1"/>
            <w:szCs w:val="22"/>
          </w:rPr>
          <w:t xml:space="preserve"> </w:t>
        </w:r>
      </w:ins>
      <w:r w:rsidRPr="00F5494D">
        <w:rPr>
          <w:color w:val="000000" w:themeColor="text1"/>
          <w:szCs w:val="22"/>
        </w:rPr>
        <w:t>Given that the T34 position is in the Gsp1 interface with Yrb1 (the yeast RanBP1 homolog), we propose that the T34 muta</w:t>
      </w:r>
      <w:r w:rsidR="00572CE8" w:rsidRPr="00F5494D">
        <w:rPr>
          <w:color w:val="000000" w:themeColor="text1"/>
          <w:szCs w:val="22"/>
        </w:rPr>
        <w:t>nt</w:t>
      </w:r>
      <w:r w:rsidRPr="00F5494D">
        <w:rPr>
          <w:color w:val="000000" w:themeColor="text1"/>
          <w:szCs w:val="22"/>
        </w:rPr>
        <w:t xml:space="preserve">s </w:t>
      </w:r>
      <w:r w:rsidR="00572CE8" w:rsidRPr="00F5494D">
        <w:rPr>
          <w:color w:val="000000" w:themeColor="text1"/>
          <w:szCs w:val="22"/>
        </w:rPr>
        <w:t xml:space="preserve">that </w:t>
      </w:r>
      <w:r w:rsidRPr="00F5494D">
        <w:rPr>
          <w:color w:val="000000" w:themeColor="text1"/>
          <w:szCs w:val="22"/>
        </w:rPr>
        <w:t xml:space="preserve">primarily </w:t>
      </w:r>
      <w:r w:rsidR="00572CE8" w:rsidRPr="00F5494D">
        <w:rPr>
          <w:color w:val="000000" w:themeColor="text1"/>
          <w:szCs w:val="22"/>
        </w:rPr>
        <w:t>populate</w:t>
      </w:r>
      <w:r w:rsidRPr="00F5494D">
        <w:rPr>
          <w:color w:val="000000" w:themeColor="text1"/>
          <w:szCs w:val="22"/>
        </w:rPr>
        <w:t xml:space="preserve"> </w:t>
      </w:r>
      <w:r w:rsidR="00000FEE" w:rsidRPr="00F5494D">
        <w:rPr>
          <w:color w:val="000000" w:themeColor="text1"/>
          <w:szCs w:val="22"/>
          <w:lang w:val="el-GR"/>
        </w:rPr>
        <w:t>γ</w:t>
      </w:r>
      <w:r w:rsidR="00000FEE" w:rsidRPr="00F5494D">
        <w:rPr>
          <w:color w:val="000000" w:themeColor="text1"/>
          <w:szCs w:val="22"/>
        </w:rPr>
        <w:t xml:space="preserve"> </w:t>
      </w:r>
      <w:r w:rsidRPr="00F5494D">
        <w:rPr>
          <w:color w:val="000000" w:themeColor="text1"/>
          <w:szCs w:val="22"/>
        </w:rPr>
        <w:t xml:space="preserve">state 1 (T34E/Q/A/L) increase the </w:t>
      </w:r>
      <w:ins w:id="449" w:author="Tanja Kortemme" w:date="2020-08-02T18:04:00Z">
        <w:r w:rsidR="00AA5736" w:rsidRPr="00F5494D">
          <w:rPr>
            <w:color w:val="000000" w:themeColor="text1"/>
            <w:szCs w:val="22"/>
          </w:rPr>
          <w:t xml:space="preserve">energetic </w:t>
        </w:r>
      </w:ins>
      <w:del w:id="450" w:author="Tanja Kortemme" w:date="2020-08-02T18:04:00Z">
        <w:r w:rsidRPr="00F5494D" w:rsidDel="00535AF2">
          <w:rPr>
            <w:color w:val="000000" w:themeColor="text1"/>
            <w:szCs w:val="22"/>
          </w:rPr>
          <w:delText>energetic barrier</w:delText>
        </w:r>
      </w:del>
      <w:ins w:id="451" w:author="Tanja Kortemme" w:date="2020-08-02T18:04:00Z">
        <w:r w:rsidR="00535AF2" w:rsidRPr="00F5494D">
          <w:rPr>
            <w:color w:val="000000" w:themeColor="text1"/>
            <w:szCs w:val="22"/>
          </w:rPr>
          <w:t>cost</w:t>
        </w:r>
      </w:ins>
      <w:r w:rsidRPr="00F5494D">
        <w:rPr>
          <w:color w:val="000000" w:themeColor="text1"/>
          <w:szCs w:val="22"/>
        </w:rPr>
        <w:t xml:space="preserve"> that GAP</w:t>
      </w:r>
      <w:r w:rsidR="00572CE8" w:rsidRPr="00F5494D">
        <w:rPr>
          <w:color w:val="000000" w:themeColor="text1"/>
          <w:szCs w:val="22"/>
        </w:rPr>
        <w:t xml:space="preserve"> </w:t>
      </w:r>
      <w:r w:rsidRPr="00F5494D">
        <w:rPr>
          <w:color w:val="000000" w:themeColor="text1"/>
          <w:szCs w:val="22"/>
        </w:rPr>
        <w:t xml:space="preserve">binding must overcome </w:t>
      </w:r>
      <w:r w:rsidR="00720D28" w:rsidRPr="00F5494D">
        <w:rPr>
          <w:color w:val="000000" w:themeColor="text1"/>
          <w:szCs w:val="22"/>
        </w:rPr>
        <w:t xml:space="preserve">to distort Gsp1-GTP to </w:t>
      </w:r>
      <w:r w:rsidR="00000FEE" w:rsidRPr="00F5494D">
        <w:rPr>
          <w:color w:val="000000" w:themeColor="text1"/>
          <w:szCs w:val="22"/>
          <w:lang w:val="el-GR"/>
        </w:rPr>
        <w:t>γ</w:t>
      </w:r>
      <w:r w:rsidR="00000FEE" w:rsidRPr="00F5494D">
        <w:rPr>
          <w:color w:val="000000" w:themeColor="text1"/>
          <w:szCs w:val="22"/>
        </w:rPr>
        <w:t xml:space="preserve"> </w:t>
      </w:r>
      <w:r w:rsidR="00720D28" w:rsidRPr="00F5494D">
        <w:rPr>
          <w:color w:val="000000" w:themeColor="text1"/>
          <w:szCs w:val="22"/>
        </w:rPr>
        <w:t xml:space="preserve">state </w:t>
      </w:r>
      <w:r w:rsidR="00572CE8" w:rsidRPr="00F5494D">
        <w:rPr>
          <w:color w:val="000000" w:themeColor="text1"/>
          <w:szCs w:val="22"/>
        </w:rPr>
        <w:t>2</w:t>
      </w:r>
      <w:r w:rsidR="00720D28" w:rsidRPr="00F5494D">
        <w:rPr>
          <w:color w:val="000000" w:themeColor="text1"/>
          <w:szCs w:val="22"/>
        </w:rPr>
        <w:t xml:space="preserve">. This is </w:t>
      </w:r>
      <w:r w:rsidR="00720D28" w:rsidRPr="00F5494D">
        <w:rPr>
          <w:color w:val="000000" w:themeColor="text1"/>
          <w:szCs w:val="22"/>
        </w:rPr>
        <w:lastRenderedPageBreak/>
        <w:t xml:space="preserve">a similar but opposite effect to RanBP1 binding, which decreases the </w:t>
      </w:r>
      <w:del w:id="452" w:author="Tanja Kortemme" w:date="2020-08-02T18:04:00Z">
        <w:r w:rsidR="00720D28" w:rsidRPr="00F5494D" w:rsidDel="00EF5C03">
          <w:rPr>
            <w:color w:val="000000" w:themeColor="text1"/>
            <w:szCs w:val="22"/>
          </w:rPr>
          <w:delText>energetic barrier</w:delText>
        </w:r>
      </w:del>
      <w:ins w:id="453" w:author="Tanja Kortemme" w:date="2020-08-02T18:04:00Z">
        <w:r w:rsidR="00EF5C03" w:rsidRPr="00F5494D">
          <w:rPr>
            <w:color w:val="000000" w:themeColor="text1"/>
            <w:szCs w:val="22"/>
          </w:rPr>
          <w:t>cost</w:t>
        </w:r>
      </w:ins>
      <w:r w:rsidR="00720D28" w:rsidRPr="00F5494D">
        <w:rPr>
          <w:color w:val="000000" w:themeColor="text1"/>
          <w:szCs w:val="22"/>
        </w:rPr>
        <w:t xml:space="preserve"> that GAP</w:t>
      </w:r>
      <w:r w:rsidR="00B00DBF" w:rsidRPr="00F5494D">
        <w:rPr>
          <w:color w:val="000000" w:themeColor="text1"/>
          <w:szCs w:val="22"/>
        </w:rPr>
        <w:t xml:space="preserve"> </w:t>
      </w:r>
      <w:r w:rsidR="00720D28" w:rsidRPr="00F5494D">
        <w:rPr>
          <w:color w:val="000000" w:themeColor="text1"/>
          <w:szCs w:val="22"/>
        </w:rPr>
        <w:t xml:space="preserve">binding must overcome, and is associated with </w:t>
      </w:r>
      <w:r w:rsidR="009E259A" w:rsidRPr="00F5494D">
        <w:rPr>
          <w:color w:val="000000" w:themeColor="text1"/>
          <w:szCs w:val="22"/>
        </w:rPr>
        <w:t>decreased (</w:t>
      </w:r>
      <w:r w:rsidR="00720D28" w:rsidRPr="00F5494D">
        <w:rPr>
          <w:color w:val="000000" w:themeColor="text1"/>
          <w:szCs w:val="22"/>
        </w:rPr>
        <w:t>tighte</w:t>
      </w:r>
      <w:r w:rsidR="009E259A" w:rsidRPr="00F5494D">
        <w:rPr>
          <w:color w:val="000000" w:themeColor="text1"/>
          <w:szCs w:val="22"/>
        </w:rPr>
        <w:t xml:space="preserve">ned) </w:t>
      </w:r>
      <w:r w:rsidR="00720D28" w:rsidRPr="00F5494D">
        <w:rPr>
          <w:i/>
          <w:iCs/>
          <w:color w:val="000000" w:themeColor="text1"/>
          <w:szCs w:val="22"/>
        </w:rPr>
        <w:t>K</w:t>
      </w:r>
      <w:r w:rsidR="00720D28" w:rsidRPr="00F5494D">
        <w:rPr>
          <w:i/>
          <w:iCs/>
          <w:color w:val="000000" w:themeColor="text1"/>
          <w:szCs w:val="22"/>
          <w:vertAlign w:val="subscript"/>
        </w:rPr>
        <w:t>d</w:t>
      </w:r>
      <w:r w:rsidR="00720D28" w:rsidRPr="00F5494D">
        <w:rPr>
          <w:color w:val="000000" w:themeColor="text1"/>
          <w:szCs w:val="22"/>
        </w:rPr>
        <w:t xml:space="preserve"> and </w:t>
      </w:r>
      <w:r w:rsidR="00720D28" w:rsidRPr="00F5494D">
        <w:rPr>
          <w:i/>
          <w:iCs/>
          <w:color w:val="000000" w:themeColor="text1"/>
          <w:szCs w:val="22"/>
        </w:rPr>
        <w:t>K</w:t>
      </w:r>
      <w:r w:rsidR="00720D28" w:rsidRPr="00F5494D">
        <w:rPr>
          <w:i/>
          <w:iCs/>
          <w:color w:val="000000" w:themeColor="text1"/>
          <w:szCs w:val="22"/>
          <w:vertAlign w:val="subscript"/>
        </w:rPr>
        <w:t>m</w:t>
      </w:r>
      <w:r w:rsidR="00720D28" w:rsidRPr="00F5494D">
        <w:rPr>
          <w:color w:val="000000" w:themeColor="text1"/>
          <w:szCs w:val="22"/>
        </w:rPr>
        <w:t xml:space="preserve"> </w:t>
      </w:r>
      <w:r w:rsidR="009E259A" w:rsidRPr="00F5494D">
        <w:rPr>
          <w:color w:val="000000" w:themeColor="text1"/>
          <w:szCs w:val="22"/>
        </w:rPr>
        <w:t>values</w:t>
      </w:r>
      <w:r w:rsidR="00720D28" w:rsidRPr="00F5494D">
        <w:rPr>
          <w:color w:val="000000" w:themeColor="text1"/>
          <w:szCs w:val="22"/>
        </w:rPr>
        <w:t xml:space="preserve"> (Seewald et al 2003).</w:t>
      </w:r>
    </w:p>
    <w:p w14:paraId="4FF02127" w14:textId="5DDDE2A5" w:rsidR="00474B2B" w:rsidRPr="00F5494D" w:rsidRDefault="00474B2B">
      <w:pPr>
        <w:rPr>
          <w:ins w:id="454" w:author="Christopher Mathy" w:date="2020-08-04T21:57:00Z"/>
          <w:color w:val="000000" w:themeColor="text1"/>
          <w:szCs w:val="22"/>
        </w:rPr>
        <w:pPrChange w:id="455" w:author="Perica, Tina" w:date="2020-08-05T14:35:00Z">
          <w:pPr>
            <w:ind w:firstLine="360"/>
          </w:pPr>
        </w:pPrChange>
      </w:pPr>
    </w:p>
    <w:p w14:paraId="244CC469" w14:textId="5CE91CA0" w:rsidR="00474B2B" w:rsidRPr="0051186A" w:rsidDel="00586172" w:rsidRDefault="00474B2B">
      <w:pPr>
        <w:rPr>
          <w:ins w:id="456" w:author="Christopher Mathy" w:date="2020-08-04T21:57:00Z"/>
          <w:del w:id="457" w:author="Perica, Tina" w:date="2020-08-05T16:16:00Z"/>
          <w:moveFrom w:id="458" w:author="Perica, Tina" w:date="2020-08-05T16:07:00Z"/>
          <w:rPrChange w:id="459" w:author="Perica, Tina" w:date="2020-08-05T14:34:00Z">
            <w:rPr>
              <w:ins w:id="460" w:author="Christopher Mathy" w:date="2020-08-04T21:57:00Z"/>
              <w:del w:id="461" w:author="Perica, Tina" w:date="2020-08-05T16:16:00Z"/>
              <w:moveFrom w:id="462" w:author="Perica, Tina" w:date="2020-08-05T16:07:00Z"/>
              <w:color w:val="000000" w:themeColor="text1"/>
            </w:rPr>
          </w:rPrChange>
        </w:rPr>
        <w:pPrChange w:id="463" w:author="Perica, Tina" w:date="2020-08-05T15:58:00Z">
          <w:pPr>
            <w:ind w:firstLine="360"/>
          </w:pPr>
        </w:pPrChange>
      </w:pPr>
      <w:moveFromRangeStart w:id="464" w:author="Perica, Tina" w:date="2020-08-05T16:07:00Z" w:name="move47536092"/>
      <w:moveFrom w:id="465" w:author="Perica, Tina" w:date="2020-08-05T16:07:00Z">
        <w:ins w:id="466" w:author="Christopher Mathy" w:date="2020-08-04T21:57:00Z">
          <w:r w:rsidRPr="0051186A" w:rsidDel="008A39CE">
            <w:rPr>
              <w:rPrChange w:id="467" w:author="Perica, Tina" w:date="2020-08-05T14:34:00Z">
                <w:rPr>
                  <w:color w:val="000000" w:themeColor="text1"/>
                </w:rPr>
              </w:rPrChange>
            </w:rPr>
            <w:t xml:space="preserve">This </w:t>
          </w:r>
        </w:ins>
        <w:ins w:id="468" w:author="Christopher Mathy" w:date="2020-08-04T21:58:00Z">
          <w:r w:rsidRPr="0051186A" w:rsidDel="008A39CE">
            <w:rPr>
              <w:rPrChange w:id="469" w:author="Perica, Tina" w:date="2020-08-05T14:34:00Z">
                <w:rPr>
                  <w:color w:val="000000" w:themeColor="text1"/>
                </w:rPr>
              </w:rPrChange>
            </w:rPr>
            <w:t>interpretation of the two GTP bound states</w:t>
          </w:r>
        </w:ins>
        <w:ins w:id="470" w:author="Christopher Mathy" w:date="2020-08-04T23:01:00Z">
          <w:r w:rsidR="001E219A" w:rsidRPr="0051186A" w:rsidDel="008A39CE">
            <w:rPr>
              <w:rPrChange w:id="471" w:author="Perica, Tina" w:date="2020-08-05T14:34:00Z">
                <w:rPr>
                  <w:color w:val="000000" w:themeColor="text1"/>
                </w:rPr>
              </w:rPrChange>
            </w:rPr>
            <w:t xml:space="preserve"> in R</w:t>
          </w:r>
          <w:r w:rsidR="001E219A" w:rsidRPr="0051186A" w:rsidDel="006C0B79">
            <w:rPr>
              <w:rPrChange w:id="472" w:author="Perica, Tina" w:date="2020-08-05T14:34:00Z">
                <w:rPr>
                  <w:color w:val="000000" w:themeColor="text1"/>
                </w:rPr>
              </w:rPrChange>
            </w:rPr>
            <w:t>an</w:t>
          </w:r>
          <w:r w:rsidR="001E219A" w:rsidRPr="0051186A" w:rsidDel="008A39CE">
            <w:rPr>
              <w:rPrChange w:id="473" w:author="Perica, Tina" w:date="2020-08-05T14:34:00Z">
                <w:rPr>
                  <w:color w:val="000000" w:themeColor="text1"/>
                </w:rPr>
              </w:rPrChange>
            </w:rPr>
            <w:t xml:space="preserve"> </w:t>
          </w:r>
        </w:ins>
        <w:ins w:id="474" w:author="Christopher Mathy" w:date="2020-08-04T21:58:00Z">
          <w:r w:rsidRPr="0051186A" w:rsidDel="008A39CE">
            <w:rPr>
              <w:rPrChange w:id="475" w:author="Perica, Tina" w:date="2020-08-05T14:34:00Z">
                <w:rPr>
                  <w:color w:val="000000" w:themeColor="text1"/>
                </w:rPr>
              </w:rPrChange>
            </w:rPr>
            <w:t xml:space="preserve">is </w:t>
          </w:r>
        </w:ins>
        <w:ins w:id="476" w:author="Christopher Mathy" w:date="2020-08-04T22:14:00Z">
          <w:r w:rsidR="0075660B" w:rsidRPr="0051186A" w:rsidDel="008A39CE">
            <w:rPr>
              <w:rPrChange w:id="477" w:author="Perica, Tina" w:date="2020-08-05T14:34:00Z">
                <w:rPr>
                  <w:color w:val="000000" w:themeColor="text1"/>
                </w:rPr>
              </w:rPrChange>
            </w:rPr>
            <w:t>consistent</w:t>
          </w:r>
        </w:ins>
        <w:ins w:id="478" w:author="Christopher Mathy" w:date="2020-08-04T21:58:00Z">
          <w:r w:rsidRPr="0051186A" w:rsidDel="008A39CE">
            <w:rPr>
              <w:rPrChange w:id="479" w:author="Perica, Tina" w:date="2020-08-05T14:34:00Z">
                <w:rPr>
                  <w:color w:val="000000" w:themeColor="text1"/>
                </w:rPr>
              </w:rPrChange>
            </w:rPr>
            <w:t xml:space="preserve"> </w:t>
          </w:r>
        </w:ins>
        <w:ins w:id="480" w:author="Christopher Mathy" w:date="2020-08-04T22:14:00Z">
          <w:r w:rsidR="0075660B" w:rsidRPr="0051186A" w:rsidDel="008A39CE">
            <w:rPr>
              <w:rPrChange w:id="481" w:author="Perica, Tina" w:date="2020-08-05T14:34:00Z">
                <w:rPr>
                  <w:color w:val="000000" w:themeColor="text1"/>
                </w:rPr>
              </w:rPrChange>
            </w:rPr>
            <w:t>with</w:t>
          </w:r>
        </w:ins>
        <w:ins w:id="482" w:author="Christopher Mathy" w:date="2020-08-04T21:58:00Z">
          <w:r w:rsidRPr="0051186A" w:rsidDel="008A39CE">
            <w:rPr>
              <w:rPrChange w:id="483" w:author="Perica, Tina" w:date="2020-08-05T14:34:00Z">
                <w:rPr>
                  <w:color w:val="000000" w:themeColor="text1"/>
                </w:rPr>
              </w:rPrChange>
            </w:rPr>
            <w:t xml:space="preserve"> existing structural information on </w:t>
          </w:r>
        </w:ins>
        <w:ins w:id="484" w:author="Christopher Mathy" w:date="2020-08-04T22:34:00Z">
          <w:r w:rsidR="00825CF0" w:rsidRPr="0051186A" w:rsidDel="008A39CE">
            <w:rPr>
              <w:rPrChange w:id="485" w:author="Perica, Tina" w:date="2020-08-05T14:34:00Z">
                <w:rPr>
                  <w:color w:val="000000" w:themeColor="text1"/>
                </w:rPr>
              </w:rPrChange>
            </w:rPr>
            <w:t>H-</w:t>
          </w:r>
        </w:ins>
        <w:ins w:id="486" w:author="Christopher Mathy" w:date="2020-08-04T21:58:00Z">
          <w:r w:rsidRPr="0051186A" w:rsidDel="008A39CE">
            <w:rPr>
              <w:rPrChange w:id="487" w:author="Perica, Tina" w:date="2020-08-05T14:34:00Z">
                <w:rPr>
                  <w:color w:val="000000" w:themeColor="text1"/>
                </w:rPr>
              </w:rPrChange>
            </w:rPr>
            <w:t>R</w:t>
          </w:r>
          <w:r w:rsidRPr="0051186A" w:rsidDel="006C0B79">
            <w:rPr>
              <w:rPrChange w:id="488" w:author="Perica, Tina" w:date="2020-08-05T14:34:00Z">
                <w:rPr>
                  <w:color w:val="000000" w:themeColor="text1"/>
                </w:rPr>
              </w:rPrChange>
            </w:rPr>
            <w:t>as</w:t>
          </w:r>
        </w:ins>
        <w:ins w:id="489" w:author="Christopher Mathy" w:date="2020-08-04T22:11:00Z">
          <w:r w:rsidR="0075660B" w:rsidRPr="0051186A" w:rsidDel="008A39CE">
            <w:rPr>
              <w:rPrChange w:id="490" w:author="Perica, Tina" w:date="2020-08-05T14:34:00Z">
                <w:rPr>
                  <w:color w:val="000000" w:themeColor="text1"/>
                </w:rPr>
              </w:rPrChange>
            </w:rPr>
            <w:t xml:space="preserve">. </w:t>
          </w:r>
          <w:r w:rsidR="0075660B" w:rsidRPr="0051186A" w:rsidDel="008A39CE">
            <w:rPr>
              <w:vertAlign w:val="superscript"/>
              <w:rPrChange w:id="491" w:author="Perica, Tina" w:date="2020-08-05T14:34:00Z">
                <w:rPr>
                  <w:color w:val="000000" w:themeColor="text1"/>
                  <w:vertAlign w:val="superscript"/>
                </w:rPr>
              </w:rPrChange>
            </w:rPr>
            <w:t>31</w:t>
          </w:r>
          <w:r w:rsidR="0075660B" w:rsidRPr="0051186A" w:rsidDel="008A39CE">
            <w:rPr>
              <w:rPrChange w:id="492" w:author="Perica, Tina" w:date="2020-08-05T14:34:00Z">
                <w:rPr>
                  <w:color w:val="000000" w:themeColor="text1"/>
                </w:rPr>
              </w:rPrChange>
            </w:rPr>
            <w:t xml:space="preserve">P studies </w:t>
          </w:r>
        </w:ins>
        <w:ins w:id="493" w:author="Christopher Mathy" w:date="2020-08-05T08:37:00Z">
          <w:r w:rsidR="006C61D1" w:rsidRPr="0051186A" w:rsidDel="008A39CE">
            <w:rPr>
              <w:rPrChange w:id="494" w:author="Perica, Tina" w:date="2020-08-05T14:34:00Z">
                <w:rPr>
                  <w:color w:val="000000" w:themeColor="text1"/>
                </w:rPr>
              </w:rPrChange>
            </w:rPr>
            <w:t>of H-</w:t>
          </w:r>
        </w:ins>
        <w:ins w:id="495" w:author="Christopher Mathy" w:date="2020-08-04T22:11:00Z">
          <w:r w:rsidR="0075660B" w:rsidRPr="0051186A" w:rsidDel="008A39CE">
            <w:rPr>
              <w:rPrChange w:id="496" w:author="Perica, Tina" w:date="2020-08-05T14:34:00Z">
                <w:rPr>
                  <w:color w:val="000000" w:themeColor="text1"/>
                </w:rPr>
              </w:rPrChange>
            </w:rPr>
            <w:t>R</w:t>
          </w:r>
          <w:r w:rsidR="0075660B" w:rsidRPr="0051186A" w:rsidDel="006C0B79">
            <w:rPr>
              <w:rPrChange w:id="497" w:author="Perica, Tina" w:date="2020-08-05T14:34:00Z">
                <w:rPr>
                  <w:color w:val="000000" w:themeColor="text1"/>
                </w:rPr>
              </w:rPrChange>
            </w:rPr>
            <w:t>as</w:t>
          </w:r>
          <w:r w:rsidR="0075660B" w:rsidRPr="0051186A" w:rsidDel="008A39CE">
            <w:rPr>
              <w:rPrChange w:id="498" w:author="Perica, Tina" w:date="2020-08-05T14:34:00Z">
                <w:rPr>
                  <w:color w:val="000000" w:themeColor="text1"/>
                </w:rPr>
              </w:rPrChange>
            </w:rPr>
            <w:t xml:space="preserve"> found that state 2 </w:t>
          </w:r>
        </w:ins>
        <w:ins w:id="499" w:author="Christopher Mathy" w:date="2020-08-04T22:14:00Z">
          <w:r w:rsidR="0075660B" w:rsidRPr="0051186A" w:rsidDel="008A39CE">
            <w:rPr>
              <w:rPrChange w:id="500" w:author="Perica, Tina" w:date="2020-08-05T14:34:00Z">
                <w:rPr>
                  <w:color w:val="000000" w:themeColor="text1"/>
                </w:rPr>
              </w:rPrChange>
            </w:rPr>
            <w:t xml:space="preserve">is </w:t>
          </w:r>
        </w:ins>
        <w:ins w:id="501" w:author="Christopher Mathy" w:date="2020-08-04T22:11:00Z">
          <w:r w:rsidR="0075660B" w:rsidRPr="0051186A" w:rsidDel="008A39CE">
            <w:rPr>
              <w:rPrChange w:id="502" w:author="Perica, Tina" w:date="2020-08-05T14:34:00Z">
                <w:rPr>
                  <w:color w:val="000000" w:themeColor="text1"/>
                </w:rPr>
              </w:rPrChange>
            </w:rPr>
            <w:t>associated with effector binding (Geyer et al 1996), while state 1 favors GTP loading (</w:t>
          </w:r>
        </w:ins>
        <w:ins w:id="503" w:author="Christopher Mathy" w:date="2020-08-04T22:12:00Z">
          <w:r w:rsidR="0075660B" w:rsidRPr="0051186A" w:rsidDel="008A39CE">
            <w:rPr>
              <w:rPrChange w:id="504" w:author="Perica, Tina" w:date="2020-08-05T14:34:00Z">
                <w:rPr>
                  <w:color w:val="000000" w:themeColor="text1"/>
                </w:rPr>
              </w:rPrChange>
            </w:rPr>
            <w:t>Liao et al 2008</w:t>
          </w:r>
        </w:ins>
        <w:ins w:id="505" w:author="Christopher Mathy" w:date="2020-08-04T22:11:00Z">
          <w:r w:rsidR="0075660B" w:rsidRPr="0051186A" w:rsidDel="008A39CE">
            <w:rPr>
              <w:rPrChange w:id="506" w:author="Perica, Tina" w:date="2020-08-05T14:34:00Z">
                <w:rPr>
                  <w:color w:val="000000" w:themeColor="text1"/>
                </w:rPr>
              </w:rPrChange>
            </w:rPr>
            <w:t>).</w:t>
          </w:r>
        </w:ins>
        <w:ins w:id="507" w:author="Christopher Mathy" w:date="2020-08-04T22:33:00Z">
          <w:r w:rsidR="00D41C3D" w:rsidRPr="0051186A" w:rsidDel="008A39CE">
            <w:rPr>
              <w:rPrChange w:id="508" w:author="Perica, Tina" w:date="2020-08-05T14:34:00Z">
                <w:rPr>
                  <w:color w:val="000000" w:themeColor="text1"/>
                </w:rPr>
              </w:rPrChange>
            </w:rPr>
            <w:t xml:space="preserve"> High resolution crystal struct</w:t>
          </w:r>
        </w:ins>
        <w:ins w:id="509" w:author="Christopher Mathy" w:date="2020-08-04T22:02:00Z">
          <w:r w:rsidRPr="0051186A" w:rsidDel="008A39CE">
            <w:rPr>
              <w:rPrChange w:id="510" w:author="Perica, Tina" w:date="2020-08-05T14:34:00Z">
                <w:rPr>
                  <w:color w:val="000000" w:themeColor="text1"/>
                </w:rPr>
              </w:rPrChange>
            </w:rPr>
            <w:t xml:space="preserve">ures </w:t>
          </w:r>
        </w:ins>
        <w:ins w:id="511" w:author="Christopher Mathy" w:date="2020-08-04T22:35:00Z">
          <w:r w:rsidR="00825CF0" w:rsidRPr="0051186A" w:rsidDel="008A39CE">
            <w:rPr>
              <w:rPrChange w:id="512" w:author="Perica, Tina" w:date="2020-08-05T14:34:00Z">
                <w:rPr>
                  <w:color w:val="000000" w:themeColor="text1"/>
                </w:rPr>
              </w:rPrChange>
            </w:rPr>
            <w:t xml:space="preserve">for each </w:t>
          </w:r>
        </w:ins>
        <w:ins w:id="513" w:author="Christopher Mathy" w:date="2020-08-04T22:02:00Z">
          <w:r w:rsidRPr="0051186A" w:rsidDel="008A39CE">
            <w:rPr>
              <w:rPrChange w:id="514" w:author="Perica, Tina" w:date="2020-08-05T14:34:00Z">
                <w:rPr>
                  <w:color w:val="000000" w:themeColor="text1"/>
                </w:rPr>
              </w:rPrChange>
            </w:rPr>
            <w:t>of the two states</w:t>
          </w:r>
        </w:ins>
        <w:ins w:id="515" w:author="Christopher Mathy" w:date="2020-08-04T22:35:00Z">
          <w:r w:rsidR="00825CF0" w:rsidRPr="0051186A" w:rsidDel="008A39CE">
            <w:rPr>
              <w:rPrChange w:id="516" w:author="Perica, Tina" w:date="2020-08-05T14:34:00Z">
                <w:rPr>
                  <w:color w:val="000000" w:themeColor="text1"/>
                </w:rPr>
              </w:rPrChange>
            </w:rPr>
            <w:t xml:space="preserve"> (state 1: </w:t>
          </w:r>
        </w:ins>
        <w:ins w:id="517" w:author="Christopher Mathy" w:date="2020-08-04T22:36:00Z">
          <w:r w:rsidR="00825CF0" w:rsidRPr="0051186A" w:rsidDel="008A39CE">
            <w:rPr>
              <w:rPrChange w:id="518" w:author="Perica, Tina" w:date="2020-08-05T14:34:00Z">
                <w:rPr>
                  <w:color w:val="000000" w:themeColor="text1"/>
                </w:rPr>
              </w:rPrChange>
            </w:rPr>
            <w:t>PDB ID 3KKN, Shima et al 2010; state 2:</w:t>
          </w:r>
        </w:ins>
        <w:ins w:id="519" w:author="Christopher Mathy" w:date="2020-08-04T22:37:00Z">
          <w:r w:rsidR="00825CF0" w:rsidRPr="0051186A" w:rsidDel="008A39CE">
            <w:rPr>
              <w:rPrChange w:id="520" w:author="Perica, Tina" w:date="2020-08-05T14:34:00Z">
                <w:rPr>
                  <w:color w:val="000000" w:themeColor="text1"/>
                </w:rPr>
              </w:rPrChange>
            </w:rPr>
            <w:t xml:space="preserve"> PDB ID 1CTQ, Scheidig et al 1999)</w:t>
          </w:r>
        </w:ins>
        <w:ins w:id="521" w:author="Christopher Mathy" w:date="2020-08-04T22:36:00Z">
          <w:r w:rsidR="00825CF0" w:rsidRPr="0051186A" w:rsidDel="008A39CE">
            <w:rPr>
              <w:rPrChange w:id="522" w:author="Perica, Tina" w:date="2020-08-05T14:34:00Z">
                <w:rPr>
                  <w:color w:val="000000" w:themeColor="text1"/>
                </w:rPr>
              </w:rPrChange>
            </w:rPr>
            <w:t xml:space="preserve"> </w:t>
          </w:r>
        </w:ins>
        <w:ins w:id="523" w:author="Christopher Mathy" w:date="2020-08-04T22:35:00Z">
          <w:r w:rsidR="00825CF0" w:rsidRPr="0051186A" w:rsidDel="008A39CE">
            <w:rPr>
              <w:rPrChange w:id="524" w:author="Perica, Tina" w:date="2020-08-05T14:34:00Z">
                <w:rPr>
                  <w:color w:val="000000" w:themeColor="text1"/>
                </w:rPr>
              </w:rPrChange>
            </w:rPr>
            <w:t>and the co-complex with RasGAP</w:t>
          </w:r>
        </w:ins>
        <w:ins w:id="525" w:author="Christopher Mathy" w:date="2020-08-04T22:37:00Z">
          <w:r w:rsidR="00825CF0" w:rsidRPr="0051186A" w:rsidDel="008A39CE">
            <w:rPr>
              <w:rPrChange w:id="526" w:author="Perica, Tina" w:date="2020-08-05T14:34:00Z">
                <w:rPr>
                  <w:color w:val="000000" w:themeColor="text1"/>
                </w:rPr>
              </w:rPrChange>
            </w:rPr>
            <w:t xml:space="preserve"> (PDB ID </w:t>
          </w:r>
        </w:ins>
        <w:ins w:id="527" w:author="Christopher Mathy" w:date="2020-08-04T22:38:00Z">
          <w:r w:rsidR="00825CF0" w:rsidRPr="0051186A" w:rsidDel="008A39CE">
            <w:rPr>
              <w:rPrChange w:id="528" w:author="Perica, Tina" w:date="2020-08-05T14:34:00Z">
                <w:rPr>
                  <w:color w:val="000000" w:themeColor="text1"/>
                </w:rPr>
              </w:rPrChange>
            </w:rPr>
            <w:t>1</w:t>
          </w:r>
        </w:ins>
        <w:ins w:id="529" w:author="Christopher Mathy" w:date="2020-08-04T22:37:00Z">
          <w:r w:rsidR="00825CF0" w:rsidRPr="0051186A" w:rsidDel="008A39CE">
            <w:rPr>
              <w:rPrChange w:id="530" w:author="Perica, Tina" w:date="2020-08-05T14:34:00Z">
                <w:rPr>
                  <w:color w:val="000000" w:themeColor="text1"/>
                </w:rPr>
              </w:rPrChange>
            </w:rPr>
            <w:t>WQ</w:t>
          </w:r>
        </w:ins>
        <w:ins w:id="531" w:author="Christopher Mathy" w:date="2020-08-04T22:38:00Z">
          <w:r w:rsidR="00825CF0" w:rsidRPr="0051186A" w:rsidDel="008A39CE">
            <w:rPr>
              <w:rPrChange w:id="532" w:author="Perica, Tina" w:date="2020-08-05T14:34:00Z">
                <w:rPr>
                  <w:color w:val="000000" w:themeColor="text1"/>
                </w:rPr>
              </w:rPrChange>
            </w:rPr>
            <w:t xml:space="preserve">1, Scheffzek et al 1997) </w:t>
          </w:r>
        </w:ins>
        <w:ins w:id="533" w:author="Christopher Mathy" w:date="2020-08-04T22:35:00Z">
          <w:r w:rsidR="00825CF0" w:rsidRPr="0051186A" w:rsidDel="006C0B79">
            <w:rPr>
              <w:rPrChange w:id="534" w:author="Perica, Tina" w:date="2020-08-05T14:34:00Z">
                <w:rPr>
                  <w:color w:val="000000" w:themeColor="text1"/>
                </w:rPr>
              </w:rPrChange>
            </w:rPr>
            <w:t xml:space="preserve"> </w:t>
          </w:r>
        </w:ins>
        <w:ins w:id="535" w:author="Christopher Mathy" w:date="2020-08-04T22:02:00Z">
          <w:r w:rsidRPr="0051186A" w:rsidDel="008A39CE">
            <w:rPr>
              <w:rPrChange w:id="536" w:author="Perica, Tina" w:date="2020-08-05T14:34:00Z">
                <w:rPr>
                  <w:color w:val="000000" w:themeColor="text1"/>
                </w:rPr>
              </w:rPrChange>
            </w:rPr>
            <w:t>have been reported</w:t>
          </w:r>
        </w:ins>
        <w:ins w:id="537" w:author="Christopher Mathy" w:date="2020-08-04T22:38:00Z">
          <w:r w:rsidR="00825CF0" w:rsidRPr="0051186A" w:rsidDel="008A39CE">
            <w:rPr>
              <w:rPrChange w:id="538" w:author="Perica, Tina" w:date="2020-08-05T14:34:00Z">
                <w:rPr>
                  <w:color w:val="000000" w:themeColor="text1"/>
                </w:rPr>
              </w:rPrChange>
            </w:rPr>
            <w:t>, and the</w:t>
          </w:r>
        </w:ins>
        <w:ins w:id="539" w:author="Christopher Mathy" w:date="2020-08-04T22:39:00Z">
          <w:r w:rsidR="00825CF0" w:rsidRPr="0051186A" w:rsidDel="008A39CE">
            <w:rPr>
              <w:rPrChange w:id="540" w:author="Perica, Tina" w:date="2020-08-05T14:34:00Z">
                <w:rPr>
                  <w:color w:val="000000" w:themeColor="text1"/>
                </w:rPr>
              </w:rPrChange>
            </w:rPr>
            <w:t xml:space="preserve"> switch loop conformations of the</w:t>
          </w:r>
        </w:ins>
        <w:ins w:id="541" w:author="Christopher Mathy" w:date="2020-08-04T22:38:00Z">
          <w:r w:rsidR="00825CF0" w:rsidRPr="0051186A" w:rsidDel="008A39CE">
            <w:rPr>
              <w:rPrChange w:id="542" w:author="Perica, Tina" w:date="2020-08-05T14:34:00Z">
                <w:rPr>
                  <w:color w:val="000000" w:themeColor="text1"/>
                </w:rPr>
              </w:rPrChange>
            </w:rPr>
            <w:t xml:space="preserve"> RasGAP-bound structure </w:t>
          </w:r>
        </w:ins>
        <w:ins w:id="543" w:author="Christopher Mathy" w:date="2020-08-04T22:39:00Z">
          <w:r w:rsidR="00825CF0" w:rsidRPr="0051186A" w:rsidDel="008A39CE">
            <w:rPr>
              <w:rPrChange w:id="544" w:author="Perica, Tina" w:date="2020-08-05T14:34:00Z">
                <w:rPr>
                  <w:color w:val="000000" w:themeColor="text1"/>
                </w:rPr>
              </w:rPrChange>
            </w:rPr>
            <w:t>more closely align</w:t>
          </w:r>
        </w:ins>
        <w:ins w:id="545" w:author="Christopher Mathy" w:date="2020-08-04T22:11:00Z">
          <w:r w:rsidR="0075660B" w:rsidRPr="0051186A" w:rsidDel="008A39CE">
            <w:rPr>
              <w:rPrChange w:id="546" w:author="Perica, Tina" w:date="2020-08-05T14:34:00Z">
                <w:rPr>
                  <w:color w:val="000000" w:themeColor="text1"/>
                </w:rPr>
              </w:rPrChange>
            </w:rPr>
            <w:t xml:space="preserve"> </w:t>
          </w:r>
        </w:ins>
        <w:ins w:id="547" w:author="Christopher Mathy" w:date="2020-08-04T22:39:00Z">
          <w:r w:rsidR="00825CF0" w:rsidRPr="0051186A" w:rsidDel="008A39CE">
            <w:rPr>
              <w:rPrChange w:id="548" w:author="Perica, Tina" w:date="2020-08-05T14:34:00Z">
                <w:rPr>
                  <w:color w:val="000000" w:themeColor="text1"/>
                </w:rPr>
              </w:rPrChange>
            </w:rPr>
            <w:t>with state 2. Thus, for H-R</w:t>
          </w:r>
          <w:r w:rsidR="00825CF0" w:rsidRPr="0051186A" w:rsidDel="006C0B79">
            <w:rPr>
              <w:rPrChange w:id="549" w:author="Perica, Tina" w:date="2020-08-05T14:34:00Z">
                <w:rPr>
                  <w:color w:val="000000" w:themeColor="text1"/>
                </w:rPr>
              </w:rPrChange>
            </w:rPr>
            <w:t>as</w:t>
          </w:r>
          <w:r w:rsidR="00825CF0" w:rsidRPr="0051186A" w:rsidDel="008A39CE">
            <w:rPr>
              <w:rPrChange w:id="550" w:author="Perica, Tina" w:date="2020-08-05T14:34:00Z">
                <w:rPr>
                  <w:color w:val="000000" w:themeColor="text1"/>
                </w:rPr>
              </w:rPrChange>
            </w:rPr>
            <w:t xml:space="preserve"> as in R</w:t>
          </w:r>
          <w:r w:rsidR="00825CF0" w:rsidRPr="0051186A" w:rsidDel="006C0B79">
            <w:rPr>
              <w:rPrChange w:id="551" w:author="Perica, Tina" w:date="2020-08-05T14:34:00Z">
                <w:rPr>
                  <w:color w:val="000000" w:themeColor="text1"/>
                </w:rPr>
              </w:rPrChange>
            </w:rPr>
            <w:t>an</w:t>
          </w:r>
          <w:r w:rsidR="00825CF0" w:rsidRPr="0051186A" w:rsidDel="008A39CE">
            <w:rPr>
              <w:rPrChange w:id="552" w:author="Perica, Tina" w:date="2020-08-05T14:34:00Z">
                <w:rPr>
                  <w:color w:val="000000" w:themeColor="text1"/>
                </w:rPr>
              </w:rPrChange>
            </w:rPr>
            <w:t>, GAP a</w:t>
          </w:r>
        </w:ins>
        <w:ins w:id="553" w:author="Christopher Mathy" w:date="2020-08-04T22:40:00Z">
          <w:r w:rsidR="00825CF0" w:rsidRPr="0051186A" w:rsidDel="008A39CE">
            <w:rPr>
              <w:rPrChange w:id="554" w:author="Perica, Tina" w:date="2020-08-05T14:34:00Z">
                <w:rPr>
                  <w:color w:val="000000" w:themeColor="text1"/>
                </w:rPr>
              </w:rPrChange>
            </w:rPr>
            <w:t xml:space="preserve">nd effector binding result in a stabilization of the </w:t>
          </w:r>
        </w:ins>
        <w:ins w:id="555" w:author="Christopher Mathy" w:date="2020-08-04T23:00:00Z">
          <w:r w:rsidR="00442D13" w:rsidRPr="0051186A" w:rsidDel="008A39CE">
            <w:rPr>
              <w:rPrChange w:id="556" w:author="Perica, Tina" w:date="2020-08-05T14:34:00Z">
                <w:rPr>
                  <w:color w:val="000000" w:themeColor="text1"/>
                </w:rPr>
              </w:rPrChange>
            </w:rPr>
            <w:t>state 2 conformation</w:t>
          </w:r>
        </w:ins>
        <w:ins w:id="557" w:author="Christopher Mathy" w:date="2020-08-04T23:01:00Z">
          <w:r w:rsidR="00442D13" w:rsidRPr="0051186A" w:rsidDel="008A39CE">
            <w:rPr>
              <w:rPrChange w:id="558" w:author="Perica, Tina" w:date="2020-08-05T14:34:00Z">
                <w:rPr>
                  <w:color w:val="000000" w:themeColor="text1"/>
                </w:rPr>
              </w:rPrChange>
            </w:rPr>
            <w:t xml:space="preserve">. </w:t>
          </w:r>
        </w:ins>
      </w:moveFrom>
    </w:p>
    <w:moveFromRangeEnd w:id="464"/>
    <w:p w14:paraId="36A3F9C8" w14:textId="5F05B456" w:rsidR="00474B2B" w:rsidRPr="00F5494D" w:rsidDel="00586172" w:rsidRDefault="00474B2B">
      <w:pPr>
        <w:rPr>
          <w:ins w:id="559" w:author="Christopher Mathy" w:date="2020-08-04T22:04:00Z"/>
          <w:del w:id="560" w:author="Perica, Tina" w:date="2020-08-05T16:16:00Z"/>
          <w:color w:val="000000" w:themeColor="text1"/>
          <w:szCs w:val="22"/>
        </w:rPr>
        <w:pPrChange w:id="561" w:author="Perica, Tina" w:date="2020-08-05T14:35:00Z">
          <w:pPr>
            <w:ind w:firstLine="360"/>
          </w:pPr>
        </w:pPrChange>
      </w:pPr>
    </w:p>
    <w:p w14:paraId="78E43515" w14:textId="516F5D1F" w:rsidR="00474B2B" w:rsidRPr="00F5494D" w:rsidDel="00F5494D" w:rsidRDefault="008D0233">
      <w:pPr>
        <w:rPr>
          <w:ins w:id="562" w:author="Christopher Mathy" w:date="2020-08-04T22:04:00Z"/>
          <w:del w:id="563" w:author="Perica, Tina" w:date="2020-08-05T15:58:00Z"/>
          <w:color w:val="000000" w:themeColor="text1"/>
          <w:szCs w:val="22"/>
        </w:rPr>
        <w:pPrChange w:id="564" w:author="Perica, Tina" w:date="2020-08-05T14:35:00Z">
          <w:pPr>
            <w:ind w:firstLine="360"/>
          </w:pPr>
        </w:pPrChange>
      </w:pPr>
      <w:ins w:id="565" w:author="Christopher Mathy" w:date="2020-08-04T23:01:00Z">
        <w:del w:id="566" w:author="Perica, Tina" w:date="2020-08-05T15:58:00Z">
          <w:r w:rsidRPr="00F5494D" w:rsidDel="00F5494D">
            <w:rPr>
              <w:color w:val="000000" w:themeColor="text1"/>
              <w:szCs w:val="22"/>
            </w:rPr>
            <w:delText>References</w:delText>
          </w:r>
        </w:del>
      </w:ins>
      <w:ins w:id="567" w:author="Christopher Mathy" w:date="2020-08-04T22:04:00Z">
        <w:del w:id="568" w:author="Perica, Tina" w:date="2020-08-05T15:58:00Z">
          <w:r w:rsidR="00474B2B" w:rsidRPr="00F5494D" w:rsidDel="00F5494D">
            <w:rPr>
              <w:color w:val="000000" w:themeColor="text1"/>
              <w:szCs w:val="22"/>
            </w:rPr>
            <w:delText>:</w:delText>
          </w:r>
        </w:del>
      </w:ins>
    </w:p>
    <w:p w14:paraId="4B48B181" w14:textId="37821058" w:rsidR="00474B2B" w:rsidRPr="00F5494D" w:rsidDel="00F5494D" w:rsidRDefault="00474B2B">
      <w:pPr>
        <w:rPr>
          <w:ins w:id="569" w:author="Christopher Mathy" w:date="2020-08-04T22:04:00Z"/>
          <w:moveFrom w:id="570" w:author="Perica, Tina" w:date="2020-08-05T15:56:00Z"/>
          <w:color w:val="000000" w:themeColor="text1"/>
          <w:szCs w:val="22"/>
        </w:rPr>
        <w:pPrChange w:id="571" w:author="Perica, Tina" w:date="2020-08-05T14:35:00Z">
          <w:pPr>
            <w:pStyle w:val="ListParagraph"/>
            <w:numPr>
              <w:numId w:val="12"/>
            </w:numPr>
            <w:ind w:hanging="360"/>
          </w:pPr>
        </w:pPrChange>
      </w:pPr>
      <w:moveFromRangeStart w:id="572" w:author="Perica, Tina" w:date="2020-08-05T15:56:00Z" w:name="move47535416"/>
      <w:moveFrom w:id="573" w:author="Perica, Tina" w:date="2020-08-05T15:56:00Z">
        <w:ins w:id="574" w:author="Christopher Mathy" w:date="2020-08-04T22:04:00Z">
          <w:r w:rsidRPr="00F5494D" w:rsidDel="00F5494D">
            <w:rPr>
              <w:color w:val="000000" w:themeColor="text1"/>
              <w:szCs w:val="22"/>
            </w:rPr>
            <w:t>Shima, F., Ijiri, Y., Muraoka, S., Liao, J., Ye, M., Araki, M., ... &amp; Kumasaka, T. (2010). Structural basis for conformational dynamics of GTP-bound Ras protein. </w:t>
          </w:r>
          <w:r w:rsidRPr="00F5494D" w:rsidDel="00F5494D">
            <w:rPr>
              <w:i/>
              <w:iCs/>
              <w:color w:val="000000" w:themeColor="text1"/>
              <w:szCs w:val="22"/>
            </w:rPr>
            <w:t>Journal of Biological Chemistry</w:t>
          </w:r>
          <w:r w:rsidRPr="00F5494D" w:rsidDel="00F5494D">
            <w:rPr>
              <w:color w:val="000000" w:themeColor="text1"/>
              <w:szCs w:val="22"/>
            </w:rPr>
            <w:t>, </w:t>
          </w:r>
          <w:r w:rsidRPr="00F5494D" w:rsidDel="00F5494D">
            <w:rPr>
              <w:i/>
              <w:iCs/>
              <w:color w:val="000000" w:themeColor="text1"/>
              <w:szCs w:val="22"/>
            </w:rPr>
            <w:t>285</w:t>
          </w:r>
          <w:r w:rsidRPr="00F5494D" w:rsidDel="00F5494D">
            <w:rPr>
              <w:color w:val="000000" w:themeColor="text1"/>
              <w:szCs w:val="22"/>
            </w:rPr>
            <w:t>(29), 22696-22705.</w:t>
          </w:r>
        </w:ins>
      </w:moveFrom>
    </w:p>
    <w:p w14:paraId="3D2BBAD4" w14:textId="2136BD32" w:rsidR="00474B2B" w:rsidRPr="00F5494D" w:rsidDel="00F5494D" w:rsidRDefault="00474B2B">
      <w:pPr>
        <w:rPr>
          <w:ins w:id="575" w:author="Christopher Mathy" w:date="2020-08-04T22:12:00Z"/>
          <w:moveFrom w:id="576" w:author="Perica, Tina" w:date="2020-08-05T15:56:00Z"/>
          <w:color w:val="000000" w:themeColor="text1"/>
          <w:szCs w:val="22"/>
        </w:rPr>
        <w:pPrChange w:id="577" w:author="Perica, Tina" w:date="2020-08-05T14:35:00Z">
          <w:pPr>
            <w:pStyle w:val="ListParagraph"/>
            <w:numPr>
              <w:numId w:val="12"/>
            </w:numPr>
            <w:ind w:hanging="360"/>
          </w:pPr>
        </w:pPrChange>
      </w:pPr>
      <w:moveFrom w:id="578" w:author="Perica, Tina" w:date="2020-08-05T15:56:00Z">
        <w:ins w:id="579" w:author="Christopher Mathy" w:date="2020-08-04T22:04:00Z">
          <w:r w:rsidRPr="00F728E3" w:rsidDel="00F5494D">
            <w:rPr>
              <w:color w:val="000000" w:themeColor="text1"/>
              <w:szCs w:val="22"/>
              <w:lang w:val="en-GB"/>
              <w:rPrChange w:id="580" w:author="Perica, Tina" w:date="2020-08-05T19:56:00Z">
                <w:rPr>
                  <w:color w:val="000000" w:themeColor="text1"/>
                  <w:szCs w:val="22"/>
                  <w:lang w:val="de-DE"/>
                </w:rPr>
              </w:rPrChange>
            </w:rPr>
            <w:t xml:space="preserve">Geyer, M., Schweins, T., Herrmann, C., Prisner, T., Wittinghofer, A., &amp; Kalbitzer, H. R. (1996). </w:t>
          </w:r>
          <w:r w:rsidRPr="00F5494D" w:rsidDel="00F5494D">
            <w:rPr>
              <w:color w:val="000000" w:themeColor="text1"/>
              <w:szCs w:val="22"/>
            </w:rPr>
            <w:t>Conformational transitions in p21 ras and in its complexes with the effector protein Raf-RBD and the GTPase activating protein GAP. </w:t>
          </w:r>
          <w:r w:rsidRPr="00F5494D" w:rsidDel="00F5494D">
            <w:rPr>
              <w:i/>
              <w:iCs/>
              <w:color w:val="000000" w:themeColor="text1"/>
              <w:szCs w:val="22"/>
            </w:rPr>
            <w:t>Biochemistry</w:t>
          </w:r>
          <w:r w:rsidRPr="00F5494D" w:rsidDel="00F5494D">
            <w:rPr>
              <w:color w:val="000000" w:themeColor="text1"/>
              <w:szCs w:val="22"/>
            </w:rPr>
            <w:t>, </w:t>
          </w:r>
          <w:r w:rsidRPr="00F5494D" w:rsidDel="00F5494D">
            <w:rPr>
              <w:i/>
              <w:iCs/>
              <w:color w:val="000000" w:themeColor="text1"/>
              <w:szCs w:val="22"/>
            </w:rPr>
            <w:t>35</w:t>
          </w:r>
          <w:r w:rsidRPr="00F5494D" w:rsidDel="00F5494D">
            <w:rPr>
              <w:color w:val="000000" w:themeColor="text1"/>
              <w:szCs w:val="22"/>
            </w:rPr>
            <w:t>(32), 10308-10320.</w:t>
          </w:r>
        </w:ins>
      </w:moveFrom>
    </w:p>
    <w:p w14:paraId="258E65CC" w14:textId="6037D171" w:rsidR="0075660B" w:rsidRPr="00F5494D" w:rsidDel="00F5494D" w:rsidRDefault="0075660B">
      <w:pPr>
        <w:rPr>
          <w:ins w:id="581" w:author="Christopher Mathy" w:date="2020-08-04T22:12:00Z"/>
          <w:moveFrom w:id="582" w:author="Perica, Tina" w:date="2020-08-05T15:56:00Z"/>
          <w:color w:val="000000" w:themeColor="text1"/>
          <w:szCs w:val="22"/>
        </w:rPr>
        <w:pPrChange w:id="583" w:author="Perica, Tina" w:date="2020-08-05T14:35:00Z">
          <w:pPr>
            <w:pStyle w:val="ListParagraph"/>
            <w:numPr>
              <w:numId w:val="12"/>
            </w:numPr>
            <w:ind w:hanging="360"/>
          </w:pPr>
        </w:pPrChange>
      </w:pPr>
      <w:moveFrom w:id="584" w:author="Perica, Tina" w:date="2020-08-05T15:56:00Z">
        <w:ins w:id="585" w:author="Christopher Mathy" w:date="2020-08-04T22:12:00Z">
          <w:r w:rsidRPr="00F5494D" w:rsidDel="00F5494D">
            <w:rPr>
              <w:color w:val="000000" w:themeColor="text1"/>
              <w:szCs w:val="22"/>
            </w:rPr>
            <w:t>Liao, J., Shima, F., Araki, M., Ye, M., Muraoka, S., Sugimoto, T., ... &amp; Kataoka, T. (2008). Two conformational states of Ras GTPase exhibit differential GTP-binding kinetics. </w:t>
          </w:r>
          <w:r w:rsidRPr="00F5494D" w:rsidDel="00F5494D">
            <w:rPr>
              <w:i/>
              <w:iCs/>
              <w:color w:val="000000" w:themeColor="text1"/>
              <w:szCs w:val="22"/>
            </w:rPr>
            <w:t>Biochemical and biophysical research communications</w:t>
          </w:r>
          <w:r w:rsidRPr="00F5494D" w:rsidDel="00F5494D">
            <w:rPr>
              <w:color w:val="000000" w:themeColor="text1"/>
              <w:szCs w:val="22"/>
            </w:rPr>
            <w:t>, </w:t>
          </w:r>
          <w:r w:rsidRPr="00F5494D" w:rsidDel="00F5494D">
            <w:rPr>
              <w:i/>
              <w:iCs/>
              <w:color w:val="000000" w:themeColor="text1"/>
              <w:szCs w:val="22"/>
            </w:rPr>
            <w:t>369</w:t>
          </w:r>
          <w:r w:rsidRPr="00F5494D" w:rsidDel="00F5494D">
            <w:rPr>
              <w:color w:val="000000" w:themeColor="text1"/>
              <w:szCs w:val="22"/>
            </w:rPr>
            <w:t>(2), 327-332.</w:t>
          </w:r>
        </w:ins>
      </w:moveFrom>
    </w:p>
    <w:p w14:paraId="2243A21B" w14:textId="0C170AA9" w:rsidR="00825CF0" w:rsidRPr="00F5494D" w:rsidDel="00F5494D" w:rsidRDefault="00825CF0">
      <w:pPr>
        <w:rPr>
          <w:ins w:id="586" w:author="Christopher Mathy" w:date="2020-08-04T22:37:00Z"/>
          <w:moveFrom w:id="587" w:author="Perica, Tina" w:date="2020-08-05T15:56:00Z"/>
          <w:color w:val="000000" w:themeColor="text1"/>
          <w:szCs w:val="22"/>
        </w:rPr>
        <w:pPrChange w:id="588" w:author="Perica, Tina" w:date="2020-08-05T14:35:00Z">
          <w:pPr>
            <w:pStyle w:val="ListParagraph"/>
            <w:numPr>
              <w:numId w:val="12"/>
            </w:numPr>
            <w:ind w:hanging="360"/>
          </w:pPr>
        </w:pPrChange>
      </w:pPr>
      <w:moveFrom w:id="589" w:author="Perica, Tina" w:date="2020-08-05T15:56:00Z">
        <w:ins w:id="590" w:author="Christopher Mathy" w:date="2020-08-04T22:37:00Z">
          <w:r w:rsidRPr="00F728E3" w:rsidDel="00F5494D">
            <w:rPr>
              <w:color w:val="000000" w:themeColor="text1"/>
              <w:szCs w:val="22"/>
              <w:lang w:val="en-GB"/>
              <w:rPrChange w:id="591" w:author="Perica, Tina" w:date="2020-08-05T19:56:00Z">
                <w:rPr>
                  <w:color w:val="000000" w:themeColor="text1"/>
                  <w:szCs w:val="22"/>
                  <w:lang w:val="de-DE"/>
                </w:rPr>
              </w:rPrChange>
            </w:rPr>
            <w:t xml:space="preserve">Scheidig, A. J., Burmester, C., &amp; Goody, R. S. (1999). </w:t>
          </w:r>
          <w:r w:rsidRPr="00F5494D" w:rsidDel="00F5494D">
            <w:rPr>
              <w:color w:val="000000" w:themeColor="text1"/>
              <w:szCs w:val="22"/>
            </w:rPr>
            <w:t>The pre-hydrolysis state of p21ras in complex with GTP: new insights into the role of water molecules in the GTP hydrolysis reaction of ras-like proteins. </w:t>
          </w:r>
          <w:r w:rsidRPr="00F5494D" w:rsidDel="00F5494D">
            <w:rPr>
              <w:i/>
              <w:iCs/>
              <w:color w:val="000000" w:themeColor="text1"/>
              <w:szCs w:val="22"/>
            </w:rPr>
            <w:t>Structure</w:t>
          </w:r>
          <w:r w:rsidRPr="00F5494D" w:rsidDel="00F5494D">
            <w:rPr>
              <w:color w:val="000000" w:themeColor="text1"/>
              <w:szCs w:val="22"/>
            </w:rPr>
            <w:t>, </w:t>
          </w:r>
          <w:r w:rsidRPr="00F5494D" w:rsidDel="00F5494D">
            <w:rPr>
              <w:i/>
              <w:iCs/>
              <w:color w:val="000000" w:themeColor="text1"/>
              <w:szCs w:val="22"/>
            </w:rPr>
            <w:t>7</w:t>
          </w:r>
          <w:r w:rsidRPr="00F5494D" w:rsidDel="00F5494D">
            <w:rPr>
              <w:color w:val="000000" w:themeColor="text1"/>
              <w:szCs w:val="22"/>
            </w:rPr>
            <w:t>(11), 1311-S2.</w:t>
          </w:r>
        </w:ins>
      </w:moveFrom>
    </w:p>
    <w:p w14:paraId="6390AB39" w14:textId="7435539A" w:rsidR="00825CF0" w:rsidRPr="00F5494D" w:rsidDel="00F5494D" w:rsidRDefault="00825CF0">
      <w:pPr>
        <w:rPr>
          <w:ins w:id="592" w:author="Christopher Mathy" w:date="2020-08-04T22:38:00Z"/>
          <w:del w:id="593" w:author="Perica, Tina" w:date="2020-08-05T15:58:00Z"/>
          <w:moveFrom w:id="594" w:author="Perica, Tina" w:date="2020-08-05T15:56:00Z"/>
          <w:color w:val="000000" w:themeColor="text1"/>
          <w:szCs w:val="22"/>
        </w:rPr>
        <w:pPrChange w:id="595" w:author="Perica, Tina" w:date="2020-08-05T14:35:00Z">
          <w:pPr>
            <w:pStyle w:val="ListParagraph"/>
            <w:numPr>
              <w:numId w:val="12"/>
            </w:numPr>
            <w:ind w:hanging="360"/>
          </w:pPr>
        </w:pPrChange>
      </w:pPr>
      <w:moveFrom w:id="596" w:author="Perica, Tina" w:date="2020-08-05T15:56:00Z">
        <w:ins w:id="597" w:author="Christopher Mathy" w:date="2020-08-04T22:38:00Z">
          <w:r w:rsidRPr="00F728E3" w:rsidDel="00F5494D">
            <w:rPr>
              <w:color w:val="000000" w:themeColor="text1"/>
              <w:szCs w:val="22"/>
              <w:lang w:val="en-GB"/>
              <w:rPrChange w:id="598" w:author="Perica, Tina" w:date="2020-08-05T19:56:00Z">
                <w:rPr>
                  <w:color w:val="000000" w:themeColor="text1"/>
                  <w:szCs w:val="22"/>
                  <w:lang w:val="de-DE"/>
                </w:rPr>
              </w:rPrChange>
            </w:rPr>
            <w:t xml:space="preserve">Scheffzek, K., Ahmadian, M. R., Kabsch, W., Wiesmüller, L., Lautwein, A., Schmitz, F., &amp; Wittinghofer, A. (1997). </w:t>
          </w:r>
          <w:r w:rsidRPr="00F5494D" w:rsidDel="00F5494D">
            <w:rPr>
              <w:color w:val="000000" w:themeColor="text1"/>
              <w:szCs w:val="22"/>
            </w:rPr>
            <w:t>The Ras-RasGAP complex: structural basis for GTPase activation and its loss in oncogenic Ras mutants. </w:t>
          </w:r>
          <w:r w:rsidRPr="00F5494D" w:rsidDel="00F5494D">
            <w:rPr>
              <w:i/>
              <w:iCs/>
              <w:color w:val="000000" w:themeColor="text1"/>
              <w:szCs w:val="22"/>
            </w:rPr>
            <w:t>Science</w:t>
          </w:r>
          <w:r w:rsidRPr="00F5494D" w:rsidDel="00F5494D">
            <w:rPr>
              <w:color w:val="000000" w:themeColor="text1"/>
              <w:szCs w:val="22"/>
            </w:rPr>
            <w:t>, </w:t>
          </w:r>
          <w:r w:rsidRPr="00F5494D" w:rsidDel="00F5494D">
            <w:rPr>
              <w:i/>
              <w:iCs/>
              <w:color w:val="000000" w:themeColor="text1"/>
              <w:szCs w:val="22"/>
            </w:rPr>
            <w:t>277</w:t>
          </w:r>
          <w:r w:rsidRPr="00F5494D" w:rsidDel="00F5494D">
            <w:rPr>
              <w:color w:val="000000" w:themeColor="text1"/>
              <w:szCs w:val="22"/>
            </w:rPr>
            <w:t>(5324), 333-339.</w:t>
          </w:r>
        </w:ins>
      </w:moveFrom>
    </w:p>
    <w:moveFromRangeEnd w:id="572"/>
    <w:p w14:paraId="7A1FFC7C" w14:textId="77777777" w:rsidR="0075660B" w:rsidRPr="00F5494D" w:rsidDel="00F5494D" w:rsidRDefault="0075660B">
      <w:pPr>
        <w:rPr>
          <w:ins w:id="599" w:author="Christopher Mathy" w:date="2020-08-04T22:04:00Z"/>
          <w:del w:id="600" w:author="Perica, Tina" w:date="2020-08-05T15:58:00Z"/>
          <w:color w:val="000000" w:themeColor="text1"/>
          <w:szCs w:val="22"/>
        </w:rPr>
        <w:pPrChange w:id="601" w:author="Perica, Tina" w:date="2020-08-05T14:35:00Z">
          <w:pPr>
            <w:pStyle w:val="ListParagraph"/>
            <w:numPr>
              <w:numId w:val="12"/>
            </w:numPr>
            <w:ind w:hanging="360"/>
          </w:pPr>
        </w:pPrChange>
      </w:pPr>
    </w:p>
    <w:p w14:paraId="487A783E" w14:textId="77777777" w:rsidR="00474B2B" w:rsidRPr="00F5494D" w:rsidRDefault="00474B2B">
      <w:pPr>
        <w:rPr>
          <w:color w:val="000000" w:themeColor="text1"/>
          <w:szCs w:val="22"/>
        </w:rPr>
        <w:pPrChange w:id="602" w:author="Perica, Tina" w:date="2020-08-05T14:35:00Z">
          <w:pPr>
            <w:ind w:firstLine="360"/>
          </w:pPr>
        </w:pPrChange>
      </w:pPr>
    </w:p>
    <w:p w14:paraId="0F0CCC96" w14:textId="058E6381" w:rsidR="00B13786" w:rsidRPr="00F5494D" w:rsidRDefault="00572CE8" w:rsidP="00F5494D">
      <w:pPr>
        <w:rPr>
          <w:color w:val="000000" w:themeColor="text1"/>
          <w:szCs w:val="22"/>
        </w:rPr>
      </w:pPr>
      <w:r w:rsidRPr="00F5494D">
        <w:rPr>
          <w:color w:val="000000" w:themeColor="text1"/>
          <w:szCs w:val="22"/>
        </w:rPr>
        <w:t xml:space="preserve">We have updated the text </w:t>
      </w:r>
      <w:r w:rsidR="000D2B8B" w:rsidRPr="00F5494D">
        <w:rPr>
          <w:color w:val="000000" w:themeColor="text1"/>
          <w:szCs w:val="22"/>
        </w:rPr>
        <w:t xml:space="preserve">in a way we </w:t>
      </w:r>
      <w:del w:id="603" w:author="Tanja Kortemme" w:date="2020-08-02T18:05:00Z">
        <w:r w:rsidR="000D2B8B" w:rsidRPr="00F5494D" w:rsidDel="004D2D1C">
          <w:rPr>
            <w:color w:val="000000" w:themeColor="text1"/>
            <w:szCs w:val="22"/>
          </w:rPr>
          <w:delText xml:space="preserve">believe </w:delText>
        </w:r>
      </w:del>
      <w:ins w:id="604" w:author="Tanja Kortemme" w:date="2020-08-02T18:05:00Z">
        <w:r w:rsidR="004D2D1C" w:rsidRPr="00F5494D">
          <w:rPr>
            <w:color w:val="000000" w:themeColor="text1"/>
            <w:szCs w:val="22"/>
          </w:rPr>
          <w:t xml:space="preserve">hope </w:t>
        </w:r>
      </w:ins>
      <w:r w:rsidR="000D2B8B" w:rsidRPr="00F5494D">
        <w:rPr>
          <w:color w:val="000000" w:themeColor="text1"/>
          <w:szCs w:val="22"/>
        </w:rPr>
        <w:t>more clearly puts our data in the context of prior data on shifts in active site conformations</w:t>
      </w:r>
      <w:r w:rsidRPr="00F5494D">
        <w:rPr>
          <w:color w:val="000000" w:themeColor="text1"/>
          <w:szCs w:val="22"/>
        </w:rPr>
        <w:t>.</w:t>
      </w:r>
    </w:p>
    <w:p w14:paraId="43B1CA6F" w14:textId="0CA2EBFC" w:rsidR="00492C00" w:rsidRPr="00F5494D" w:rsidRDefault="00000FEE" w:rsidP="00F5494D">
      <w:pPr>
        <w:rPr>
          <w:i/>
          <w:iCs/>
          <w:szCs w:val="22"/>
          <w:shd w:val="clear" w:color="auto" w:fill="FFFFFF"/>
        </w:rPr>
      </w:pPr>
      <w:r w:rsidRPr="00F5494D">
        <w:rPr>
          <w:i/>
          <w:iCs/>
          <w:szCs w:val="22"/>
          <w:shd w:val="clear" w:color="auto" w:fill="FFFFFF"/>
        </w:rPr>
        <w:t xml:space="preserve">CHANGES </w:t>
      </w:r>
      <w:r w:rsidR="0091251C" w:rsidRPr="00F5494D">
        <w:rPr>
          <w:i/>
          <w:iCs/>
          <w:szCs w:val="22"/>
          <w:shd w:val="clear" w:color="auto" w:fill="FFFFFF"/>
        </w:rPr>
        <w:t>TO</w:t>
      </w:r>
      <w:r w:rsidRPr="00F5494D">
        <w:rPr>
          <w:i/>
          <w:iCs/>
          <w:szCs w:val="22"/>
          <w:shd w:val="clear" w:color="auto" w:fill="FFFFFF"/>
        </w:rPr>
        <w:t xml:space="preserve"> THE MAIN TEXT</w:t>
      </w:r>
      <w:r w:rsidR="004661A6" w:rsidRPr="00F5494D">
        <w:rPr>
          <w:i/>
          <w:iCs/>
          <w:szCs w:val="22"/>
          <w:shd w:val="clear" w:color="auto" w:fill="FFFFFF"/>
        </w:rPr>
        <w:t>:</w:t>
      </w:r>
    </w:p>
    <w:p w14:paraId="3643E65E" w14:textId="5661D91F" w:rsidR="00500E92" w:rsidRPr="00F5494D" w:rsidRDefault="00500E92" w:rsidP="00F5494D">
      <w:pPr>
        <w:rPr>
          <w:color w:val="385623" w:themeColor="accent6" w:themeShade="80"/>
          <w:szCs w:val="22"/>
        </w:rPr>
      </w:pPr>
      <w:r w:rsidRPr="00F5494D">
        <w:rPr>
          <w:color w:val="385623" w:themeColor="accent6" w:themeShade="80"/>
          <w:szCs w:val="22"/>
        </w:rPr>
        <w:t xml:space="preserve">To probe the mechanism of these allosteric effects, we examined the impact of Gsp1 point mutations on the conformational distribution in the active site of GTP-bound Gsp1 using 1D </w:t>
      </w:r>
      <w:r w:rsidRPr="00F5494D">
        <w:rPr>
          <w:color w:val="385623" w:themeColor="accent6" w:themeShade="80"/>
          <w:szCs w:val="22"/>
          <w:vertAlign w:val="superscript"/>
        </w:rPr>
        <w:t>31</w:t>
      </w:r>
      <w:r w:rsidRPr="00F5494D">
        <w:rPr>
          <w:color w:val="385623" w:themeColor="accent6" w:themeShade="80"/>
          <w:szCs w:val="22"/>
        </w:rPr>
        <w:t xml:space="preserve">P nuclear magnetic resonance (NMR) spectroscopy. </w:t>
      </w:r>
      <w:r w:rsidRPr="00F5494D">
        <w:rPr>
          <w:color w:val="2F5496" w:themeColor="accent1" w:themeShade="BF"/>
          <w:szCs w:val="22"/>
        </w:rPr>
        <w:t xml:space="preserve">Prior </w:t>
      </w:r>
      <w:r w:rsidRPr="00F5494D">
        <w:rPr>
          <w:color w:val="2F5496" w:themeColor="accent1" w:themeShade="BF"/>
          <w:szCs w:val="22"/>
          <w:vertAlign w:val="superscript"/>
        </w:rPr>
        <w:t>31</w:t>
      </w:r>
      <w:r w:rsidRPr="00F5494D">
        <w:rPr>
          <w:color w:val="2F5496" w:themeColor="accent1" w:themeShade="BF"/>
          <w:szCs w:val="22"/>
        </w:rPr>
        <w:t>P NMR data on human R</w:t>
      </w:r>
      <w:ins w:id="605" w:author="Perica, Tina" w:date="2020-08-05T15:55:00Z">
        <w:r w:rsidR="006C0B79">
          <w:rPr>
            <w:color w:val="2F5496" w:themeColor="accent1" w:themeShade="BF"/>
            <w:szCs w:val="22"/>
          </w:rPr>
          <w:t>AN</w:t>
        </w:r>
      </w:ins>
      <w:del w:id="606" w:author="Perica, Tina" w:date="2020-08-05T15:55:00Z">
        <w:r w:rsidRPr="00F5494D" w:rsidDel="006C0B79">
          <w:rPr>
            <w:color w:val="2F5496" w:themeColor="accent1" w:themeShade="BF"/>
            <w:szCs w:val="22"/>
          </w:rPr>
          <w:delText>an</w:delText>
        </w:r>
      </w:del>
      <w:r w:rsidRPr="00F5494D">
        <w:rPr>
          <w:color w:val="2F5496" w:themeColor="accent1" w:themeShade="BF"/>
          <w:szCs w:val="22"/>
        </w:rPr>
        <w:t>{Geyer, 1999 #139} and R</w:t>
      </w:r>
      <w:del w:id="607" w:author="Perica, Tina" w:date="2020-08-05T15:55:00Z">
        <w:r w:rsidRPr="00F5494D" w:rsidDel="006C0B79">
          <w:rPr>
            <w:color w:val="2F5496" w:themeColor="accent1" w:themeShade="BF"/>
            <w:szCs w:val="22"/>
          </w:rPr>
          <w:delText>a</w:delText>
        </w:r>
      </w:del>
      <w:ins w:id="608" w:author="Perica, Tina" w:date="2020-08-05T15:55:00Z">
        <w:r w:rsidR="006C0B79">
          <w:rPr>
            <w:color w:val="2F5496" w:themeColor="accent1" w:themeShade="BF"/>
            <w:szCs w:val="22"/>
          </w:rPr>
          <w:t>AS</w:t>
        </w:r>
      </w:ins>
      <w:del w:id="609" w:author="Perica, Tina" w:date="2020-08-05T15:55:00Z">
        <w:r w:rsidRPr="00F5494D" w:rsidDel="006C0B79">
          <w:rPr>
            <w:color w:val="2F5496" w:themeColor="accent1" w:themeShade="BF"/>
            <w:szCs w:val="22"/>
          </w:rPr>
          <w:delText>s</w:delText>
        </w:r>
      </w:del>
      <w:r w:rsidRPr="00F5494D">
        <w:rPr>
          <w:color w:val="2F5496" w:themeColor="accent1" w:themeShade="BF"/>
          <w:szCs w:val="22"/>
        </w:rPr>
        <w:t xml:space="preserve">{Geyer, 1996 #118} showed two distinct peaks for the </w:t>
      </w:r>
      <w:r w:rsidRPr="00F5494D">
        <w:rPr>
          <w:color w:val="2F5496" w:themeColor="accent1" w:themeShade="BF"/>
          <w:szCs w:val="22"/>
          <w:lang w:val="el-GR"/>
        </w:rPr>
        <w:t>γ</w:t>
      </w:r>
      <w:r w:rsidRPr="00F5494D">
        <w:rPr>
          <w:color w:val="2F5496" w:themeColor="accent1" w:themeShade="BF"/>
          <w:szCs w:val="22"/>
        </w:rPr>
        <w:t xml:space="preserve">-phosphate of bound GTP arising from differences in the local chemical environment of the </w:t>
      </w:r>
      <w:r w:rsidRPr="00F5494D">
        <w:rPr>
          <w:color w:val="2F5496" w:themeColor="accent1" w:themeShade="BF"/>
          <w:szCs w:val="22"/>
          <w:lang w:val="el-GR"/>
        </w:rPr>
        <w:t>γ</w:t>
      </w:r>
      <w:r w:rsidRPr="00F5494D">
        <w:rPr>
          <w:color w:val="2F5496" w:themeColor="accent1" w:themeShade="BF"/>
          <w:szCs w:val="22"/>
        </w:rPr>
        <w:t xml:space="preserve">-phosphate in each of two distinct conformations (termed </w:t>
      </w:r>
      <w:r w:rsidRPr="00F5494D">
        <w:rPr>
          <w:color w:val="2F5496" w:themeColor="accent1" w:themeShade="BF"/>
          <w:szCs w:val="22"/>
          <w:lang w:val="el-GR"/>
        </w:rPr>
        <w:t>γ</w:t>
      </w:r>
      <w:r w:rsidRPr="00F5494D">
        <w:rPr>
          <w:color w:val="2F5496" w:themeColor="accent1" w:themeShade="BF"/>
          <w:szCs w:val="22"/>
        </w:rPr>
        <w:t xml:space="preserve">1 and </w:t>
      </w:r>
      <w:r w:rsidRPr="00F5494D">
        <w:rPr>
          <w:color w:val="2F5496" w:themeColor="accent1" w:themeShade="BF"/>
          <w:szCs w:val="22"/>
          <w:lang w:val="el-GR"/>
        </w:rPr>
        <w:t>γ</w:t>
      </w:r>
      <w:r w:rsidRPr="00F5494D">
        <w:rPr>
          <w:color w:val="2F5496" w:themeColor="accent1" w:themeShade="BF"/>
          <w:szCs w:val="22"/>
        </w:rPr>
        <w:t xml:space="preserve">2) (Extended Data Fig. 7a). This work also showed that the ratio of </w:t>
      </w:r>
      <w:r w:rsidRPr="00F5494D">
        <w:rPr>
          <w:color w:val="2F5496" w:themeColor="accent1" w:themeShade="BF"/>
          <w:szCs w:val="22"/>
          <w:lang w:val="el-GR"/>
        </w:rPr>
        <w:t>γ</w:t>
      </w:r>
      <w:r w:rsidRPr="00F5494D">
        <w:rPr>
          <w:color w:val="2F5496" w:themeColor="accent1" w:themeShade="BF"/>
          <w:szCs w:val="22"/>
        </w:rPr>
        <w:t xml:space="preserve">1 and </w:t>
      </w:r>
      <w:r w:rsidRPr="00F5494D">
        <w:rPr>
          <w:color w:val="2F5496" w:themeColor="accent1" w:themeShade="BF"/>
          <w:szCs w:val="22"/>
          <w:lang w:val="el-GR"/>
        </w:rPr>
        <w:t>γ</w:t>
      </w:r>
      <w:r w:rsidRPr="00F5494D">
        <w:rPr>
          <w:color w:val="2F5496" w:themeColor="accent1" w:themeShade="BF"/>
          <w:szCs w:val="22"/>
        </w:rPr>
        <w:t xml:space="preserve">2 active state conformations can be tuned by mutations close to the active site, as well as by effector binding. </w:t>
      </w:r>
      <w:r w:rsidRPr="00F5494D">
        <w:rPr>
          <w:color w:val="385623" w:themeColor="accent6" w:themeShade="80"/>
          <w:szCs w:val="22"/>
        </w:rPr>
        <w:t xml:space="preserve">Our </w:t>
      </w:r>
      <w:r w:rsidRPr="00F5494D">
        <w:rPr>
          <w:color w:val="385623" w:themeColor="accent6" w:themeShade="80"/>
          <w:szCs w:val="22"/>
          <w:vertAlign w:val="superscript"/>
        </w:rPr>
        <w:t>31</w:t>
      </w:r>
      <w:r w:rsidRPr="00F5494D">
        <w:rPr>
          <w:color w:val="385623" w:themeColor="accent6" w:themeShade="80"/>
          <w:szCs w:val="22"/>
        </w:rPr>
        <w:t>P NMR spectra of</w:t>
      </w:r>
      <w:r w:rsidRPr="00F5494D">
        <w:rPr>
          <w:i/>
          <w:color w:val="385623" w:themeColor="accent6" w:themeShade="80"/>
          <w:szCs w:val="22"/>
        </w:rPr>
        <w:t xml:space="preserve"> S. cerevisiae</w:t>
      </w:r>
      <w:r w:rsidRPr="00F5494D">
        <w:rPr>
          <w:color w:val="385623" w:themeColor="accent6" w:themeShade="80"/>
          <w:szCs w:val="22"/>
        </w:rPr>
        <w:t xml:space="preserve"> wild-type Gsp1:GTP showed two distinct peaks for the </w:t>
      </w:r>
      <w:r w:rsidRPr="00F5494D">
        <w:rPr>
          <w:color w:val="385623" w:themeColor="accent6" w:themeShade="80"/>
          <w:szCs w:val="22"/>
          <w:lang w:val="el-GR"/>
        </w:rPr>
        <w:t>γ</w:t>
      </w:r>
      <w:r w:rsidRPr="00F5494D">
        <w:rPr>
          <w:color w:val="385623" w:themeColor="accent6" w:themeShade="80"/>
          <w:szCs w:val="22"/>
        </w:rPr>
        <w:t xml:space="preserve">-phosphate of bound GTP with 87% of wild-type Gsp1:GTP in the </w:t>
      </w:r>
      <w:r w:rsidRPr="00F5494D">
        <w:rPr>
          <w:color w:val="385623" w:themeColor="accent6" w:themeShade="80"/>
          <w:szCs w:val="22"/>
          <w:lang w:val="el-GR"/>
        </w:rPr>
        <w:t>γ</w:t>
      </w:r>
      <w:r w:rsidRPr="00F5494D">
        <w:rPr>
          <w:color w:val="385623" w:themeColor="accent6" w:themeShade="80"/>
          <w:szCs w:val="22"/>
        </w:rPr>
        <w:t xml:space="preserve">2 state conformation. Strikingly, the populations of the </w:t>
      </w:r>
      <w:r w:rsidRPr="00F5494D">
        <w:rPr>
          <w:color w:val="385623" w:themeColor="accent6" w:themeShade="80"/>
          <w:szCs w:val="22"/>
          <w:lang w:val="el-GR"/>
        </w:rPr>
        <w:t>γ</w:t>
      </w:r>
      <w:r w:rsidRPr="00F5494D">
        <w:rPr>
          <w:color w:val="385623" w:themeColor="accent6" w:themeShade="80"/>
          <w:szCs w:val="22"/>
        </w:rPr>
        <w:t xml:space="preserve">2 state in Gsp1 interface mutants ranged from close to 0% for T34E and T34Q, to close to 100% for H141R, Y157A, and K132H (Fig. 3c). </w:t>
      </w:r>
    </w:p>
    <w:p w14:paraId="7C8A9FE9" w14:textId="7AF3A7E4" w:rsidR="00000FEE" w:rsidRPr="00F5494D" w:rsidRDefault="00500E92" w:rsidP="00F5494D">
      <w:pPr>
        <w:rPr>
          <w:i/>
          <w:iCs/>
          <w:color w:val="385623" w:themeColor="accent6" w:themeShade="80"/>
          <w:szCs w:val="22"/>
          <w:shd w:val="clear" w:color="auto" w:fill="FFFFFF"/>
        </w:rPr>
      </w:pPr>
      <w:r w:rsidRPr="00F5494D">
        <w:rPr>
          <w:color w:val="2F5496" w:themeColor="accent1" w:themeShade="BF"/>
          <w:szCs w:val="22"/>
        </w:rPr>
        <w:t xml:space="preserve">Furthermore, we observed a striking linear relationship between the relative log-transformed ratio of the two </w:t>
      </w:r>
      <w:r w:rsidRPr="00F5494D">
        <w:rPr>
          <w:color w:val="2F5496" w:themeColor="accent1" w:themeShade="BF"/>
          <w:szCs w:val="22"/>
          <w:lang w:val="el-GR"/>
        </w:rPr>
        <w:t>γ</w:t>
      </w:r>
      <w:r w:rsidRPr="00F5494D">
        <w:rPr>
          <w:color w:val="2F5496" w:themeColor="accent1" w:themeShade="BF"/>
          <w:szCs w:val="22"/>
        </w:rPr>
        <w:t xml:space="preserve"> conformations and the log-transformed relative catalytic efficiency of GAP-mediated GTP hydrolysis (Fig. 3d) and intrinsic GTP hydrolysis (Supplementary File 1 Table 8, Extended Data Fig. 7b, c). From this relationship we can infer that the </w:t>
      </w:r>
      <w:r w:rsidRPr="00F5494D">
        <w:rPr>
          <w:color w:val="2F5496" w:themeColor="accent1" w:themeShade="BF"/>
          <w:szCs w:val="22"/>
          <w:lang w:val="el-GR"/>
        </w:rPr>
        <w:t>γ</w:t>
      </w:r>
      <w:r w:rsidRPr="00F5494D">
        <w:rPr>
          <w:color w:val="2F5496" w:themeColor="accent1" w:themeShade="BF"/>
          <w:szCs w:val="22"/>
        </w:rPr>
        <w:t xml:space="preserve">2 state represents the active site conformation of Gsp1:GTP that is more compatible with GAP-mediated GTP hydrolysis, compared to the </w:t>
      </w:r>
      <w:r w:rsidRPr="00F5494D">
        <w:rPr>
          <w:color w:val="2F5496" w:themeColor="accent1" w:themeShade="BF"/>
          <w:szCs w:val="22"/>
          <w:lang w:val="el-GR"/>
        </w:rPr>
        <w:t>γ</w:t>
      </w:r>
      <w:r w:rsidRPr="00F5494D">
        <w:rPr>
          <w:color w:val="2F5496" w:themeColor="accent1" w:themeShade="BF"/>
          <w:szCs w:val="22"/>
        </w:rPr>
        <w:t xml:space="preserve">1 state. Remarkably, the mutated residues that tune the population of the </w:t>
      </w:r>
      <w:r w:rsidRPr="00F5494D">
        <w:rPr>
          <w:color w:val="2F5496" w:themeColor="accent1" w:themeShade="BF"/>
          <w:szCs w:val="22"/>
          <w:lang w:val="el-GR"/>
        </w:rPr>
        <w:t>γ</w:t>
      </w:r>
      <w:r w:rsidRPr="00F5494D">
        <w:rPr>
          <w:color w:val="2F5496" w:themeColor="accent1" w:themeShade="BF"/>
          <w:szCs w:val="22"/>
        </w:rPr>
        <w:t xml:space="preserve">2 state (T34, H141, Q147, and Y157) are all distal, affecting the chemical environment of the Gsp1-bound GTP </w:t>
      </w:r>
      <w:r w:rsidRPr="00F5494D">
        <w:rPr>
          <w:color w:val="2F5496" w:themeColor="accent1" w:themeShade="BF"/>
          <w:szCs w:val="22"/>
          <w:lang w:val="el-GR"/>
        </w:rPr>
        <w:t>γ</w:t>
      </w:r>
      <w:r w:rsidRPr="00F5494D">
        <w:rPr>
          <w:color w:val="2F5496" w:themeColor="accent1" w:themeShade="BF"/>
          <w:szCs w:val="22"/>
        </w:rPr>
        <w:t xml:space="preserve"> phosphate from at least 18 </w:t>
      </w:r>
      <w:r w:rsidRPr="00F5494D">
        <w:rPr>
          <w:color w:val="2F5496" w:themeColor="accent1" w:themeShade="BF"/>
          <w:szCs w:val="22"/>
          <w:lang w:val="en-GB"/>
        </w:rPr>
        <w:t>Å</w:t>
      </w:r>
      <w:r w:rsidRPr="00F5494D">
        <w:rPr>
          <w:color w:val="2F5496" w:themeColor="accent1" w:themeShade="BF"/>
          <w:szCs w:val="22"/>
        </w:rPr>
        <w:t xml:space="preserve"> away (Fig. 3e, f). </w:t>
      </w:r>
      <w:r w:rsidRPr="00F5494D">
        <w:rPr>
          <w:color w:val="385623" w:themeColor="accent6" w:themeShade="80"/>
          <w:szCs w:val="22"/>
        </w:rPr>
        <w:t>Furthermore, neither of these sites overlap with the allosteric inhibitor pockets successfully targeted by small molecule inhibitors in R</w:t>
      </w:r>
      <w:ins w:id="610" w:author="Perica, Tina" w:date="2020-08-05T15:56:00Z">
        <w:r w:rsidR="00F5494D">
          <w:rPr>
            <w:color w:val="385623" w:themeColor="accent6" w:themeShade="80"/>
            <w:szCs w:val="22"/>
          </w:rPr>
          <w:t>AS</w:t>
        </w:r>
      </w:ins>
      <w:del w:id="611" w:author="Perica, Tina" w:date="2020-08-05T15:56:00Z">
        <w:r w:rsidRPr="00F5494D" w:rsidDel="00F5494D">
          <w:rPr>
            <w:color w:val="385623" w:themeColor="accent6" w:themeShade="80"/>
            <w:szCs w:val="22"/>
          </w:rPr>
          <w:delText>as</w:delText>
        </w:r>
      </w:del>
      <w:r w:rsidRPr="00F5494D">
        <w:rPr>
          <w:color w:val="385623" w:themeColor="accent6" w:themeShade="80"/>
          <w:szCs w:val="22"/>
        </w:rPr>
        <w:t>{Canon, 2019, r05670;Kessler, 2019, r05463;Ostrem, 2013, r05039}</w:t>
      </w:r>
      <w:r w:rsidRPr="00F5494D" w:rsidDel="00F77F62">
        <w:rPr>
          <w:color w:val="385623" w:themeColor="accent6" w:themeShade="80"/>
          <w:szCs w:val="22"/>
        </w:rPr>
        <w:t xml:space="preserve"> </w:t>
      </w:r>
      <w:r w:rsidRPr="00F5494D">
        <w:rPr>
          <w:color w:val="385623" w:themeColor="accent6" w:themeShade="80"/>
          <w:szCs w:val="22"/>
        </w:rPr>
        <w:t>(Extended Data Fig. 7d). Exceptions to the linear relationship are the K132H mutation, which is in the core of the GAP interface and is hence expected to directly affect the interaction with the GAP, and the D79S and R78K mutations, which are on the edge of the GTPase switch II region (from residues 69 to 77) and could lead to different perturbations of the nucleotide binding site geometry.</w:t>
      </w:r>
    </w:p>
    <w:p w14:paraId="049B77F0" w14:textId="16595BCC" w:rsidR="004661A6" w:rsidRPr="00F5494D" w:rsidRDefault="00192324" w:rsidP="00F5494D">
      <w:pPr>
        <w:rPr>
          <w:ins w:id="612" w:author="Christopher Mathy" w:date="2020-05-15T01:16:00Z"/>
          <w:szCs w:val="22"/>
          <w:shd w:val="clear" w:color="auto" w:fill="FFFFFF"/>
        </w:rPr>
      </w:pPr>
      <w:ins w:id="613" w:author="Tanja Kortemme" w:date="2020-08-02T18:05:00Z">
        <w:r w:rsidRPr="00F5494D">
          <w:rPr>
            <w:szCs w:val="22"/>
            <w:shd w:val="clear" w:color="auto" w:fill="FFFFFF"/>
          </w:rPr>
          <w:t xml:space="preserve">Cited </w:t>
        </w:r>
      </w:ins>
      <w:r w:rsidR="00D92893" w:rsidRPr="00F5494D">
        <w:rPr>
          <w:szCs w:val="22"/>
          <w:shd w:val="clear" w:color="auto" w:fill="FFFFFF"/>
        </w:rPr>
        <w:t>REFERENCES</w:t>
      </w:r>
      <w:r w:rsidR="00F03429" w:rsidRPr="00F5494D">
        <w:rPr>
          <w:szCs w:val="22"/>
          <w:shd w:val="clear" w:color="auto" w:fill="FFFFFF"/>
        </w:rPr>
        <w:t xml:space="preserve"> </w:t>
      </w:r>
      <w:del w:id="614" w:author="Tanja Kortemme" w:date="2020-08-02T18:06:00Z">
        <w:r w:rsidR="00F03429" w:rsidRPr="00F5494D" w:rsidDel="00F66F55">
          <w:rPr>
            <w:szCs w:val="22"/>
            <w:shd w:val="clear" w:color="auto" w:fill="FFFFFF"/>
          </w:rPr>
          <w:delText xml:space="preserve">about </w:delText>
        </w:r>
      </w:del>
      <w:ins w:id="615" w:author="Tanja Kortemme" w:date="2020-08-02T18:06:00Z">
        <w:r w:rsidR="00F66F55" w:rsidRPr="00F5494D">
          <w:rPr>
            <w:szCs w:val="22"/>
            <w:shd w:val="clear" w:color="auto" w:fill="FFFFFF"/>
          </w:rPr>
          <w:t xml:space="preserve">relevant to </w:t>
        </w:r>
      </w:ins>
      <w:r w:rsidR="00F03429" w:rsidRPr="00F5494D">
        <w:rPr>
          <w:szCs w:val="22"/>
          <w:shd w:val="clear" w:color="auto" w:fill="FFFFFF"/>
          <w:vertAlign w:val="superscript"/>
        </w:rPr>
        <w:t>31</w:t>
      </w:r>
      <w:r w:rsidR="00F03429" w:rsidRPr="00F5494D">
        <w:rPr>
          <w:szCs w:val="22"/>
          <w:shd w:val="clear" w:color="auto" w:fill="FFFFFF"/>
        </w:rPr>
        <w:t>P NMR and GTPase conformations:</w:t>
      </w:r>
    </w:p>
    <w:p w14:paraId="41E10AC6" w14:textId="77777777" w:rsidR="00572CE8" w:rsidRPr="00F5494D" w:rsidRDefault="00572CE8" w:rsidP="00F5494D">
      <w:pPr>
        <w:rPr>
          <w:color w:val="000000" w:themeColor="text1"/>
          <w:szCs w:val="22"/>
          <w:lang w:val="de-DE"/>
        </w:rPr>
      </w:pPr>
      <w:r w:rsidRPr="00F5494D">
        <w:rPr>
          <w:color w:val="000000" w:themeColor="text1"/>
          <w:szCs w:val="22"/>
        </w:rPr>
        <w:t xml:space="preserve">Fersht, A. (1999). </w:t>
      </w:r>
      <w:r w:rsidRPr="00F5494D">
        <w:rPr>
          <w:i/>
          <w:iCs/>
          <w:color w:val="000000" w:themeColor="text1"/>
          <w:szCs w:val="22"/>
        </w:rPr>
        <w:t>Structure and Mechanism in Protein Science: A Guide to Enzyme Catalysis and Protein Folding</w:t>
      </w:r>
      <w:r w:rsidRPr="00F5494D">
        <w:rPr>
          <w:color w:val="000000" w:themeColor="text1"/>
          <w:szCs w:val="22"/>
        </w:rPr>
        <w:t xml:space="preserve">. </w:t>
      </w:r>
      <w:r w:rsidRPr="00F5494D">
        <w:rPr>
          <w:color w:val="000000" w:themeColor="text1"/>
          <w:szCs w:val="22"/>
          <w:lang w:val="de-DE"/>
        </w:rPr>
        <w:t>Macmillan.</w:t>
      </w:r>
    </w:p>
    <w:p w14:paraId="66AFACB3" w14:textId="41E817DD" w:rsidR="00F5494D" w:rsidRPr="00F5494D" w:rsidRDefault="00F5494D" w:rsidP="0051186A">
      <w:pPr>
        <w:rPr>
          <w:ins w:id="616" w:author="Perica, Tina" w:date="2020-08-05T15:57:00Z"/>
          <w:color w:val="000000" w:themeColor="text1"/>
          <w:szCs w:val="22"/>
          <w:rPrChange w:id="617" w:author="Perica, Tina" w:date="2020-08-05T15:57:00Z">
            <w:rPr>
              <w:ins w:id="618" w:author="Perica, Tina" w:date="2020-08-05T15:57:00Z"/>
              <w:color w:val="000000" w:themeColor="text1"/>
              <w:szCs w:val="22"/>
              <w:lang w:val="de-DE"/>
            </w:rPr>
          </w:rPrChange>
        </w:rPr>
      </w:pPr>
      <w:ins w:id="619" w:author="Perica, Tina" w:date="2020-08-05T15:57:00Z">
        <w:r w:rsidRPr="00F5494D">
          <w:rPr>
            <w:color w:val="000000" w:themeColor="text1"/>
            <w:szCs w:val="22"/>
            <w:lang w:val="de-DE"/>
            <w:rPrChange w:id="620" w:author="Perica, Tina" w:date="2020-08-05T15:57:00Z">
              <w:rPr>
                <w:color w:val="000000" w:themeColor="text1"/>
                <w:szCs w:val="22"/>
                <w:lang w:val="en-GB"/>
              </w:rPr>
            </w:rPrChange>
          </w:rPr>
          <w:t xml:space="preserve">Geyer, M., Schweins, T., Herrmann, C., Prisner, T., Wittinghofer, A., &amp; Kalbitzer, H. R. (1996). </w:t>
        </w:r>
        <w:r w:rsidRPr="005C618F">
          <w:rPr>
            <w:color w:val="000000" w:themeColor="text1"/>
            <w:szCs w:val="22"/>
          </w:rPr>
          <w:t>Conformational transitions in p21 ras and in its complexes with the effector protein Raf-RBD and the GTPase activating protein GAP. </w:t>
        </w:r>
        <w:r w:rsidRPr="005C618F">
          <w:rPr>
            <w:i/>
            <w:iCs/>
            <w:color w:val="000000" w:themeColor="text1"/>
            <w:szCs w:val="22"/>
          </w:rPr>
          <w:t>Biochemistry</w:t>
        </w:r>
        <w:r w:rsidRPr="005C618F">
          <w:rPr>
            <w:color w:val="000000" w:themeColor="text1"/>
            <w:szCs w:val="22"/>
          </w:rPr>
          <w:t>, </w:t>
        </w:r>
        <w:r w:rsidRPr="005C618F">
          <w:rPr>
            <w:i/>
            <w:iCs/>
            <w:color w:val="000000" w:themeColor="text1"/>
            <w:szCs w:val="22"/>
          </w:rPr>
          <w:t>35</w:t>
        </w:r>
        <w:r w:rsidRPr="005C618F">
          <w:rPr>
            <w:color w:val="000000" w:themeColor="text1"/>
            <w:szCs w:val="22"/>
          </w:rPr>
          <w:t>(32), 10308-10320.</w:t>
        </w:r>
      </w:ins>
    </w:p>
    <w:p w14:paraId="6FEEA27C" w14:textId="31EF2972" w:rsidR="00F5494D" w:rsidRDefault="00572CE8" w:rsidP="0051186A">
      <w:pPr>
        <w:rPr>
          <w:ins w:id="621" w:author="Perica, Tina" w:date="2020-08-05T15:57:00Z"/>
          <w:color w:val="000000" w:themeColor="text1"/>
          <w:szCs w:val="22"/>
        </w:rPr>
      </w:pPr>
      <w:r w:rsidRPr="00F5494D">
        <w:rPr>
          <w:color w:val="000000" w:themeColor="text1"/>
          <w:szCs w:val="22"/>
          <w:lang w:val="de-DE"/>
        </w:rPr>
        <w:t xml:space="preserve">Geyer, M., Assheuer, R., Klebe, C., Kuhlmann, J., Becker, J., Wittinghofer, A., &amp; Kalbitzer, H. R. (1999). </w:t>
      </w:r>
      <w:r w:rsidRPr="00F5494D">
        <w:rPr>
          <w:color w:val="000000" w:themeColor="text1"/>
          <w:szCs w:val="22"/>
        </w:rPr>
        <w:t xml:space="preserve">Conformational states of the nuclear GTP-binding protein Ran and its complexes with the exchange factor RCC1 and the effector protein RanBP1. </w:t>
      </w:r>
      <w:r w:rsidRPr="00F5494D">
        <w:rPr>
          <w:i/>
          <w:iCs/>
          <w:color w:val="000000" w:themeColor="text1"/>
          <w:szCs w:val="22"/>
        </w:rPr>
        <w:t>Biochemistry</w:t>
      </w:r>
      <w:r w:rsidRPr="00F5494D">
        <w:rPr>
          <w:color w:val="000000" w:themeColor="text1"/>
          <w:szCs w:val="22"/>
        </w:rPr>
        <w:t xml:space="preserve">, </w:t>
      </w:r>
      <w:r w:rsidRPr="00F5494D">
        <w:rPr>
          <w:i/>
          <w:iCs/>
          <w:color w:val="000000" w:themeColor="text1"/>
          <w:szCs w:val="22"/>
        </w:rPr>
        <w:t>38</w:t>
      </w:r>
      <w:r w:rsidRPr="00F5494D">
        <w:rPr>
          <w:color w:val="000000" w:themeColor="text1"/>
          <w:szCs w:val="22"/>
        </w:rPr>
        <w:t>(35), 11250–11260.</w:t>
      </w:r>
    </w:p>
    <w:p w14:paraId="3F15B9A7" w14:textId="7DC60B86" w:rsidR="00F5494D" w:rsidRDefault="00F5494D" w:rsidP="0051186A">
      <w:pPr>
        <w:rPr>
          <w:ins w:id="622" w:author="Perica, Tina" w:date="2020-08-05T15:57:00Z"/>
          <w:color w:val="000000" w:themeColor="text1"/>
          <w:szCs w:val="22"/>
        </w:rPr>
      </w:pPr>
      <w:ins w:id="623" w:author="Perica, Tina" w:date="2020-08-05T15:57:00Z">
        <w:r w:rsidRPr="005C618F">
          <w:rPr>
            <w:color w:val="000000" w:themeColor="text1"/>
            <w:szCs w:val="22"/>
          </w:rPr>
          <w:lastRenderedPageBreak/>
          <w:t>Liao, J., Shima, F., Araki, M., Ye, M., Muraoka, S., Sugimoto, T., ... &amp; Kataoka, T. (2008). Two conformational states of Ras GTPase exhibit differential GTP-binding kinetics. </w:t>
        </w:r>
        <w:r w:rsidRPr="005C618F">
          <w:rPr>
            <w:i/>
            <w:iCs/>
            <w:color w:val="000000" w:themeColor="text1"/>
            <w:szCs w:val="22"/>
          </w:rPr>
          <w:t>Biochemical and biophysical research communications</w:t>
        </w:r>
        <w:r w:rsidRPr="005C618F">
          <w:rPr>
            <w:color w:val="000000" w:themeColor="text1"/>
            <w:szCs w:val="22"/>
          </w:rPr>
          <w:t>, </w:t>
        </w:r>
        <w:r w:rsidRPr="005C618F">
          <w:rPr>
            <w:i/>
            <w:iCs/>
            <w:color w:val="000000" w:themeColor="text1"/>
            <w:szCs w:val="22"/>
          </w:rPr>
          <w:t>369</w:t>
        </w:r>
        <w:r w:rsidRPr="005C618F">
          <w:rPr>
            <w:color w:val="000000" w:themeColor="text1"/>
            <w:szCs w:val="22"/>
          </w:rPr>
          <w:t>(2), 327-332.</w:t>
        </w:r>
      </w:ins>
    </w:p>
    <w:p w14:paraId="31B51A07" w14:textId="5A0D7565" w:rsidR="00F5494D" w:rsidRDefault="00F5494D" w:rsidP="0051186A">
      <w:pPr>
        <w:rPr>
          <w:ins w:id="624" w:author="Perica, Tina" w:date="2020-08-05T15:57:00Z"/>
          <w:color w:val="000000" w:themeColor="text1"/>
          <w:szCs w:val="22"/>
        </w:rPr>
      </w:pPr>
      <w:ins w:id="625" w:author="Perica, Tina" w:date="2020-08-05T15:57:00Z">
        <w:r w:rsidRPr="005C618F">
          <w:rPr>
            <w:color w:val="000000" w:themeColor="text1"/>
            <w:szCs w:val="22"/>
            <w:lang w:val="de-DE"/>
          </w:rPr>
          <w:t xml:space="preserve">Scheffzek, K., Ahmadian, M. R., Kabsch, W., Wiesmüller, L., Lautwein, A., Schmitz, F., &amp; Wittinghofer, A. (1997). </w:t>
        </w:r>
        <w:r w:rsidRPr="005C618F">
          <w:rPr>
            <w:color w:val="000000" w:themeColor="text1"/>
            <w:szCs w:val="22"/>
          </w:rPr>
          <w:t>The Ras-RasGAP complex: structural basis for GTPase activation and its loss in oncogenic Ras mutants. </w:t>
        </w:r>
        <w:r w:rsidRPr="005C618F">
          <w:rPr>
            <w:i/>
            <w:iCs/>
            <w:color w:val="000000" w:themeColor="text1"/>
            <w:szCs w:val="22"/>
          </w:rPr>
          <w:t>Science</w:t>
        </w:r>
        <w:r w:rsidRPr="005C618F">
          <w:rPr>
            <w:color w:val="000000" w:themeColor="text1"/>
            <w:szCs w:val="22"/>
          </w:rPr>
          <w:t>, </w:t>
        </w:r>
        <w:r w:rsidRPr="005C618F">
          <w:rPr>
            <w:i/>
            <w:iCs/>
            <w:color w:val="000000" w:themeColor="text1"/>
            <w:szCs w:val="22"/>
          </w:rPr>
          <w:t>277</w:t>
        </w:r>
        <w:r w:rsidRPr="005C618F">
          <w:rPr>
            <w:color w:val="000000" w:themeColor="text1"/>
            <w:szCs w:val="22"/>
          </w:rPr>
          <w:t>(5324), 333-339.</w:t>
        </w:r>
      </w:ins>
    </w:p>
    <w:p w14:paraId="71A3BFE3" w14:textId="1FD692CB" w:rsidR="00F5494D" w:rsidRPr="00F5494D" w:rsidRDefault="00F5494D" w:rsidP="00F5494D">
      <w:pPr>
        <w:rPr>
          <w:color w:val="000000" w:themeColor="text1"/>
          <w:szCs w:val="22"/>
          <w:lang w:val="de-DE"/>
          <w:rPrChange w:id="626" w:author="Perica, Tina" w:date="2020-08-05T15:57:00Z">
            <w:rPr>
              <w:color w:val="000000" w:themeColor="text1"/>
            </w:rPr>
          </w:rPrChange>
        </w:rPr>
      </w:pPr>
      <w:ins w:id="627" w:author="Perica, Tina" w:date="2020-08-05T15:57:00Z">
        <w:r w:rsidRPr="00F5494D">
          <w:rPr>
            <w:color w:val="000000" w:themeColor="text1"/>
            <w:szCs w:val="22"/>
            <w:lang w:val="de-DE"/>
            <w:rPrChange w:id="628" w:author="Perica, Tina" w:date="2020-08-05T15:57:00Z">
              <w:rPr>
                <w:color w:val="000000" w:themeColor="text1"/>
                <w:szCs w:val="22"/>
                <w:lang w:val="en-GB"/>
              </w:rPr>
            </w:rPrChange>
          </w:rPr>
          <w:t xml:space="preserve">Scheidig, A. J., Burmester, C., &amp; Goody, R. S. (1999). </w:t>
        </w:r>
        <w:r w:rsidRPr="005C618F">
          <w:rPr>
            <w:color w:val="000000" w:themeColor="text1"/>
            <w:szCs w:val="22"/>
          </w:rPr>
          <w:t>The pre-hydrolysis state of p21ras in complex with GTP: new insights into the role of water molecules in the GTP hydrolysis reaction of ras-like proteins. </w:t>
        </w:r>
        <w:r w:rsidRPr="005C618F">
          <w:rPr>
            <w:i/>
            <w:iCs/>
            <w:color w:val="000000" w:themeColor="text1"/>
            <w:szCs w:val="22"/>
            <w:lang w:val="de-DE"/>
          </w:rPr>
          <w:t>Structure</w:t>
        </w:r>
        <w:r w:rsidRPr="005C618F">
          <w:rPr>
            <w:color w:val="000000" w:themeColor="text1"/>
            <w:szCs w:val="22"/>
            <w:lang w:val="de-DE"/>
          </w:rPr>
          <w:t>, </w:t>
        </w:r>
        <w:r w:rsidRPr="005C618F">
          <w:rPr>
            <w:i/>
            <w:iCs/>
            <w:color w:val="000000" w:themeColor="text1"/>
            <w:szCs w:val="22"/>
            <w:lang w:val="de-DE"/>
          </w:rPr>
          <w:t>7</w:t>
        </w:r>
        <w:r w:rsidRPr="005C618F">
          <w:rPr>
            <w:color w:val="000000" w:themeColor="text1"/>
            <w:szCs w:val="22"/>
            <w:lang w:val="de-DE"/>
          </w:rPr>
          <w:t>(11), 1311-S2.</w:t>
        </w:r>
      </w:ins>
    </w:p>
    <w:p w14:paraId="1A8223DE" w14:textId="77777777" w:rsidR="00572CE8" w:rsidRPr="00F5494D" w:rsidRDefault="00572CE8" w:rsidP="00F5494D">
      <w:pPr>
        <w:rPr>
          <w:color w:val="000000" w:themeColor="text1"/>
          <w:szCs w:val="22"/>
          <w:lang w:val="sv-SE"/>
        </w:rPr>
      </w:pPr>
      <w:r w:rsidRPr="00F5494D">
        <w:rPr>
          <w:color w:val="000000" w:themeColor="text1"/>
          <w:szCs w:val="22"/>
        </w:rPr>
        <w:t xml:space="preserve">Seewald, M. J., Körner, C., Wittinghofer, A., &amp; Vetter, I. R. (2002). RanGAP mediates GTP hydrolysis without an arginine finger. </w:t>
      </w:r>
      <w:r w:rsidRPr="00F5494D">
        <w:rPr>
          <w:i/>
          <w:iCs/>
          <w:color w:val="000000" w:themeColor="text1"/>
          <w:szCs w:val="22"/>
          <w:lang w:val="sv-SE"/>
        </w:rPr>
        <w:t>Nature</w:t>
      </w:r>
      <w:r w:rsidRPr="00F5494D">
        <w:rPr>
          <w:color w:val="000000" w:themeColor="text1"/>
          <w:szCs w:val="22"/>
          <w:lang w:val="sv-SE"/>
        </w:rPr>
        <w:t xml:space="preserve">, </w:t>
      </w:r>
      <w:r w:rsidRPr="00F5494D">
        <w:rPr>
          <w:i/>
          <w:iCs/>
          <w:color w:val="000000" w:themeColor="text1"/>
          <w:szCs w:val="22"/>
          <w:lang w:val="sv-SE"/>
        </w:rPr>
        <w:t>415</w:t>
      </w:r>
      <w:r w:rsidRPr="00F5494D">
        <w:rPr>
          <w:color w:val="000000" w:themeColor="text1"/>
          <w:szCs w:val="22"/>
          <w:lang w:val="sv-SE"/>
        </w:rPr>
        <w:t>(6872), 662–666.</w:t>
      </w:r>
    </w:p>
    <w:p w14:paraId="6270AF73" w14:textId="2BFA8383" w:rsidR="004D6163" w:rsidRDefault="00572CE8" w:rsidP="0051186A">
      <w:pPr>
        <w:rPr>
          <w:ins w:id="629" w:author="Perica, Tina" w:date="2020-08-05T15:56:00Z"/>
          <w:color w:val="000000" w:themeColor="text1"/>
          <w:szCs w:val="22"/>
          <w:lang w:val="en-GB"/>
        </w:rPr>
      </w:pPr>
      <w:r w:rsidRPr="00F5494D">
        <w:rPr>
          <w:color w:val="000000" w:themeColor="text1"/>
          <w:szCs w:val="22"/>
          <w:lang w:val="sv-SE"/>
        </w:rPr>
        <w:t>Seewald, M. J., Kraemer, A., Farkasovsky, M., Körner, C., Wittinghofer, A., &amp; Vetter</w:t>
      </w:r>
      <w:r w:rsidRPr="00F5494D">
        <w:rPr>
          <w:i/>
          <w:iCs/>
          <w:color w:val="000000" w:themeColor="text1"/>
          <w:szCs w:val="22"/>
          <w:lang w:val="sv-SE"/>
        </w:rPr>
        <w:t>.</w:t>
      </w:r>
      <w:r w:rsidRPr="00F5494D">
        <w:rPr>
          <w:color w:val="000000" w:themeColor="text1"/>
          <w:szCs w:val="22"/>
          <w:lang w:val="sv-SE"/>
        </w:rPr>
        <w:t xml:space="preserve"> </w:t>
      </w:r>
      <w:r w:rsidRPr="00F5494D">
        <w:rPr>
          <w:color w:val="000000" w:themeColor="text1"/>
          <w:szCs w:val="22"/>
          <w:lang w:val="en-GB"/>
        </w:rPr>
        <w:t xml:space="preserve">I. R. (2003). Biochemical Characterization of the Ran-RanBP1-RanGAP System: Are RanBP Proteins and the Acidic Tail of RanGAP Required for the Ran-RanGAP GTPase Reaction? </w:t>
      </w:r>
      <w:r w:rsidRPr="00F5494D">
        <w:rPr>
          <w:i/>
          <w:iCs/>
          <w:color w:val="000000" w:themeColor="text1"/>
          <w:szCs w:val="22"/>
          <w:lang w:val="en-GB"/>
        </w:rPr>
        <w:t>Molecular and Cellular Biology</w:t>
      </w:r>
      <w:r w:rsidRPr="00F5494D">
        <w:rPr>
          <w:color w:val="000000" w:themeColor="text1"/>
          <w:szCs w:val="22"/>
          <w:lang w:val="en-GB"/>
        </w:rPr>
        <w:t xml:space="preserve"> 23, 8124–8136 (2003).</w:t>
      </w:r>
    </w:p>
    <w:p w14:paraId="38C9A4C0" w14:textId="77777777" w:rsidR="00F5494D" w:rsidRPr="005C618F" w:rsidRDefault="00F5494D" w:rsidP="00F5494D">
      <w:pPr>
        <w:rPr>
          <w:moveTo w:id="630" w:author="Perica, Tina" w:date="2020-08-05T15:56:00Z"/>
          <w:color w:val="000000" w:themeColor="text1"/>
          <w:szCs w:val="22"/>
        </w:rPr>
      </w:pPr>
      <w:moveToRangeStart w:id="631" w:author="Perica, Tina" w:date="2020-08-05T15:56:00Z" w:name="move47535416"/>
      <w:moveTo w:id="632" w:author="Perica, Tina" w:date="2020-08-05T15:56:00Z">
        <w:r w:rsidRPr="005C618F">
          <w:rPr>
            <w:color w:val="000000" w:themeColor="text1"/>
            <w:szCs w:val="22"/>
          </w:rPr>
          <w:t>Shima, F., Ijiri, Y., Muraoka, S., Liao, J., Ye, M., Araki, M., ... &amp; Kumasaka, T. (2010). Structural basis for conformational dynamics of GTP-bound Ras protein. </w:t>
        </w:r>
        <w:r w:rsidRPr="005C618F">
          <w:rPr>
            <w:i/>
            <w:iCs/>
            <w:color w:val="000000" w:themeColor="text1"/>
            <w:szCs w:val="22"/>
          </w:rPr>
          <w:t>Journal of Biological Chemistry</w:t>
        </w:r>
        <w:r w:rsidRPr="005C618F">
          <w:rPr>
            <w:color w:val="000000" w:themeColor="text1"/>
            <w:szCs w:val="22"/>
          </w:rPr>
          <w:t>, </w:t>
        </w:r>
        <w:r w:rsidRPr="005C618F">
          <w:rPr>
            <w:i/>
            <w:iCs/>
            <w:color w:val="000000" w:themeColor="text1"/>
            <w:szCs w:val="22"/>
          </w:rPr>
          <w:t>285</w:t>
        </w:r>
        <w:r w:rsidRPr="005C618F">
          <w:rPr>
            <w:color w:val="000000" w:themeColor="text1"/>
            <w:szCs w:val="22"/>
          </w:rPr>
          <w:t>(29), 22696-22705.</w:t>
        </w:r>
      </w:moveTo>
    </w:p>
    <w:p w14:paraId="2AC232FE" w14:textId="6925CB26" w:rsidR="00F5494D" w:rsidRPr="005C618F" w:rsidDel="00F5494D" w:rsidRDefault="00F5494D" w:rsidP="00F5494D">
      <w:pPr>
        <w:rPr>
          <w:del w:id="633" w:author="Perica, Tina" w:date="2020-08-05T15:56:00Z"/>
          <w:moveTo w:id="634" w:author="Perica, Tina" w:date="2020-08-05T15:56:00Z"/>
          <w:color w:val="000000" w:themeColor="text1"/>
          <w:szCs w:val="22"/>
        </w:rPr>
      </w:pPr>
      <w:moveTo w:id="635" w:author="Perica, Tina" w:date="2020-08-05T15:56:00Z">
        <w:del w:id="636" w:author="Perica, Tina" w:date="2020-08-05T15:56:00Z">
          <w:r w:rsidRPr="00F5494D" w:rsidDel="00F5494D">
            <w:rPr>
              <w:color w:val="000000" w:themeColor="text1"/>
              <w:szCs w:val="22"/>
              <w:lang w:val="en-GB"/>
              <w:rPrChange w:id="637" w:author="Perica, Tina" w:date="2020-08-05T15:56:00Z">
                <w:rPr>
                  <w:color w:val="000000" w:themeColor="text1"/>
                  <w:szCs w:val="22"/>
                  <w:lang w:val="de-DE"/>
                </w:rPr>
              </w:rPrChange>
            </w:rPr>
            <w:delText xml:space="preserve">Geyer, M., Schweins, T., Herrmann, C., Prisner, T., Wittinghofer, A., &amp; Kalbitzer, H. R. (1996). </w:delText>
          </w:r>
          <w:r w:rsidRPr="005C618F" w:rsidDel="00F5494D">
            <w:rPr>
              <w:color w:val="000000" w:themeColor="text1"/>
              <w:szCs w:val="22"/>
            </w:rPr>
            <w:delText>Conformational transitions in p21 ras and in its complexes with the effector protein Raf-RBD and the GTPase activating protein GAP. </w:delText>
          </w:r>
          <w:r w:rsidRPr="005C618F" w:rsidDel="00F5494D">
            <w:rPr>
              <w:i/>
              <w:iCs/>
              <w:color w:val="000000" w:themeColor="text1"/>
              <w:szCs w:val="22"/>
            </w:rPr>
            <w:delText>Biochemistry</w:delText>
          </w:r>
          <w:r w:rsidRPr="005C618F" w:rsidDel="00F5494D">
            <w:rPr>
              <w:color w:val="000000" w:themeColor="text1"/>
              <w:szCs w:val="22"/>
            </w:rPr>
            <w:delText>, </w:delText>
          </w:r>
          <w:r w:rsidRPr="005C618F" w:rsidDel="00F5494D">
            <w:rPr>
              <w:i/>
              <w:iCs/>
              <w:color w:val="000000" w:themeColor="text1"/>
              <w:szCs w:val="22"/>
            </w:rPr>
            <w:delText>35</w:delText>
          </w:r>
          <w:r w:rsidRPr="005C618F" w:rsidDel="00F5494D">
            <w:rPr>
              <w:color w:val="000000" w:themeColor="text1"/>
              <w:szCs w:val="22"/>
            </w:rPr>
            <w:delText>(32), 10308-10320.</w:delText>
          </w:r>
        </w:del>
      </w:moveTo>
    </w:p>
    <w:p w14:paraId="772AFA8F" w14:textId="7DF2FE10" w:rsidR="00F5494D" w:rsidRPr="005C618F" w:rsidDel="00F5494D" w:rsidRDefault="00F5494D" w:rsidP="00F5494D">
      <w:pPr>
        <w:rPr>
          <w:del w:id="638" w:author="Perica, Tina" w:date="2020-08-05T15:57:00Z"/>
          <w:moveTo w:id="639" w:author="Perica, Tina" w:date="2020-08-05T15:56:00Z"/>
          <w:color w:val="000000" w:themeColor="text1"/>
          <w:szCs w:val="22"/>
        </w:rPr>
      </w:pPr>
      <w:moveTo w:id="640" w:author="Perica, Tina" w:date="2020-08-05T15:56:00Z">
        <w:del w:id="641" w:author="Perica, Tina" w:date="2020-08-05T15:57:00Z">
          <w:r w:rsidRPr="005C618F" w:rsidDel="00F5494D">
            <w:rPr>
              <w:color w:val="000000" w:themeColor="text1"/>
              <w:szCs w:val="22"/>
            </w:rPr>
            <w:delText>Liao, J., Shima, F., Araki, M., Ye, M., Muraoka, S., Sugimoto, T., ... &amp; Kataoka, T. (2008). Two conformational states of Ras GTPase exhibit differential GTP-binding kinetics. </w:delText>
          </w:r>
          <w:r w:rsidRPr="005C618F" w:rsidDel="00F5494D">
            <w:rPr>
              <w:i/>
              <w:iCs/>
              <w:color w:val="000000" w:themeColor="text1"/>
              <w:szCs w:val="22"/>
            </w:rPr>
            <w:delText>Biochemical and biophysical research communications</w:delText>
          </w:r>
          <w:r w:rsidRPr="005C618F" w:rsidDel="00F5494D">
            <w:rPr>
              <w:color w:val="000000" w:themeColor="text1"/>
              <w:szCs w:val="22"/>
            </w:rPr>
            <w:delText>, </w:delText>
          </w:r>
          <w:r w:rsidRPr="005C618F" w:rsidDel="00F5494D">
            <w:rPr>
              <w:i/>
              <w:iCs/>
              <w:color w:val="000000" w:themeColor="text1"/>
              <w:szCs w:val="22"/>
            </w:rPr>
            <w:delText>369</w:delText>
          </w:r>
          <w:r w:rsidRPr="005C618F" w:rsidDel="00F5494D">
            <w:rPr>
              <w:color w:val="000000" w:themeColor="text1"/>
              <w:szCs w:val="22"/>
            </w:rPr>
            <w:delText>(2), 327-332.</w:delText>
          </w:r>
        </w:del>
      </w:moveTo>
    </w:p>
    <w:p w14:paraId="46DB3A4F" w14:textId="3553DD93" w:rsidR="00F5494D" w:rsidRPr="00F5494D" w:rsidDel="00F5494D" w:rsidRDefault="00F5494D" w:rsidP="00F5494D">
      <w:pPr>
        <w:rPr>
          <w:del w:id="642" w:author="Perica, Tina" w:date="2020-08-05T15:57:00Z"/>
          <w:moveTo w:id="643" w:author="Perica, Tina" w:date="2020-08-05T15:56:00Z"/>
          <w:color w:val="000000" w:themeColor="text1"/>
          <w:szCs w:val="22"/>
          <w:lang w:val="de-DE"/>
          <w:rPrChange w:id="644" w:author="Perica, Tina" w:date="2020-08-05T15:56:00Z">
            <w:rPr>
              <w:del w:id="645" w:author="Perica, Tina" w:date="2020-08-05T15:57:00Z"/>
              <w:moveTo w:id="646" w:author="Perica, Tina" w:date="2020-08-05T15:56:00Z"/>
              <w:color w:val="000000" w:themeColor="text1"/>
              <w:szCs w:val="22"/>
            </w:rPr>
          </w:rPrChange>
        </w:rPr>
      </w:pPr>
      <w:moveTo w:id="647" w:author="Perica, Tina" w:date="2020-08-05T15:56:00Z">
        <w:del w:id="648" w:author="Perica, Tina" w:date="2020-08-05T15:57:00Z">
          <w:r w:rsidRPr="00F5494D" w:rsidDel="00F5494D">
            <w:rPr>
              <w:color w:val="000000" w:themeColor="text1"/>
              <w:szCs w:val="22"/>
              <w:lang w:val="en-GB"/>
              <w:rPrChange w:id="649" w:author="Perica, Tina" w:date="2020-08-05T15:56:00Z">
                <w:rPr>
                  <w:color w:val="000000" w:themeColor="text1"/>
                  <w:szCs w:val="22"/>
                  <w:lang w:val="de-DE"/>
                </w:rPr>
              </w:rPrChange>
            </w:rPr>
            <w:delText xml:space="preserve">Scheidig, A. J., Burmester, C., &amp; Goody, R. S. (1999). </w:delText>
          </w:r>
          <w:r w:rsidRPr="005C618F" w:rsidDel="00F5494D">
            <w:rPr>
              <w:color w:val="000000" w:themeColor="text1"/>
              <w:szCs w:val="22"/>
            </w:rPr>
            <w:delText>The pre-hydrolysis state of p21ras in complex with GTP: new insights into the role of water molecules in the GTP hydrolysis reaction of ras-like proteins. </w:delText>
          </w:r>
          <w:r w:rsidRPr="00F5494D" w:rsidDel="00F5494D">
            <w:rPr>
              <w:i/>
              <w:iCs/>
              <w:color w:val="000000" w:themeColor="text1"/>
              <w:szCs w:val="22"/>
              <w:lang w:val="de-DE"/>
              <w:rPrChange w:id="650" w:author="Perica, Tina" w:date="2020-08-05T15:56:00Z">
                <w:rPr>
                  <w:i/>
                  <w:iCs/>
                  <w:color w:val="000000" w:themeColor="text1"/>
                  <w:szCs w:val="22"/>
                </w:rPr>
              </w:rPrChange>
            </w:rPr>
            <w:delText>Structure</w:delText>
          </w:r>
          <w:r w:rsidRPr="00F5494D" w:rsidDel="00F5494D">
            <w:rPr>
              <w:color w:val="000000" w:themeColor="text1"/>
              <w:szCs w:val="22"/>
              <w:lang w:val="de-DE"/>
              <w:rPrChange w:id="651" w:author="Perica, Tina" w:date="2020-08-05T15:56:00Z">
                <w:rPr>
                  <w:color w:val="000000" w:themeColor="text1"/>
                  <w:szCs w:val="22"/>
                </w:rPr>
              </w:rPrChange>
            </w:rPr>
            <w:delText>, </w:delText>
          </w:r>
          <w:r w:rsidRPr="00F5494D" w:rsidDel="00F5494D">
            <w:rPr>
              <w:i/>
              <w:iCs/>
              <w:color w:val="000000" w:themeColor="text1"/>
              <w:szCs w:val="22"/>
              <w:lang w:val="de-DE"/>
              <w:rPrChange w:id="652" w:author="Perica, Tina" w:date="2020-08-05T15:56:00Z">
                <w:rPr>
                  <w:i/>
                  <w:iCs/>
                  <w:color w:val="000000" w:themeColor="text1"/>
                  <w:szCs w:val="22"/>
                </w:rPr>
              </w:rPrChange>
            </w:rPr>
            <w:delText>7</w:delText>
          </w:r>
          <w:r w:rsidRPr="00F5494D" w:rsidDel="00F5494D">
            <w:rPr>
              <w:color w:val="000000" w:themeColor="text1"/>
              <w:szCs w:val="22"/>
              <w:lang w:val="de-DE"/>
              <w:rPrChange w:id="653" w:author="Perica, Tina" w:date="2020-08-05T15:56:00Z">
                <w:rPr>
                  <w:color w:val="000000" w:themeColor="text1"/>
                  <w:szCs w:val="22"/>
                </w:rPr>
              </w:rPrChange>
            </w:rPr>
            <w:delText>(11), 1311-S2.</w:delText>
          </w:r>
        </w:del>
      </w:moveTo>
    </w:p>
    <w:p w14:paraId="6358B400" w14:textId="36856B01" w:rsidR="00F5494D" w:rsidRPr="005C618F" w:rsidDel="00F5494D" w:rsidRDefault="00F5494D" w:rsidP="00F5494D">
      <w:pPr>
        <w:rPr>
          <w:del w:id="654" w:author="Perica, Tina" w:date="2020-08-05T15:57:00Z"/>
          <w:moveTo w:id="655" w:author="Perica, Tina" w:date="2020-08-05T15:56:00Z"/>
          <w:color w:val="000000" w:themeColor="text1"/>
          <w:szCs w:val="22"/>
        </w:rPr>
      </w:pPr>
      <w:moveTo w:id="656" w:author="Perica, Tina" w:date="2020-08-05T15:56:00Z">
        <w:del w:id="657" w:author="Perica, Tina" w:date="2020-08-05T15:57:00Z">
          <w:r w:rsidRPr="005C618F" w:rsidDel="00F5494D">
            <w:rPr>
              <w:color w:val="000000" w:themeColor="text1"/>
              <w:szCs w:val="22"/>
              <w:lang w:val="de-DE"/>
            </w:rPr>
            <w:delText xml:space="preserve">Scheffzek, K., Ahmadian, M. R., Kabsch, W., Wiesmüller, L., Lautwein, A., Schmitz, F., &amp; Wittinghofer, A. (1997). </w:delText>
          </w:r>
          <w:r w:rsidRPr="005C618F" w:rsidDel="00F5494D">
            <w:rPr>
              <w:color w:val="000000" w:themeColor="text1"/>
              <w:szCs w:val="22"/>
            </w:rPr>
            <w:delText>The Ras-RasGAP complex: structural basis for GTPase activation and its loss in oncogenic Ras mutants. </w:delText>
          </w:r>
          <w:r w:rsidRPr="005C618F" w:rsidDel="00F5494D">
            <w:rPr>
              <w:i/>
              <w:iCs/>
              <w:color w:val="000000" w:themeColor="text1"/>
              <w:szCs w:val="22"/>
            </w:rPr>
            <w:delText>Science</w:delText>
          </w:r>
          <w:r w:rsidRPr="005C618F" w:rsidDel="00F5494D">
            <w:rPr>
              <w:color w:val="000000" w:themeColor="text1"/>
              <w:szCs w:val="22"/>
            </w:rPr>
            <w:delText>, </w:delText>
          </w:r>
          <w:r w:rsidRPr="005C618F" w:rsidDel="00F5494D">
            <w:rPr>
              <w:i/>
              <w:iCs/>
              <w:color w:val="000000" w:themeColor="text1"/>
              <w:szCs w:val="22"/>
            </w:rPr>
            <w:delText>277</w:delText>
          </w:r>
          <w:r w:rsidRPr="005C618F" w:rsidDel="00F5494D">
            <w:rPr>
              <w:color w:val="000000" w:themeColor="text1"/>
              <w:szCs w:val="22"/>
            </w:rPr>
            <w:delText>(5324), 333-339.</w:delText>
          </w:r>
        </w:del>
      </w:moveTo>
    </w:p>
    <w:moveToRangeEnd w:id="631"/>
    <w:p w14:paraId="44940EFB" w14:textId="77777777" w:rsidR="00F5494D" w:rsidRPr="00F5494D" w:rsidDel="00F5494D" w:rsidRDefault="00F5494D">
      <w:pPr>
        <w:rPr>
          <w:del w:id="658" w:author="Perica, Tina" w:date="2020-08-05T15:57:00Z"/>
          <w:color w:val="000000" w:themeColor="text1"/>
          <w:szCs w:val="22"/>
        </w:rPr>
      </w:pPr>
    </w:p>
    <w:p w14:paraId="7B80FF22" w14:textId="38F457FA" w:rsidR="008D3E93" w:rsidRPr="00F5494D" w:rsidDel="00F5494D" w:rsidRDefault="004D6163">
      <w:pPr>
        <w:rPr>
          <w:del w:id="659" w:author="Perica, Tina" w:date="2020-08-05T15:57:00Z"/>
          <w:color w:val="00B0F0"/>
          <w:szCs w:val="22"/>
        </w:rPr>
      </w:pPr>
      <w:del w:id="660" w:author="Perica, Tina" w:date="2020-08-05T15:57:00Z">
        <w:r w:rsidRPr="00F5494D" w:rsidDel="00F5494D">
          <w:rPr>
            <w:color w:val="00B0F0"/>
            <w:szCs w:val="22"/>
            <w:highlight w:val="yellow"/>
          </w:rPr>
          <w:delText xml:space="preserve">OK, tone down (but refer to other work on the conformations). Say reviewer is right that we do not know </w:delText>
        </w:r>
        <w:r w:rsidR="00700BBB" w:rsidRPr="00F5494D" w:rsidDel="00F5494D">
          <w:rPr>
            <w:color w:val="00B0F0"/>
            <w:szCs w:val="22"/>
            <w:highlight w:val="yellow"/>
          </w:rPr>
          <w:delText xml:space="preserve">the structural details.  But we do know effects are not just </w:delText>
        </w:r>
        <w:r w:rsidR="00287267" w:rsidRPr="00F5494D" w:rsidDel="00F5494D">
          <w:rPr>
            <w:color w:val="00B0F0"/>
            <w:szCs w:val="22"/>
            <w:highlight w:val="yellow"/>
          </w:rPr>
          <w:delText>in the vicinity of</w:delText>
        </w:r>
        <w:r w:rsidR="00A7798E" w:rsidRPr="00F5494D" w:rsidDel="00F5494D">
          <w:rPr>
            <w:color w:val="00B0F0"/>
            <w:szCs w:val="22"/>
            <w:highlight w:val="yellow"/>
          </w:rPr>
          <w:delText xml:space="preserve"> the gamma phosphate</w:delText>
        </w:r>
        <w:r w:rsidR="00700BBB" w:rsidRPr="00F5494D" w:rsidDel="00F5494D">
          <w:rPr>
            <w:color w:val="00B0F0"/>
            <w:szCs w:val="22"/>
            <w:highlight w:val="yellow"/>
          </w:rPr>
          <w:delText xml:space="preserve"> as mutations are distal.</w:delText>
        </w:r>
      </w:del>
    </w:p>
    <w:p w14:paraId="0562386A" w14:textId="10DFE824" w:rsidR="00CB2094" w:rsidRPr="00F5494D" w:rsidRDefault="003211A6" w:rsidP="00F5494D">
      <w:pPr>
        <w:rPr>
          <w:color w:val="00B0F0"/>
          <w:szCs w:val="22"/>
        </w:rPr>
      </w:pPr>
      <w:del w:id="661" w:author="Perica, Tina" w:date="2020-08-05T15:57:00Z">
        <w:r w:rsidRPr="00F5494D" w:rsidDel="00F5494D">
          <w:rPr>
            <w:color w:val="00B0F0"/>
            <w:szCs w:val="22"/>
          </w:rPr>
          <w:delText xml:space="preserve"> </w:delText>
        </w:r>
      </w:del>
    </w:p>
    <w:sectPr w:rsidR="00CB2094" w:rsidRPr="00F5494D" w:rsidSect="00A43B6B">
      <w:footerReference w:type="even" r:id="rId12"/>
      <w:footerReference w:type="default" r:id="rId13"/>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nja Kortemme" w:date="2020-08-02T11:42:00Z" w:initials="MOU">
    <w:p w14:paraId="1E304B25" w14:textId="32899016" w:rsidR="00C339E9" w:rsidRDefault="00C339E9">
      <w:pPr>
        <w:pStyle w:val="CommentText"/>
      </w:pPr>
      <w:r>
        <w:rPr>
          <w:rStyle w:val="CommentReference"/>
        </w:rPr>
        <w:annotationRef/>
      </w:r>
      <w:r>
        <w:t>From DL: Such mutations were discovered decades ago, have been extensively characterized in Ras superfamily GTPases, and are widely used. For example, the constitutively active (aka GTP-locked) Q-&gt;L mutation in the switch II DxxGQ motif impairs intrinsic and GAP-catalyzed hydrolysis. The fast cycling F-&gt;A mutation in switch I decreases nucleotide affinity, increases the intrinsic rate of nucleotide release and bypasses the requirement for activation by GEFs. I'm not a Ran-ologist but the effects of theses mutants on downstream biological processes have been extensively studied for many different small GTPases in cells/organisms from fungi to humans. Are the effects for Ran not predicted by your model? Is the reviewer requesting that you design new mutations that perturb the cycle in the same way to see if these redundant mutations have similar effects on downstream biological processes? Not sure what would be learned.</w:t>
      </w:r>
    </w:p>
  </w:comment>
  <w:comment w:id="386" w:author="Tanja Kortemme" w:date="2020-08-02T18:01:00Z" w:initials="MOU">
    <w:p w14:paraId="5EBD0966" w14:textId="46878B1B" w:rsidR="00C339E9" w:rsidRDefault="00C339E9">
      <w:pPr>
        <w:pStyle w:val="CommentText"/>
      </w:pPr>
      <w:r>
        <w:rPr>
          <w:rStyle w:val="CommentReference"/>
        </w:rPr>
        <w:annotationRef/>
      </w:r>
      <w:r>
        <w:t>Would leave point 1 out, if we don’t want to measure these interactions…</w:t>
      </w:r>
    </w:p>
  </w:comment>
  <w:comment w:id="381" w:author="Tanja Kortemme" w:date="2020-08-02T18:27:00Z" w:initials="MOU">
    <w:p w14:paraId="3FE43A66" w14:textId="4AEB7F56" w:rsidR="00C339E9" w:rsidRDefault="00C339E9">
      <w:pPr>
        <w:pStyle w:val="CommentText"/>
      </w:pPr>
      <w:r>
        <w:rPr>
          <w:rStyle w:val="CommentReference"/>
        </w:rPr>
        <w:annotationRef/>
      </w:r>
      <w:r>
        <w:t>We could support this assertion with citing/describing structural studies on state 1 and state 2 in Ras, and state that what is new in our work is that mutations in binding sites appear to be able to modulate these conformations in Ran. It might help to highlight better what is new in our work (the 2 points below make it sound a bit like everything is known already… which it isn’t!)</w:t>
      </w:r>
    </w:p>
  </w:comment>
  <w:comment w:id="371" w:author="Perica, Tina" w:date="2020-08-05T15:48:00Z" w:initials="PT">
    <w:p w14:paraId="25F56B69" w14:textId="3F658A50" w:rsidR="006C0B79" w:rsidRDefault="006C0B79">
      <w:pPr>
        <w:pStyle w:val="CommentText"/>
      </w:pPr>
      <w:r>
        <w:rPr>
          <w:rStyle w:val="CommentReference"/>
        </w:rPr>
        <w:annotationRef/>
      </w:r>
      <w:r>
        <w:t>I think there are some words missing in this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E304B25" w15:done="0"/>
  <w15:commentEx w15:paraId="5EBD0966" w15:done="0"/>
  <w15:commentEx w15:paraId="3FE43A66" w15:done="0"/>
  <w15:commentEx w15:paraId="25F56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55366" w16cex:dateUtc="2020-08-05T2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304B25" w16cid:durableId="22D12543"/>
  <w16cid:commentId w16cid:paraId="5EBD0966" w16cid:durableId="22D17E05"/>
  <w16cid:commentId w16cid:paraId="3FE43A66" w16cid:durableId="22D18413"/>
  <w16cid:commentId w16cid:paraId="25F56B69" w16cid:durableId="22D553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60577" w14:textId="77777777" w:rsidR="0023583B" w:rsidRDefault="0023583B" w:rsidP="00252FA1">
      <w:r>
        <w:separator/>
      </w:r>
    </w:p>
  </w:endnote>
  <w:endnote w:type="continuationSeparator" w:id="0">
    <w:p w14:paraId="505A0876" w14:textId="77777777" w:rsidR="0023583B" w:rsidRDefault="0023583B" w:rsidP="00252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8647841"/>
      <w:docPartObj>
        <w:docPartGallery w:val="Page Numbers (Bottom of Page)"/>
        <w:docPartUnique/>
      </w:docPartObj>
    </w:sdtPr>
    <w:sdtEndPr>
      <w:rPr>
        <w:rStyle w:val="PageNumber"/>
      </w:rPr>
    </w:sdtEndPr>
    <w:sdtContent>
      <w:p w14:paraId="03DAE080" w14:textId="77777777" w:rsidR="00C339E9" w:rsidRDefault="00C339E9" w:rsidP="00D2122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E34C76" w14:textId="77777777" w:rsidR="00C339E9" w:rsidRDefault="00C339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06995778"/>
      <w:docPartObj>
        <w:docPartGallery w:val="Page Numbers (Bottom of Page)"/>
        <w:docPartUnique/>
      </w:docPartObj>
    </w:sdtPr>
    <w:sdtEndPr>
      <w:rPr>
        <w:rStyle w:val="PageNumber"/>
      </w:rPr>
    </w:sdtEndPr>
    <w:sdtContent>
      <w:p w14:paraId="2800D502" w14:textId="77777777" w:rsidR="00C339E9" w:rsidRDefault="00C339E9" w:rsidP="00D2122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F871B0" w14:textId="77777777" w:rsidR="00C339E9" w:rsidRDefault="00C339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FBB09E" w14:textId="77777777" w:rsidR="0023583B" w:rsidRDefault="0023583B" w:rsidP="00252FA1">
      <w:r>
        <w:separator/>
      </w:r>
    </w:p>
  </w:footnote>
  <w:footnote w:type="continuationSeparator" w:id="0">
    <w:p w14:paraId="56632556" w14:textId="77777777" w:rsidR="0023583B" w:rsidRDefault="0023583B" w:rsidP="00252F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04239"/>
    <w:multiLevelType w:val="hybridMultilevel"/>
    <w:tmpl w:val="B16E67D8"/>
    <w:lvl w:ilvl="0" w:tplc="77765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33BA6"/>
    <w:multiLevelType w:val="hybridMultilevel"/>
    <w:tmpl w:val="4D6691AE"/>
    <w:lvl w:ilvl="0" w:tplc="D882734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2E736A"/>
    <w:multiLevelType w:val="hybridMultilevel"/>
    <w:tmpl w:val="863C264C"/>
    <w:lvl w:ilvl="0" w:tplc="9070BB7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A1C2B"/>
    <w:multiLevelType w:val="hybridMultilevel"/>
    <w:tmpl w:val="9B744B14"/>
    <w:lvl w:ilvl="0" w:tplc="FF0625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EC5DD5"/>
    <w:multiLevelType w:val="hybridMultilevel"/>
    <w:tmpl w:val="6B843D84"/>
    <w:lvl w:ilvl="0" w:tplc="AA4EF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35451"/>
    <w:multiLevelType w:val="hybridMultilevel"/>
    <w:tmpl w:val="A17A7512"/>
    <w:lvl w:ilvl="0" w:tplc="1124D5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037F5"/>
    <w:multiLevelType w:val="hybridMultilevel"/>
    <w:tmpl w:val="D63A13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3C7B4D"/>
    <w:multiLevelType w:val="hybridMultilevel"/>
    <w:tmpl w:val="71765A28"/>
    <w:lvl w:ilvl="0" w:tplc="763C77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5267A8"/>
    <w:multiLevelType w:val="hybridMultilevel"/>
    <w:tmpl w:val="52F60D3C"/>
    <w:lvl w:ilvl="0" w:tplc="B234E75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461027"/>
    <w:multiLevelType w:val="hybridMultilevel"/>
    <w:tmpl w:val="18ACD28E"/>
    <w:lvl w:ilvl="0" w:tplc="40440558">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21B44"/>
    <w:multiLevelType w:val="hybridMultilevel"/>
    <w:tmpl w:val="EB663E62"/>
    <w:lvl w:ilvl="0" w:tplc="C536349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4A463F"/>
    <w:multiLevelType w:val="hybridMultilevel"/>
    <w:tmpl w:val="43CA2B9C"/>
    <w:lvl w:ilvl="0" w:tplc="3AE85A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BA677B"/>
    <w:multiLevelType w:val="hybridMultilevel"/>
    <w:tmpl w:val="C2F00FC8"/>
    <w:lvl w:ilvl="0" w:tplc="41888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9"/>
  </w:num>
  <w:num w:numId="4">
    <w:abstractNumId w:val="6"/>
  </w:num>
  <w:num w:numId="5">
    <w:abstractNumId w:val="7"/>
  </w:num>
  <w:num w:numId="6">
    <w:abstractNumId w:val="0"/>
  </w:num>
  <w:num w:numId="7">
    <w:abstractNumId w:val="12"/>
  </w:num>
  <w:num w:numId="8">
    <w:abstractNumId w:val="10"/>
  </w:num>
  <w:num w:numId="9">
    <w:abstractNumId w:val="11"/>
  </w:num>
  <w:num w:numId="10">
    <w:abstractNumId w:val="4"/>
  </w:num>
  <w:num w:numId="11">
    <w:abstractNumId w:val="5"/>
  </w:num>
  <w:num w:numId="12">
    <w:abstractNumId w:val="3"/>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erica, Tina">
    <w15:presenceInfo w15:providerId="AD" w15:userId="S::tina.perica@ucsf.edu::7cef07b5-1827-420b-8752-64f3e64fb194"/>
  </w15:person>
  <w15:person w15:author="Christopher Mathy">
    <w15:presenceInfo w15:providerId="AD" w15:userId="S::cjmathy@berkeley.edu::5c7fe757-e4f4-4e60-af50-b7d6839701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6B"/>
    <w:rsid w:val="00000DD5"/>
    <w:rsid w:val="00000FEE"/>
    <w:rsid w:val="0000106C"/>
    <w:rsid w:val="000014BC"/>
    <w:rsid w:val="00001AEC"/>
    <w:rsid w:val="00002002"/>
    <w:rsid w:val="000025B0"/>
    <w:rsid w:val="00003CB1"/>
    <w:rsid w:val="000048CC"/>
    <w:rsid w:val="000060B0"/>
    <w:rsid w:val="000078EB"/>
    <w:rsid w:val="00007E52"/>
    <w:rsid w:val="000108FB"/>
    <w:rsid w:val="000115F3"/>
    <w:rsid w:val="00011CB7"/>
    <w:rsid w:val="00011D77"/>
    <w:rsid w:val="00013C7F"/>
    <w:rsid w:val="000143A6"/>
    <w:rsid w:val="00014F60"/>
    <w:rsid w:val="000161B9"/>
    <w:rsid w:val="00017616"/>
    <w:rsid w:val="00017972"/>
    <w:rsid w:val="000204CC"/>
    <w:rsid w:val="00022212"/>
    <w:rsid w:val="000231D8"/>
    <w:rsid w:val="000235B3"/>
    <w:rsid w:val="0002361A"/>
    <w:rsid w:val="00025128"/>
    <w:rsid w:val="00030408"/>
    <w:rsid w:val="00030748"/>
    <w:rsid w:val="0003091E"/>
    <w:rsid w:val="00030A2A"/>
    <w:rsid w:val="00031015"/>
    <w:rsid w:val="000312ED"/>
    <w:rsid w:val="00031DFD"/>
    <w:rsid w:val="00032C0E"/>
    <w:rsid w:val="0003376F"/>
    <w:rsid w:val="00033A87"/>
    <w:rsid w:val="00033E0A"/>
    <w:rsid w:val="000341A1"/>
    <w:rsid w:val="00035C0A"/>
    <w:rsid w:val="00040C67"/>
    <w:rsid w:val="00041C85"/>
    <w:rsid w:val="000422CA"/>
    <w:rsid w:val="00042312"/>
    <w:rsid w:val="00043BFA"/>
    <w:rsid w:val="000451A3"/>
    <w:rsid w:val="00045562"/>
    <w:rsid w:val="00045C30"/>
    <w:rsid w:val="00046A29"/>
    <w:rsid w:val="00046F8B"/>
    <w:rsid w:val="000472F4"/>
    <w:rsid w:val="0004781B"/>
    <w:rsid w:val="00050336"/>
    <w:rsid w:val="00052920"/>
    <w:rsid w:val="00053970"/>
    <w:rsid w:val="0005456C"/>
    <w:rsid w:val="000545E0"/>
    <w:rsid w:val="000548C2"/>
    <w:rsid w:val="00054ED0"/>
    <w:rsid w:val="00055DC1"/>
    <w:rsid w:val="00057C91"/>
    <w:rsid w:val="00062A8B"/>
    <w:rsid w:val="00064C63"/>
    <w:rsid w:val="000670AC"/>
    <w:rsid w:val="00070485"/>
    <w:rsid w:val="0007143A"/>
    <w:rsid w:val="00072667"/>
    <w:rsid w:val="00072EC3"/>
    <w:rsid w:val="00073299"/>
    <w:rsid w:val="000749F1"/>
    <w:rsid w:val="00075196"/>
    <w:rsid w:val="00075FDE"/>
    <w:rsid w:val="00080A2F"/>
    <w:rsid w:val="00082130"/>
    <w:rsid w:val="0008213A"/>
    <w:rsid w:val="000847A7"/>
    <w:rsid w:val="000902B4"/>
    <w:rsid w:val="00090579"/>
    <w:rsid w:val="000937FE"/>
    <w:rsid w:val="000952E5"/>
    <w:rsid w:val="00095CC5"/>
    <w:rsid w:val="00096235"/>
    <w:rsid w:val="00096626"/>
    <w:rsid w:val="000970B9"/>
    <w:rsid w:val="000A01F8"/>
    <w:rsid w:val="000A084B"/>
    <w:rsid w:val="000A11F1"/>
    <w:rsid w:val="000A12F8"/>
    <w:rsid w:val="000A1330"/>
    <w:rsid w:val="000A2B34"/>
    <w:rsid w:val="000A39AF"/>
    <w:rsid w:val="000A41AE"/>
    <w:rsid w:val="000A476B"/>
    <w:rsid w:val="000A6989"/>
    <w:rsid w:val="000A72AD"/>
    <w:rsid w:val="000A72EF"/>
    <w:rsid w:val="000A7977"/>
    <w:rsid w:val="000B28E0"/>
    <w:rsid w:val="000B37A7"/>
    <w:rsid w:val="000B4238"/>
    <w:rsid w:val="000B79BD"/>
    <w:rsid w:val="000C27BF"/>
    <w:rsid w:val="000C38CF"/>
    <w:rsid w:val="000C5AE0"/>
    <w:rsid w:val="000C6E34"/>
    <w:rsid w:val="000C7F4F"/>
    <w:rsid w:val="000D042B"/>
    <w:rsid w:val="000D1133"/>
    <w:rsid w:val="000D1C83"/>
    <w:rsid w:val="000D1F62"/>
    <w:rsid w:val="000D2727"/>
    <w:rsid w:val="000D29D6"/>
    <w:rsid w:val="000D2B8B"/>
    <w:rsid w:val="000D2C8E"/>
    <w:rsid w:val="000D30FE"/>
    <w:rsid w:val="000D47E1"/>
    <w:rsid w:val="000D4A07"/>
    <w:rsid w:val="000D4C12"/>
    <w:rsid w:val="000D4DD6"/>
    <w:rsid w:val="000D56DA"/>
    <w:rsid w:val="000D6BC8"/>
    <w:rsid w:val="000D777A"/>
    <w:rsid w:val="000D7E12"/>
    <w:rsid w:val="000E1913"/>
    <w:rsid w:val="000E2E59"/>
    <w:rsid w:val="000E34B4"/>
    <w:rsid w:val="000E577F"/>
    <w:rsid w:val="000E7F36"/>
    <w:rsid w:val="000F1F36"/>
    <w:rsid w:val="000F4805"/>
    <w:rsid w:val="000F4B86"/>
    <w:rsid w:val="000F62C4"/>
    <w:rsid w:val="000F70A5"/>
    <w:rsid w:val="000F7733"/>
    <w:rsid w:val="001019EE"/>
    <w:rsid w:val="00103274"/>
    <w:rsid w:val="00104807"/>
    <w:rsid w:val="00105236"/>
    <w:rsid w:val="001064A9"/>
    <w:rsid w:val="001100F5"/>
    <w:rsid w:val="00111594"/>
    <w:rsid w:val="00112AC2"/>
    <w:rsid w:val="001138FE"/>
    <w:rsid w:val="001139C5"/>
    <w:rsid w:val="00113CB9"/>
    <w:rsid w:val="00114F1D"/>
    <w:rsid w:val="00115063"/>
    <w:rsid w:val="00116A63"/>
    <w:rsid w:val="00120ACD"/>
    <w:rsid w:val="001216FA"/>
    <w:rsid w:val="0012181F"/>
    <w:rsid w:val="00121D62"/>
    <w:rsid w:val="00124078"/>
    <w:rsid w:val="00124190"/>
    <w:rsid w:val="00124C42"/>
    <w:rsid w:val="00126D4B"/>
    <w:rsid w:val="00127CE7"/>
    <w:rsid w:val="0013001D"/>
    <w:rsid w:val="00130887"/>
    <w:rsid w:val="00130A0C"/>
    <w:rsid w:val="00131C7A"/>
    <w:rsid w:val="00132E4B"/>
    <w:rsid w:val="00133EBF"/>
    <w:rsid w:val="001340FE"/>
    <w:rsid w:val="00134F3D"/>
    <w:rsid w:val="00136101"/>
    <w:rsid w:val="00136344"/>
    <w:rsid w:val="001369E9"/>
    <w:rsid w:val="00136E0F"/>
    <w:rsid w:val="00137C51"/>
    <w:rsid w:val="00137DBA"/>
    <w:rsid w:val="001412C7"/>
    <w:rsid w:val="00141453"/>
    <w:rsid w:val="001414D2"/>
    <w:rsid w:val="0014265C"/>
    <w:rsid w:val="001432F8"/>
    <w:rsid w:val="0014526C"/>
    <w:rsid w:val="001457B4"/>
    <w:rsid w:val="00145E57"/>
    <w:rsid w:val="001474C7"/>
    <w:rsid w:val="00151071"/>
    <w:rsid w:val="001511F6"/>
    <w:rsid w:val="00151923"/>
    <w:rsid w:val="001520BB"/>
    <w:rsid w:val="0015401C"/>
    <w:rsid w:val="00154EA9"/>
    <w:rsid w:val="00156BEC"/>
    <w:rsid w:val="001571DE"/>
    <w:rsid w:val="00160539"/>
    <w:rsid w:val="00162504"/>
    <w:rsid w:val="00162BDD"/>
    <w:rsid w:val="00162DC7"/>
    <w:rsid w:val="00164AE0"/>
    <w:rsid w:val="00165812"/>
    <w:rsid w:val="001661ED"/>
    <w:rsid w:val="00166BFC"/>
    <w:rsid w:val="00170E2F"/>
    <w:rsid w:val="00171532"/>
    <w:rsid w:val="00171DE3"/>
    <w:rsid w:val="00172A68"/>
    <w:rsid w:val="00174237"/>
    <w:rsid w:val="00174875"/>
    <w:rsid w:val="0017613F"/>
    <w:rsid w:val="00176A3B"/>
    <w:rsid w:val="001775A7"/>
    <w:rsid w:val="00180FB4"/>
    <w:rsid w:val="00181544"/>
    <w:rsid w:val="001819BF"/>
    <w:rsid w:val="00181E71"/>
    <w:rsid w:val="00183126"/>
    <w:rsid w:val="00184641"/>
    <w:rsid w:val="00186506"/>
    <w:rsid w:val="00187C67"/>
    <w:rsid w:val="001913C0"/>
    <w:rsid w:val="00192324"/>
    <w:rsid w:val="00193E22"/>
    <w:rsid w:val="0019422F"/>
    <w:rsid w:val="00194ACC"/>
    <w:rsid w:val="00195E2A"/>
    <w:rsid w:val="00196056"/>
    <w:rsid w:val="00197624"/>
    <w:rsid w:val="00197C72"/>
    <w:rsid w:val="001A0D9F"/>
    <w:rsid w:val="001A15DA"/>
    <w:rsid w:val="001A21DB"/>
    <w:rsid w:val="001A225C"/>
    <w:rsid w:val="001A22D3"/>
    <w:rsid w:val="001A27FB"/>
    <w:rsid w:val="001A3F7B"/>
    <w:rsid w:val="001A447D"/>
    <w:rsid w:val="001A45D7"/>
    <w:rsid w:val="001A577C"/>
    <w:rsid w:val="001A69E5"/>
    <w:rsid w:val="001B0448"/>
    <w:rsid w:val="001B0ED7"/>
    <w:rsid w:val="001B1E35"/>
    <w:rsid w:val="001B3084"/>
    <w:rsid w:val="001B3BEB"/>
    <w:rsid w:val="001B492F"/>
    <w:rsid w:val="001B4977"/>
    <w:rsid w:val="001B4A75"/>
    <w:rsid w:val="001B52AC"/>
    <w:rsid w:val="001B6D33"/>
    <w:rsid w:val="001B7F8A"/>
    <w:rsid w:val="001C07C6"/>
    <w:rsid w:val="001C0DF1"/>
    <w:rsid w:val="001C12B0"/>
    <w:rsid w:val="001C16D7"/>
    <w:rsid w:val="001C24B5"/>
    <w:rsid w:val="001C42DB"/>
    <w:rsid w:val="001C556E"/>
    <w:rsid w:val="001C7385"/>
    <w:rsid w:val="001C7CC8"/>
    <w:rsid w:val="001D0A9C"/>
    <w:rsid w:val="001D0E09"/>
    <w:rsid w:val="001D0FF3"/>
    <w:rsid w:val="001D10B2"/>
    <w:rsid w:val="001D13E3"/>
    <w:rsid w:val="001D1A90"/>
    <w:rsid w:val="001D236C"/>
    <w:rsid w:val="001D3436"/>
    <w:rsid w:val="001D3A7A"/>
    <w:rsid w:val="001D5096"/>
    <w:rsid w:val="001D71AC"/>
    <w:rsid w:val="001D7651"/>
    <w:rsid w:val="001E12D1"/>
    <w:rsid w:val="001E219A"/>
    <w:rsid w:val="001E2878"/>
    <w:rsid w:val="001E53C2"/>
    <w:rsid w:val="001E5B1E"/>
    <w:rsid w:val="001E6127"/>
    <w:rsid w:val="001E61C4"/>
    <w:rsid w:val="001E6D13"/>
    <w:rsid w:val="001E7F50"/>
    <w:rsid w:val="001E7FFB"/>
    <w:rsid w:val="001F030D"/>
    <w:rsid w:val="001F156F"/>
    <w:rsid w:val="001F2A22"/>
    <w:rsid w:val="001F2EEE"/>
    <w:rsid w:val="001F4910"/>
    <w:rsid w:val="001F5867"/>
    <w:rsid w:val="001F7C4E"/>
    <w:rsid w:val="00201E58"/>
    <w:rsid w:val="002053E4"/>
    <w:rsid w:val="0020657C"/>
    <w:rsid w:val="00207689"/>
    <w:rsid w:val="00210466"/>
    <w:rsid w:val="00211144"/>
    <w:rsid w:val="00211401"/>
    <w:rsid w:val="00211DB5"/>
    <w:rsid w:val="00211F0C"/>
    <w:rsid w:val="0021399A"/>
    <w:rsid w:val="0021409F"/>
    <w:rsid w:val="00215019"/>
    <w:rsid w:val="00215573"/>
    <w:rsid w:val="0021614A"/>
    <w:rsid w:val="002209A5"/>
    <w:rsid w:val="002217D5"/>
    <w:rsid w:val="00222104"/>
    <w:rsid w:val="00222307"/>
    <w:rsid w:val="00222CA1"/>
    <w:rsid w:val="00222CD9"/>
    <w:rsid w:val="0022363D"/>
    <w:rsid w:val="0022515C"/>
    <w:rsid w:val="002255B0"/>
    <w:rsid w:val="00230568"/>
    <w:rsid w:val="00230BF5"/>
    <w:rsid w:val="00231E6E"/>
    <w:rsid w:val="00234284"/>
    <w:rsid w:val="0023583B"/>
    <w:rsid w:val="0023598C"/>
    <w:rsid w:val="00236D1D"/>
    <w:rsid w:val="00237943"/>
    <w:rsid w:val="002413A2"/>
    <w:rsid w:val="00241500"/>
    <w:rsid w:val="00242639"/>
    <w:rsid w:val="00243CB8"/>
    <w:rsid w:val="00243F57"/>
    <w:rsid w:val="00244999"/>
    <w:rsid w:val="0025210E"/>
    <w:rsid w:val="00252FA1"/>
    <w:rsid w:val="00253795"/>
    <w:rsid w:val="00254993"/>
    <w:rsid w:val="002549AF"/>
    <w:rsid w:val="002574FF"/>
    <w:rsid w:val="002608A7"/>
    <w:rsid w:val="00261177"/>
    <w:rsid w:val="0026189A"/>
    <w:rsid w:val="002644AC"/>
    <w:rsid w:val="00264C47"/>
    <w:rsid w:val="00265425"/>
    <w:rsid w:val="00266174"/>
    <w:rsid w:val="002668A9"/>
    <w:rsid w:val="00267D21"/>
    <w:rsid w:val="00267D85"/>
    <w:rsid w:val="00267E80"/>
    <w:rsid w:val="0027065C"/>
    <w:rsid w:val="00270A2D"/>
    <w:rsid w:val="0027243C"/>
    <w:rsid w:val="00273A8B"/>
    <w:rsid w:val="002751DF"/>
    <w:rsid w:val="002755F1"/>
    <w:rsid w:val="00275AA5"/>
    <w:rsid w:val="00275D55"/>
    <w:rsid w:val="0027607D"/>
    <w:rsid w:val="0027648A"/>
    <w:rsid w:val="00277BD6"/>
    <w:rsid w:val="00280186"/>
    <w:rsid w:val="00282105"/>
    <w:rsid w:val="002823BE"/>
    <w:rsid w:val="00282780"/>
    <w:rsid w:val="0028302C"/>
    <w:rsid w:val="0028332F"/>
    <w:rsid w:val="00283A44"/>
    <w:rsid w:val="00284D5D"/>
    <w:rsid w:val="00285E00"/>
    <w:rsid w:val="0028685A"/>
    <w:rsid w:val="00287267"/>
    <w:rsid w:val="00287902"/>
    <w:rsid w:val="00287A9D"/>
    <w:rsid w:val="00287F2E"/>
    <w:rsid w:val="00290A73"/>
    <w:rsid w:val="00291456"/>
    <w:rsid w:val="00291D3C"/>
    <w:rsid w:val="0029255D"/>
    <w:rsid w:val="00293719"/>
    <w:rsid w:val="00296791"/>
    <w:rsid w:val="00297246"/>
    <w:rsid w:val="0029766E"/>
    <w:rsid w:val="002A0A74"/>
    <w:rsid w:val="002A184B"/>
    <w:rsid w:val="002A4485"/>
    <w:rsid w:val="002A5452"/>
    <w:rsid w:val="002A5723"/>
    <w:rsid w:val="002A5FFA"/>
    <w:rsid w:val="002A6A91"/>
    <w:rsid w:val="002A7B5F"/>
    <w:rsid w:val="002B0340"/>
    <w:rsid w:val="002B0E92"/>
    <w:rsid w:val="002B196B"/>
    <w:rsid w:val="002B1B2C"/>
    <w:rsid w:val="002B2848"/>
    <w:rsid w:val="002B2CBA"/>
    <w:rsid w:val="002B521A"/>
    <w:rsid w:val="002B67C3"/>
    <w:rsid w:val="002B681D"/>
    <w:rsid w:val="002B7436"/>
    <w:rsid w:val="002C0080"/>
    <w:rsid w:val="002C0969"/>
    <w:rsid w:val="002C327B"/>
    <w:rsid w:val="002C32CD"/>
    <w:rsid w:val="002C3AF6"/>
    <w:rsid w:val="002C41F5"/>
    <w:rsid w:val="002C6BC7"/>
    <w:rsid w:val="002C7282"/>
    <w:rsid w:val="002D1110"/>
    <w:rsid w:val="002D12BD"/>
    <w:rsid w:val="002D2CD5"/>
    <w:rsid w:val="002D5B70"/>
    <w:rsid w:val="002D67BD"/>
    <w:rsid w:val="002D7B9A"/>
    <w:rsid w:val="002E275D"/>
    <w:rsid w:val="002E2A48"/>
    <w:rsid w:val="002E4B4B"/>
    <w:rsid w:val="002E4DA7"/>
    <w:rsid w:val="002E4DE5"/>
    <w:rsid w:val="002E677D"/>
    <w:rsid w:val="002F2C58"/>
    <w:rsid w:val="002F2EB7"/>
    <w:rsid w:val="002F3449"/>
    <w:rsid w:val="002F3B85"/>
    <w:rsid w:val="002F4119"/>
    <w:rsid w:val="002F451B"/>
    <w:rsid w:val="002F4788"/>
    <w:rsid w:val="002F4E58"/>
    <w:rsid w:val="002F54AC"/>
    <w:rsid w:val="002F5D12"/>
    <w:rsid w:val="002F6119"/>
    <w:rsid w:val="002F6993"/>
    <w:rsid w:val="002F71B1"/>
    <w:rsid w:val="002F7F44"/>
    <w:rsid w:val="00300AED"/>
    <w:rsid w:val="003019A2"/>
    <w:rsid w:val="00305B3E"/>
    <w:rsid w:val="00305C5B"/>
    <w:rsid w:val="00305D93"/>
    <w:rsid w:val="00305E92"/>
    <w:rsid w:val="003068C5"/>
    <w:rsid w:val="00310EFF"/>
    <w:rsid w:val="00311C03"/>
    <w:rsid w:val="00312D88"/>
    <w:rsid w:val="003131CA"/>
    <w:rsid w:val="00313855"/>
    <w:rsid w:val="003144D0"/>
    <w:rsid w:val="00320ED9"/>
    <w:rsid w:val="003211A6"/>
    <w:rsid w:val="00321F8E"/>
    <w:rsid w:val="00323690"/>
    <w:rsid w:val="00325A6B"/>
    <w:rsid w:val="00326386"/>
    <w:rsid w:val="00327B52"/>
    <w:rsid w:val="0033014D"/>
    <w:rsid w:val="003311ED"/>
    <w:rsid w:val="003314ED"/>
    <w:rsid w:val="00333D51"/>
    <w:rsid w:val="00335254"/>
    <w:rsid w:val="0033595F"/>
    <w:rsid w:val="00335E48"/>
    <w:rsid w:val="00336C5C"/>
    <w:rsid w:val="00336DD9"/>
    <w:rsid w:val="00340650"/>
    <w:rsid w:val="003410C0"/>
    <w:rsid w:val="003413E9"/>
    <w:rsid w:val="00343BCC"/>
    <w:rsid w:val="00345001"/>
    <w:rsid w:val="0034514C"/>
    <w:rsid w:val="00345582"/>
    <w:rsid w:val="00347908"/>
    <w:rsid w:val="00347A30"/>
    <w:rsid w:val="00350341"/>
    <w:rsid w:val="003503BF"/>
    <w:rsid w:val="00350E7B"/>
    <w:rsid w:val="00351765"/>
    <w:rsid w:val="00351C58"/>
    <w:rsid w:val="00351EA3"/>
    <w:rsid w:val="00352738"/>
    <w:rsid w:val="0035367A"/>
    <w:rsid w:val="003540CF"/>
    <w:rsid w:val="00356450"/>
    <w:rsid w:val="003608E9"/>
    <w:rsid w:val="003614E0"/>
    <w:rsid w:val="00361BCC"/>
    <w:rsid w:val="00362720"/>
    <w:rsid w:val="00363867"/>
    <w:rsid w:val="003649A2"/>
    <w:rsid w:val="00364FDA"/>
    <w:rsid w:val="003653B7"/>
    <w:rsid w:val="003664F3"/>
    <w:rsid w:val="003677DD"/>
    <w:rsid w:val="003679E2"/>
    <w:rsid w:val="0037210A"/>
    <w:rsid w:val="0037244A"/>
    <w:rsid w:val="00372DE8"/>
    <w:rsid w:val="00373887"/>
    <w:rsid w:val="00374A19"/>
    <w:rsid w:val="003753A6"/>
    <w:rsid w:val="00375590"/>
    <w:rsid w:val="00375BDA"/>
    <w:rsid w:val="003771CF"/>
    <w:rsid w:val="003773A2"/>
    <w:rsid w:val="003839A5"/>
    <w:rsid w:val="00383FCE"/>
    <w:rsid w:val="003850A3"/>
    <w:rsid w:val="003855D3"/>
    <w:rsid w:val="00385965"/>
    <w:rsid w:val="003923D3"/>
    <w:rsid w:val="00393033"/>
    <w:rsid w:val="00393783"/>
    <w:rsid w:val="00397891"/>
    <w:rsid w:val="0039793B"/>
    <w:rsid w:val="003979B5"/>
    <w:rsid w:val="00397BB0"/>
    <w:rsid w:val="00397FE2"/>
    <w:rsid w:val="003A00A5"/>
    <w:rsid w:val="003A012E"/>
    <w:rsid w:val="003A08F6"/>
    <w:rsid w:val="003A2798"/>
    <w:rsid w:val="003A27F1"/>
    <w:rsid w:val="003A3F62"/>
    <w:rsid w:val="003A41F7"/>
    <w:rsid w:val="003A461F"/>
    <w:rsid w:val="003A57A4"/>
    <w:rsid w:val="003A621B"/>
    <w:rsid w:val="003A7328"/>
    <w:rsid w:val="003B0730"/>
    <w:rsid w:val="003B0D35"/>
    <w:rsid w:val="003B3396"/>
    <w:rsid w:val="003B399E"/>
    <w:rsid w:val="003B4208"/>
    <w:rsid w:val="003B44D7"/>
    <w:rsid w:val="003B4D1F"/>
    <w:rsid w:val="003B4E61"/>
    <w:rsid w:val="003B53B1"/>
    <w:rsid w:val="003B5727"/>
    <w:rsid w:val="003B5AB9"/>
    <w:rsid w:val="003B613D"/>
    <w:rsid w:val="003B640A"/>
    <w:rsid w:val="003B68FD"/>
    <w:rsid w:val="003B7B60"/>
    <w:rsid w:val="003C0F3B"/>
    <w:rsid w:val="003C3E8A"/>
    <w:rsid w:val="003C41F2"/>
    <w:rsid w:val="003C4F36"/>
    <w:rsid w:val="003C552B"/>
    <w:rsid w:val="003C752E"/>
    <w:rsid w:val="003C7F93"/>
    <w:rsid w:val="003D0837"/>
    <w:rsid w:val="003D09E6"/>
    <w:rsid w:val="003D1C2D"/>
    <w:rsid w:val="003D24C6"/>
    <w:rsid w:val="003D3335"/>
    <w:rsid w:val="003D3979"/>
    <w:rsid w:val="003D5776"/>
    <w:rsid w:val="003D5F37"/>
    <w:rsid w:val="003D66D4"/>
    <w:rsid w:val="003D68A1"/>
    <w:rsid w:val="003D699C"/>
    <w:rsid w:val="003D6C70"/>
    <w:rsid w:val="003D6CC7"/>
    <w:rsid w:val="003E08C7"/>
    <w:rsid w:val="003E334A"/>
    <w:rsid w:val="003E5B78"/>
    <w:rsid w:val="003E5DB0"/>
    <w:rsid w:val="003E6414"/>
    <w:rsid w:val="003E6849"/>
    <w:rsid w:val="003E7569"/>
    <w:rsid w:val="003F35CE"/>
    <w:rsid w:val="003F36E2"/>
    <w:rsid w:val="003F4A89"/>
    <w:rsid w:val="003F5830"/>
    <w:rsid w:val="003F5A48"/>
    <w:rsid w:val="003F73FF"/>
    <w:rsid w:val="003F74F5"/>
    <w:rsid w:val="004002AF"/>
    <w:rsid w:val="00400556"/>
    <w:rsid w:val="00400580"/>
    <w:rsid w:val="004015DE"/>
    <w:rsid w:val="00401F90"/>
    <w:rsid w:val="0040388C"/>
    <w:rsid w:val="0040395E"/>
    <w:rsid w:val="00404327"/>
    <w:rsid w:val="004044B4"/>
    <w:rsid w:val="004079B2"/>
    <w:rsid w:val="00410158"/>
    <w:rsid w:val="00413831"/>
    <w:rsid w:val="00413EB1"/>
    <w:rsid w:val="00413FEA"/>
    <w:rsid w:val="004151B6"/>
    <w:rsid w:val="004160A1"/>
    <w:rsid w:val="00416686"/>
    <w:rsid w:val="004170F5"/>
    <w:rsid w:val="00417D41"/>
    <w:rsid w:val="00420D5D"/>
    <w:rsid w:val="00420EF5"/>
    <w:rsid w:val="00421F65"/>
    <w:rsid w:val="00422173"/>
    <w:rsid w:val="00423C98"/>
    <w:rsid w:val="0042451F"/>
    <w:rsid w:val="00424B32"/>
    <w:rsid w:val="00425806"/>
    <w:rsid w:val="00426957"/>
    <w:rsid w:val="00426A76"/>
    <w:rsid w:val="00426E28"/>
    <w:rsid w:val="00427819"/>
    <w:rsid w:val="004300D0"/>
    <w:rsid w:val="00431972"/>
    <w:rsid w:val="004319D9"/>
    <w:rsid w:val="00432001"/>
    <w:rsid w:val="004321B2"/>
    <w:rsid w:val="00432445"/>
    <w:rsid w:val="0043289A"/>
    <w:rsid w:val="004330CE"/>
    <w:rsid w:val="00434446"/>
    <w:rsid w:val="00435247"/>
    <w:rsid w:val="00436E60"/>
    <w:rsid w:val="00437730"/>
    <w:rsid w:val="00437E2B"/>
    <w:rsid w:val="00440314"/>
    <w:rsid w:val="004414D4"/>
    <w:rsid w:val="00441A8B"/>
    <w:rsid w:val="00442D13"/>
    <w:rsid w:val="00443646"/>
    <w:rsid w:val="004439A9"/>
    <w:rsid w:val="00444848"/>
    <w:rsid w:val="00445B28"/>
    <w:rsid w:val="00445CDE"/>
    <w:rsid w:val="004461C8"/>
    <w:rsid w:val="00447B68"/>
    <w:rsid w:val="00453DD9"/>
    <w:rsid w:val="00454F83"/>
    <w:rsid w:val="004563F6"/>
    <w:rsid w:val="004567DF"/>
    <w:rsid w:val="00456E5E"/>
    <w:rsid w:val="004570B9"/>
    <w:rsid w:val="004578D0"/>
    <w:rsid w:val="00460E8F"/>
    <w:rsid w:val="00461128"/>
    <w:rsid w:val="0046135E"/>
    <w:rsid w:val="00461883"/>
    <w:rsid w:val="004644B1"/>
    <w:rsid w:val="0046548A"/>
    <w:rsid w:val="004661A6"/>
    <w:rsid w:val="004668BF"/>
    <w:rsid w:val="00470131"/>
    <w:rsid w:val="00470E56"/>
    <w:rsid w:val="00472200"/>
    <w:rsid w:val="0047296A"/>
    <w:rsid w:val="00474B2B"/>
    <w:rsid w:val="00476398"/>
    <w:rsid w:val="00476561"/>
    <w:rsid w:val="00477EA4"/>
    <w:rsid w:val="00480400"/>
    <w:rsid w:val="004804F5"/>
    <w:rsid w:val="00482B41"/>
    <w:rsid w:val="00484DF8"/>
    <w:rsid w:val="00485080"/>
    <w:rsid w:val="00485A06"/>
    <w:rsid w:val="004874A7"/>
    <w:rsid w:val="004901F6"/>
    <w:rsid w:val="00492093"/>
    <w:rsid w:val="00492C00"/>
    <w:rsid w:val="0049305C"/>
    <w:rsid w:val="00493191"/>
    <w:rsid w:val="00493298"/>
    <w:rsid w:val="004938B0"/>
    <w:rsid w:val="0049680A"/>
    <w:rsid w:val="00497DE4"/>
    <w:rsid w:val="004A0327"/>
    <w:rsid w:val="004A2020"/>
    <w:rsid w:val="004A2F47"/>
    <w:rsid w:val="004A39D4"/>
    <w:rsid w:val="004A560E"/>
    <w:rsid w:val="004A5FEE"/>
    <w:rsid w:val="004B09A2"/>
    <w:rsid w:val="004B180F"/>
    <w:rsid w:val="004B1AFF"/>
    <w:rsid w:val="004B1C39"/>
    <w:rsid w:val="004B23DA"/>
    <w:rsid w:val="004B384E"/>
    <w:rsid w:val="004B5048"/>
    <w:rsid w:val="004B656C"/>
    <w:rsid w:val="004B7049"/>
    <w:rsid w:val="004B7FD1"/>
    <w:rsid w:val="004C0207"/>
    <w:rsid w:val="004C0D17"/>
    <w:rsid w:val="004C0EF5"/>
    <w:rsid w:val="004C11D7"/>
    <w:rsid w:val="004C193F"/>
    <w:rsid w:val="004C3654"/>
    <w:rsid w:val="004C565C"/>
    <w:rsid w:val="004C5830"/>
    <w:rsid w:val="004C6FB5"/>
    <w:rsid w:val="004C7367"/>
    <w:rsid w:val="004D1019"/>
    <w:rsid w:val="004D1827"/>
    <w:rsid w:val="004D1855"/>
    <w:rsid w:val="004D2D1C"/>
    <w:rsid w:val="004D54B6"/>
    <w:rsid w:val="004D6163"/>
    <w:rsid w:val="004D617A"/>
    <w:rsid w:val="004D679F"/>
    <w:rsid w:val="004E1B64"/>
    <w:rsid w:val="004E1DF1"/>
    <w:rsid w:val="004E3D8D"/>
    <w:rsid w:val="004E4144"/>
    <w:rsid w:val="004E5C6D"/>
    <w:rsid w:val="004E6175"/>
    <w:rsid w:val="004E7E2D"/>
    <w:rsid w:val="004E7FC7"/>
    <w:rsid w:val="004F05F4"/>
    <w:rsid w:val="004F1A9E"/>
    <w:rsid w:val="004F2EF6"/>
    <w:rsid w:val="004F2F95"/>
    <w:rsid w:val="004F3970"/>
    <w:rsid w:val="004F5AFC"/>
    <w:rsid w:val="004F5BE6"/>
    <w:rsid w:val="00500E92"/>
    <w:rsid w:val="005035FF"/>
    <w:rsid w:val="005061A5"/>
    <w:rsid w:val="0050661D"/>
    <w:rsid w:val="0050729F"/>
    <w:rsid w:val="005076D3"/>
    <w:rsid w:val="00507787"/>
    <w:rsid w:val="0051043F"/>
    <w:rsid w:val="00510C7E"/>
    <w:rsid w:val="0051186A"/>
    <w:rsid w:val="00512460"/>
    <w:rsid w:val="005143CB"/>
    <w:rsid w:val="00515056"/>
    <w:rsid w:val="005156D1"/>
    <w:rsid w:val="00515BA7"/>
    <w:rsid w:val="0051607B"/>
    <w:rsid w:val="00516B53"/>
    <w:rsid w:val="005225B8"/>
    <w:rsid w:val="00523EDC"/>
    <w:rsid w:val="005247CD"/>
    <w:rsid w:val="00524835"/>
    <w:rsid w:val="005250D6"/>
    <w:rsid w:val="00525E75"/>
    <w:rsid w:val="00526FE5"/>
    <w:rsid w:val="0053074D"/>
    <w:rsid w:val="00531BFF"/>
    <w:rsid w:val="00531F08"/>
    <w:rsid w:val="00532AFC"/>
    <w:rsid w:val="00532FCC"/>
    <w:rsid w:val="005331EC"/>
    <w:rsid w:val="0053393B"/>
    <w:rsid w:val="005357AA"/>
    <w:rsid w:val="00535AF2"/>
    <w:rsid w:val="00536BD1"/>
    <w:rsid w:val="0054073A"/>
    <w:rsid w:val="005427F0"/>
    <w:rsid w:val="00542CA8"/>
    <w:rsid w:val="00543C79"/>
    <w:rsid w:val="00543CDA"/>
    <w:rsid w:val="00545CAF"/>
    <w:rsid w:val="00546586"/>
    <w:rsid w:val="005468CA"/>
    <w:rsid w:val="00547389"/>
    <w:rsid w:val="005512D0"/>
    <w:rsid w:val="0055137D"/>
    <w:rsid w:val="0055160A"/>
    <w:rsid w:val="005518CD"/>
    <w:rsid w:val="00551DDB"/>
    <w:rsid w:val="00553368"/>
    <w:rsid w:val="00554AD6"/>
    <w:rsid w:val="00555507"/>
    <w:rsid w:val="00555B9A"/>
    <w:rsid w:val="00555F5D"/>
    <w:rsid w:val="005563A1"/>
    <w:rsid w:val="00556416"/>
    <w:rsid w:val="00557387"/>
    <w:rsid w:val="005608B1"/>
    <w:rsid w:val="00560DCB"/>
    <w:rsid w:val="00561815"/>
    <w:rsid w:val="00561AA5"/>
    <w:rsid w:val="00562630"/>
    <w:rsid w:val="00562975"/>
    <w:rsid w:val="005659B4"/>
    <w:rsid w:val="00565ABF"/>
    <w:rsid w:val="00565C25"/>
    <w:rsid w:val="00566A3F"/>
    <w:rsid w:val="0057033E"/>
    <w:rsid w:val="00570BD1"/>
    <w:rsid w:val="00570F56"/>
    <w:rsid w:val="00571C84"/>
    <w:rsid w:val="00572684"/>
    <w:rsid w:val="00572CE8"/>
    <w:rsid w:val="00573E19"/>
    <w:rsid w:val="00574A02"/>
    <w:rsid w:val="00574D48"/>
    <w:rsid w:val="0057590E"/>
    <w:rsid w:val="00576BFA"/>
    <w:rsid w:val="005800FA"/>
    <w:rsid w:val="00580758"/>
    <w:rsid w:val="00580F95"/>
    <w:rsid w:val="00581B55"/>
    <w:rsid w:val="00582CBA"/>
    <w:rsid w:val="0058302F"/>
    <w:rsid w:val="0058334B"/>
    <w:rsid w:val="00583432"/>
    <w:rsid w:val="005840E6"/>
    <w:rsid w:val="0058411B"/>
    <w:rsid w:val="0058536B"/>
    <w:rsid w:val="00585C3E"/>
    <w:rsid w:val="00585E8C"/>
    <w:rsid w:val="00585F86"/>
    <w:rsid w:val="00586172"/>
    <w:rsid w:val="00587399"/>
    <w:rsid w:val="0058778A"/>
    <w:rsid w:val="0059195D"/>
    <w:rsid w:val="005921E8"/>
    <w:rsid w:val="0059349D"/>
    <w:rsid w:val="00594649"/>
    <w:rsid w:val="00594CCF"/>
    <w:rsid w:val="0059645E"/>
    <w:rsid w:val="0059786F"/>
    <w:rsid w:val="005A1B67"/>
    <w:rsid w:val="005A1BB5"/>
    <w:rsid w:val="005A22C1"/>
    <w:rsid w:val="005A39D0"/>
    <w:rsid w:val="005A5729"/>
    <w:rsid w:val="005A5AB6"/>
    <w:rsid w:val="005B26E6"/>
    <w:rsid w:val="005B29B6"/>
    <w:rsid w:val="005B3075"/>
    <w:rsid w:val="005B4063"/>
    <w:rsid w:val="005B4DD0"/>
    <w:rsid w:val="005B5F15"/>
    <w:rsid w:val="005B7358"/>
    <w:rsid w:val="005C0297"/>
    <w:rsid w:val="005C04DD"/>
    <w:rsid w:val="005C1694"/>
    <w:rsid w:val="005C272B"/>
    <w:rsid w:val="005C3948"/>
    <w:rsid w:val="005C545D"/>
    <w:rsid w:val="005C56D1"/>
    <w:rsid w:val="005C66C8"/>
    <w:rsid w:val="005C7444"/>
    <w:rsid w:val="005C74D8"/>
    <w:rsid w:val="005D0E1D"/>
    <w:rsid w:val="005D1252"/>
    <w:rsid w:val="005D1808"/>
    <w:rsid w:val="005D18CE"/>
    <w:rsid w:val="005D1D2B"/>
    <w:rsid w:val="005D2D04"/>
    <w:rsid w:val="005D38E5"/>
    <w:rsid w:val="005D4943"/>
    <w:rsid w:val="005D5264"/>
    <w:rsid w:val="005D5DB0"/>
    <w:rsid w:val="005D6629"/>
    <w:rsid w:val="005D6AB4"/>
    <w:rsid w:val="005D6AD3"/>
    <w:rsid w:val="005D6EBF"/>
    <w:rsid w:val="005E0881"/>
    <w:rsid w:val="005E1711"/>
    <w:rsid w:val="005E1ACF"/>
    <w:rsid w:val="005E1D09"/>
    <w:rsid w:val="005E32AA"/>
    <w:rsid w:val="005E3BBC"/>
    <w:rsid w:val="005E4C79"/>
    <w:rsid w:val="005E4DAD"/>
    <w:rsid w:val="005E50F0"/>
    <w:rsid w:val="005E5AC3"/>
    <w:rsid w:val="005E6E70"/>
    <w:rsid w:val="005E706B"/>
    <w:rsid w:val="005F2000"/>
    <w:rsid w:val="005F2B4A"/>
    <w:rsid w:val="005F55F8"/>
    <w:rsid w:val="005F699D"/>
    <w:rsid w:val="005F709E"/>
    <w:rsid w:val="005F7597"/>
    <w:rsid w:val="005F7CBC"/>
    <w:rsid w:val="00600FBD"/>
    <w:rsid w:val="0060337D"/>
    <w:rsid w:val="00603F96"/>
    <w:rsid w:val="006055B8"/>
    <w:rsid w:val="00605B4D"/>
    <w:rsid w:val="00607381"/>
    <w:rsid w:val="006105FA"/>
    <w:rsid w:val="00612C45"/>
    <w:rsid w:val="00612E22"/>
    <w:rsid w:val="00612EA2"/>
    <w:rsid w:val="00613391"/>
    <w:rsid w:val="00613F88"/>
    <w:rsid w:val="0061428A"/>
    <w:rsid w:val="0061617B"/>
    <w:rsid w:val="00616849"/>
    <w:rsid w:val="00620269"/>
    <w:rsid w:val="006220F8"/>
    <w:rsid w:val="00623FB2"/>
    <w:rsid w:val="0062495C"/>
    <w:rsid w:val="00624B58"/>
    <w:rsid w:val="00624E6C"/>
    <w:rsid w:val="00625365"/>
    <w:rsid w:val="00625DFC"/>
    <w:rsid w:val="00626141"/>
    <w:rsid w:val="00627F0D"/>
    <w:rsid w:val="006312B7"/>
    <w:rsid w:val="00631D19"/>
    <w:rsid w:val="0063238E"/>
    <w:rsid w:val="00632558"/>
    <w:rsid w:val="00633222"/>
    <w:rsid w:val="00633AB8"/>
    <w:rsid w:val="00633CF8"/>
    <w:rsid w:val="00633DA3"/>
    <w:rsid w:val="00634382"/>
    <w:rsid w:val="00635185"/>
    <w:rsid w:val="006369F1"/>
    <w:rsid w:val="006405C3"/>
    <w:rsid w:val="00640E90"/>
    <w:rsid w:val="006413D9"/>
    <w:rsid w:val="00642453"/>
    <w:rsid w:val="006438DA"/>
    <w:rsid w:val="00643C84"/>
    <w:rsid w:val="006442C3"/>
    <w:rsid w:val="0064431D"/>
    <w:rsid w:val="00644C4D"/>
    <w:rsid w:val="00645209"/>
    <w:rsid w:val="00646E54"/>
    <w:rsid w:val="00646FC7"/>
    <w:rsid w:val="00647C70"/>
    <w:rsid w:val="006506BC"/>
    <w:rsid w:val="00651203"/>
    <w:rsid w:val="00653701"/>
    <w:rsid w:val="0065418F"/>
    <w:rsid w:val="00654897"/>
    <w:rsid w:val="00655D76"/>
    <w:rsid w:val="006565DD"/>
    <w:rsid w:val="00656B81"/>
    <w:rsid w:val="006571A2"/>
    <w:rsid w:val="00657C22"/>
    <w:rsid w:val="00662FD0"/>
    <w:rsid w:val="00664E28"/>
    <w:rsid w:val="00667889"/>
    <w:rsid w:val="00671706"/>
    <w:rsid w:val="00671C09"/>
    <w:rsid w:val="00673ED5"/>
    <w:rsid w:val="00674159"/>
    <w:rsid w:val="00674345"/>
    <w:rsid w:val="00674E08"/>
    <w:rsid w:val="00675287"/>
    <w:rsid w:val="0067558E"/>
    <w:rsid w:val="006765A6"/>
    <w:rsid w:val="00676A80"/>
    <w:rsid w:val="0067702E"/>
    <w:rsid w:val="00677081"/>
    <w:rsid w:val="00677F33"/>
    <w:rsid w:val="0068000A"/>
    <w:rsid w:val="00680BE6"/>
    <w:rsid w:val="00681A72"/>
    <w:rsid w:val="006834AF"/>
    <w:rsid w:val="00683876"/>
    <w:rsid w:val="00684173"/>
    <w:rsid w:val="006841B3"/>
    <w:rsid w:val="00684818"/>
    <w:rsid w:val="006849DA"/>
    <w:rsid w:val="00684CF4"/>
    <w:rsid w:val="0068622B"/>
    <w:rsid w:val="0068624A"/>
    <w:rsid w:val="00686347"/>
    <w:rsid w:val="00691A12"/>
    <w:rsid w:val="00692709"/>
    <w:rsid w:val="006934BD"/>
    <w:rsid w:val="0069433B"/>
    <w:rsid w:val="006945B9"/>
    <w:rsid w:val="006955A9"/>
    <w:rsid w:val="00696933"/>
    <w:rsid w:val="00696CB6"/>
    <w:rsid w:val="0069734A"/>
    <w:rsid w:val="006A01DF"/>
    <w:rsid w:val="006A0E34"/>
    <w:rsid w:val="006A1098"/>
    <w:rsid w:val="006A233A"/>
    <w:rsid w:val="006A2579"/>
    <w:rsid w:val="006A2880"/>
    <w:rsid w:val="006A3112"/>
    <w:rsid w:val="006A369F"/>
    <w:rsid w:val="006A3BB4"/>
    <w:rsid w:val="006A4D46"/>
    <w:rsid w:val="006A4EF9"/>
    <w:rsid w:val="006A5DAD"/>
    <w:rsid w:val="006A6563"/>
    <w:rsid w:val="006A6CBC"/>
    <w:rsid w:val="006A7A7A"/>
    <w:rsid w:val="006B01A8"/>
    <w:rsid w:val="006B03D6"/>
    <w:rsid w:val="006B057E"/>
    <w:rsid w:val="006B0B97"/>
    <w:rsid w:val="006B0DA6"/>
    <w:rsid w:val="006B418F"/>
    <w:rsid w:val="006B4D01"/>
    <w:rsid w:val="006B6FFB"/>
    <w:rsid w:val="006B73A6"/>
    <w:rsid w:val="006C0B79"/>
    <w:rsid w:val="006C1387"/>
    <w:rsid w:val="006C22C5"/>
    <w:rsid w:val="006C2C6C"/>
    <w:rsid w:val="006C4DDB"/>
    <w:rsid w:val="006C61D1"/>
    <w:rsid w:val="006C67A6"/>
    <w:rsid w:val="006C6C79"/>
    <w:rsid w:val="006D18A4"/>
    <w:rsid w:val="006D215E"/>
    <w:rsid w:val="006D30F1"/>
    <w:rsid w:val="006D3643"/>
    <w:rsid w:val="006D37EB"/>
    <w:rsid w:val="006D4A78"/>
    <w:rsid w:val="006D595C"/>
    <w:rsid w:val="006D66B4"/>
    <w:rsid w:val="006D74F3"/>
    <w:rsid w:val="006D7A37"/>
    <w:rsid w:val="006E079E"/>
    <w:rsid w:val="006E1F98"/>
    <w:rsid w:val="006E2527"/>
    <w:rsid w:val="006E2D17"/>
    <w:rsid w:val="006F0130"/>
    <w:rsid w:val="006F1E5E"/>
    <w:rsid w:val="006F3E44"/>
    <w:rsid w:val="006F40C2"/>
    <w:rsid w:val="006F432F"/>
    <w:rsid w:val="006F4DC5"/>
    <w:rsid w:val="006F4FC8"/>
    <w:rsid w:val="006F5A86"/>
    <w:rsid w:val="006F61BA"/>
    <w:rsid w:val="006F676A"/>
    <w:rsid w:val="006F7247"/>
    <w:rsid w:val="006F7436"/>
    <w:rsid w:val="0070000F"/>
    <w:rsid w:val="00700BBB"/>
    <w:rsid w:val="007014F7"/>
    <w:rsid w:val="007015A3"/>
    <w:rsid w:val="00702DC2"/>
    <w:rsid w:val="00703D3F"/>
    <w:rsid w:val="00703EB6"/>
    <w:rsid w:val="00704E02"/>
    <w:rsid w:val="00704F01"/>
    <w:rsid w:val="007051D0"/>
    <w:rsid w:val="00705234"/>
    <w:rsid w:val="007069C6"/>
    <w:rsid w:val="00707F93"/>
    <w:rsid w:val="0071085C"/>
    <w:rsid w:val="00711616"/>
    <w:rsid w:val="00711672"/>
    <w:rsid w:val="00712383"/>
    <w:rsid w:val="00712616"/>
    <w:rsid w:val="0071278B"/>
    <w:rsid w:val="00712AF4"/>
    <w:rsid w:val="00714AA6"/>
    <w:rsid w:val="0071528C"/>
    <w:rsid w:val="00715340"/>
    <w:rsid w:val="00715FB1"/>
    <w:rsid w:val="00716DE1"/>
    <w:rsid w:val="00717252"/>
    <w:rsid w:val="007173C9"/>
    <w:rsid w:val="00717983"/>
    <w:rsid w:val="00720C8F"/>
    <w:rsid w:val="00720D28"/>
    <w:rsid w:val="007231F6"/>
    <w:rsid w:val="0072391D"/>
    <w:rsid w:val="007240CE"/>
    <w:rsid w:val="00724D78"/>
    <w:rsid w:val="00730227"/>
    <w:rsid w:val="00730A3E"/>
    <w:rsid w:val="00731C53"/>
    <w:rsid w:val="00732CDD"/>
    <w:rsid w:val="00733A01"/>
    <w:rsid w:val="007341A0"/>
    <w:rsid w:val="00736809"/>
    <w:rsid w:val="00737459"/>
    <w:rsid w:val="007412BC"/>
    <w:rsid w:val="00741665"/>
    <w:rsid w:val="00741BEE"/>
    <w:rsid w:val="00742151"/>
    <w:rsid w:val="0074229C"/>
    <w:rsid w:val="0074230E"/>
    <w:rsid w:val="0074280F"/>
    <w:rsid w:val="00743B45"/>
    <w:rsid w:val="00743B6B"/>
    <w:rsid w:val="00743F68"/>
    <w:rsid w:val="007447D8"/>
    <w:rsid w:val="00744AC8"/>
    <w:rsid w:val="00745FA6"/>
    <w:rsid w:val="0074694E"/>
    <w:rsid w:val="00747AA6"/>
    <w:rsid w:val="00750D4C"/>
    <w:rsid w:val="00751AF1"/>
    <w:rsid w:val="00752185"/>
    <w:rsid w:val="007531C7"/>
    <w:rsid w:val="007551A3"/>
    <w:rsid w:val="0075660B"/>
    <w:rsid w:val="0076036A"/>
    <w:rsid w:val="00760A1D"/>
    <w:rsid w:val="00760BD7"/>
    <w:rsid w:val="00762795"/>
    <w:rsid w:val="00762A35"/>
    <w:rsid w:val="00762A78"/>
    <w:rsid w:val="00764ADF"/>
    <w:rsid w:val="00764E59"/>
    <w:rsid w:val="00764FF5"/>
    <w:rsid w:val="00765D76"/>
    <w:rsid w:val="00770A3D"/>
    <w:rsid w:val="00771300"/>
    <w:rsid w:val="007720B2"/>
    <w:rsid w:val="00772A59"/>
    <w:rsid w:val="00773D58"/>
    <w:rsid w:val="007744CE"/>
    <w:rsid w:val="00774555"/>
    <w:rsid w:val="00774F42"/>
    <w:rsid w:val="007753BB"/>
    <w:rsid w:val="00775972"/>
    <w:rsid w:val="00776448"/>
    <w:rsid w:val="007767B4"/>
    <w:rsid w:val="00776926"/>
    <w:rsid w:val="007773A9"/>
    <w:rsid w:val="00777B07"/>
    <w:rsid w:val="007806D2"/>
    <w:rsid w:val="00780D74"/>
    <w:rsid w:val="00782066"/>
    <w:rsid w:val="00782786"/>
    <w:rsid w:val="00782D0E"/>
    <w:rsid w:val="00783D2B"/>
    <w:rsid w:val="007845B2"/>
    <w:rsid w:val="007856EF"/>
    <w:rsid w:val="0078640D"/>
    <w:rsid w:val="00787054"/>
    <w:rsid w:val="00790100"/>
    <w:rsid w:val="0079071A"/>
    <w:rsid w:val="007914AB"/>
    <w:rsid w:val="007915A2"/>
    <w:rsid w:val="00791AAD"/>
    <w:rsid w:val="00792581"/>
    <w:rsid w:val="00793540"/>
    <w:rsid w:val="00795AB5"/>
    <w:rsid w:val="007A0E89"/>
    <w:rsid w:val="007A2AF9"/>
    <w:rsid w:val="007A5D05"/>
    <w:rsid w:val="007A6BE3"/>
    <w:rsid w:val="007A7624"/>
    <w:rsid w:val="007B0319"/>
    <w:rsid w:val="007B1098"/>
    <w:rsid w:val="007B22D6"/>
    <w:rsid w:val="007B268E"/>
    <w:rsid w:val="007B272F"/>
    <w:rsid w:val="007B2F5F"/>
    <w:rsid w:val="007B30E4"/>
    <w:rsid w:val="007B31BF"/>
    <w:rsid w:val="007B32CA"/>
    <w:rsid w:val="007B339F"/>
    <w:rsid w:val="007B36D6"/>
    <w:rsid w:val="007B376C"/>
    <w:rsid w:val="007B39AA"/>
    <w:rsid w:val="007B4223"/>
    <w:rsid w:val="007B5337"/>
    <w:rsid w:val="007B7116"/>
    <w:rsid w:val="007B7AAD"/>
    <w:rsid w:val="007C047F"/>
    <w:rsid w:val="007C15AE"/>
    <w:rsid w:val="007C214E"/>
    <w:rsid w:val="007C2DD4"/>
    <w:rsid w:val="007C3B7B"/>
    <w:rsid w:val="007C5D1D"/>
    <w:rsid w:val="007D0F3F"/>
    <w:rsid w:val="007D105D"/>
    <w:rsid w:val="007D1CF0"/>
    <w:rsid w:val="007D2617"/>
    <w:rsid w:val="007D7EE7"/>
    <w:rsid w:val="007E0A4D"/>
    <w:rsid w:val="007E0EA1"/>
    <w:rsid w:val="007E517A"/>
    <w:rsid w:val="007E5AD9"/>
    <w:rsid w:val="007E6344"/>
    <w:rsid w:val="007E6EDC"/>
    <w:rsid w:val="007F06D4"/>
    <w:rsid w:val="007F077D"/>
    <w:rsid w:val="007F092F"/>
    <w:rsid w:val="007F3A28"/>
    <w:rsid w:val="007F3F23"/>
    <w:rsid w:val="007F491D"/>
    <w:rsid w:val="007F53E2"/>
    <w:rsid w:val="007F54EB"/>
    <w:rsid w:val="007F5BDA"/>
    <w:rsid w:val="007F65D3"/>
    <w:rsid w:val="007F70BF"/>
    <w:rsid w:val="0080014B"/>
    <w:rsid w:val="0080046E"/>
    <w:rsid w:val="0080095E"/>
    <w:rsid w:val="00801146"/>
    <w:rsid w:val="00801A2B"/>
    <w:rsid w:val="0080386E"/>
    <w:rsid w:val="0080595F"/>
    <w:rsid w:val="00805D4C"/>
    <w:rsid w:val="00805E16"/>
    <w:rsid w:val="0080711D"/>
    <w:rsid w:val="00807D96"/>
    <w:rsid w:val="00810640"/>
    <w:rsid w:val="0081233F"/>
    <w:rsid w:val="00812B52"/>
    <w:rsid w:val="00813073"/>
    <w:rsid w:val="00813F7B"/>
    <w:rsid w:val="008150D1"/>
    <w:rsid w:val="00815730"/>
    <w:rsid w:val="008163C7"/>
    <w:rsid w:val="008168E5"/>
    <w:rsid w:val="00817511"/>
    <w:rsid w:val="008203AA"/>
    <w:rsid w:val="00820DD8"/>
    <w:rsid w:val="008219AD"/>
    <w:rsid w:val="00822B27"/>
    <w:rsid w:val="00822D9F"/>
    <w:rsid w:val="00823B6E"/>
    <w:rsid w:val="00824BB7"/>
    <w:rsid w:val="00825CF0"/>
    <w:rsid w:val="00825FFB"/>
    <w:rsid w:val="00827B05"/>
    <w:rsid w:val="00827E7A"/>
    <w:rsid w:val="0083083D"/>
    <w:rsid w:val="0083119D"/>
    <w:rsid w:val="008311D0"/>
    <w:rsid w:val="00832506"/>
    <w:rsid w:val="00832B7A"/>
    <w:rsid w:val="00832D74"/>
    <w:rsid w:val="00833280"/>
    <w:rsid w:val="00834ABA"/>
    <w:rsid w:val="0083560E"/>
    <w:rsid w:val="00835848"/>
    <w:rsid w:val="00840215"/>
    <w:rsid w:val="00840729"/>
    <w:rsid w:val="0084075C"/>
    <w:rsid w:val="008408AF"/>
    <w:rsid w:val="00840992"/>
    <w:rsid w:val="008409E2"/>
    <w:rsid w:val="0084378C"/>
    <w:rsid w:val="00843ED0"/>
    <w:rsid w:val="00844430"/>
    <w:rsid w:val="008467E0"/>
    <w:rsid w:val="00852CA2"/>
    <w:rsid w:val="008569BC"/>
    <w:rsid w:val="0086048D"/>
    <w:rsid w:val="00860811"/>
    <w:rsid w:val="00860901"/>
    <w:rsid w:val="00860DC1"/>
    <w:rsid w:val="008620FA"/>
    <w:rsid w:val="00866B5B"/>
    <w:rsid w:val="00867920"/>
    <w:rsid w:val="00867AC7"/>
    <w:rsid w:val="00870F3B"/>
    <w:rsid w:val="00871524"/>
    <w:rsid w:val="00871E6C"/>
    <w:rsid w:val="00873275"/>
    <w:rsid w:val="00874546"/>
    <w:rsid w:val="0087565D"/>
    <w:rsid w:val="00875F86"/>
    <w:rsid w:val="00877CDA"/>
    <w:rsid w:val="008806AB"/>
    <w:rsid w:val="008808CB"/>
    <w:rsid w:val="008820B1"/>
    <w:rsid w:val="00883766"/>
    <w:rsid w:val="00884859"/>
    <w:rsid w:val="00887A21"/>
    <w:rsid w:val="00890E40"/>
    <w:rsid w:val="0089136A"/>
    <w:rsid w:val="00891AFB"/>
    <w:rsid w:val="00891B27"/>
    <w:rsid w:val="008927E0"/>
    <w:rsid w:val="00893A4B"/>
    <w:rsid w:val="00893B47"/>
    <w:rsid w:val="0089451E"/>
    <w:rsid w:val="0089486B"/>
    <w:rsid w:val="0089556C"/>
    <w:rsid w:val="00896D36"/>
    <w:rsid w:val="00897321"/>
    <w:rsid w:val="00897788"/>
    <w:rsid w:val="00897C86"/>
    <w:rsid w:val="008A02AF"/>
    <w:rsid w:val="008A0689"/>
    <w:rsid w:val="008A09FC"/>
    <w:rsid w:val="008A1290"/>
    <w:rsid w:val="008A1F31"/>
    <w:rsid w:val="008A2B75"/>
    <w:rsid w:val="008A34F1"/>
    <w:rsid w:val="008A39CE"/>
    <w:rsid w:val="008A5010"/>
    <w:rsid w:val="008A6302"/>
    <w:rsid w:val="008A70A9"/>
    <w:rsid w:val="008B2A39"/>
    <w:rsid w:val="008B5A34"/>
    <w:rsid w:val="008B6711"/>
    <w:rsid w:val="008B6EC4"/>
    <w:rsid w:val="008C04CE"/>
    <w:rsid w:val="008C0871"/>
    <w:rsid w:val="008C398F"/>
    <w:rsid w:val="008C43F0"/>
    <w:rsid w:val="008C49A2"/>
    <w:rsid w:val="008C61B6"/>
    <w:rsid w:val="008C6414"/>
    <w:rsid w:val="008C6AF0"/>
    <w:rsid w:val="008C7270"/>
    <w:rsid w:val="008C7369"/>
    <w:rsid w:val="008D0233"/>
    <w:rsid w:val="008D0808"/>
    <w:rsid w:val="008D0E8B"/>
    <w:rsid w:val="008D2EC2"/>
    <w:rsid w:val="008D3056"/>
    <w:rsid w:val="008D30CB"/>
    <w:rsid w:val="008D3E93"/>
    <w:rsid w:val="008D61EB"/>
    <w:rsid w:val="008D6D60"/>
    <w:rsid w:val="008D775B"/>
    <w:rsid w:val="008E0E4F"/>
    <w:rsid w:val="008E13B3"/>
    <w:rsid w:val="008E1622"/>
    <w:rsid w:val="008E17D4"/>
    <w:rsid w:val="008E1EAE"/>
    <w:rsid w:val="008E1F5A"/>
    <w:rsid w:val="008E2315"/>
    <w:rsid w:val="008E25A6"/>
    <w:rsid w:val="008E341C"/>
    <w:rsid w:val="008E4A1F"/>
    <w:rsid w:val="008E5484"/>
    <w:rsid w:val="008E5B87"/>
    <w:rsid w:val="008E699B"/>
    <w:rsid w:val="008E6C1A"/>
    <w:rsid w:val="008E6E98"/>
    <w:rsid w:val="008E752C"/>
    <w:rsid w:val="008F0691"/>
    <w:rsid w:val="008F1AA4"/>
    <w:rsid w:val="008F2221"/>
    <w:rsid w:val="008F23B7"/>
    <w:rsid w:val="008F2FB7"/>
    <w:rsid w:val="008F3C8B"/>
    <w:rsid w:val="008F432E"/>
    <w:rsid w:val="008F4BE8"/>
    <w:rsid w:val="008F6D31"/>
    <w:rsid w:val="008F71B4"/>
    <w:rsid w:val="00900653"/>
    <w:rsid w:val="0090179C"/>
    <w:rsid w:val="009018D9"/>
    <w:rsid w:val="009019EC"/>
    <w:rsid w:val="00901A88"/>
    <w:rsid w:val="00903518"/>
    <w:rsid w:val="009045E5"/>
    <w:rsid w:val="00904874"/>
    <w:rsid w:val="00904E3A"/>
    <w:rsid w:val="00907C7D"/>
    <w:rsid w:val="00907EDC"/>
    <w:rsid w:val="009100FA"/>
    <w:rsid w:val="009102D6"/>
    <w:rsid w:val="0091142B"/>
    <w:rsid w:val="009124E7"/>
    <w:rsid w:val="0091251C"/>
    <w:rsid w:val="00912BE4"/>
    <w:rsid w:val="00912C2B"/>
    <w:rsid w:val="00913367"/>
    <w:rsid w:val="0091566C"/>
    <w:rsid w:val="00915741"/>
    <w:rsid w:val="00915FB5"/>
    <w:rsid w:val="009167D8"/>
    <w:rsid w:val="00917B66"/>
    <w:rsid w:val="00920194"/>
    <w:rsid w:val="00921E77"/>
    <w:rsid w:val="009235CA"/>
    <w:rsid w:val="009237B3"/>
    <w:rsid w:val="00923B20"/>
    <w:rsid w:val="00924899"/>
    <w:rsid w:val="00924ECB"/>
    <w:rsid w:val="009259AE"/>
    <w:rsid w:val="00925C63"/>
    <w:rsid w:val="00926178"/>
    <w:rsid w:val="00927071"/>
    <w:rsid w:val="0092734B"/>
    <w:rsid w:val="0093038C"/>
    <w:rsid w:val="009319F6"/>
    <w:rsid w:val="00931A49"/>
    <w:rsid w:val="0093230E"/>
    <w:rsid w:val="00933425"/>
    <w:rsid w:val="00934B23"/>
    <w:rsid w:val="00934C6C"/>
    <w:rsid w:val="00936E9A"/>
    <w:rsid w:val="009373B3"/>
    <w:rsid w:val="009375DD"/>
    <w:rsid w:val="009401F2"/>
    <w:rsid w:val="00940E08"/>
    <w:rsid w:val="0094127F"/>
    <w:rsid w:val="009427F3"/>
    <w:rsid w:val="00943FC4"/>
    <w:rsid w:val="009444B4"/>
    <w:rsid w:val="00945722"/>
    <w:rsid w:val="00945DD2"/>
    <w:rsid w:val="00946646"/>
    <w:rsid w:val="00946D18"/>
    <w:rsid w:val="00946F3E"/>
    <w:rsid w:val="00946FE8"/>
    <w:rsid w:val="00947B33"/>
    <w:rsid w:val="00950FB5"/>
    <w:rsid w:val="00951075"/>
    <w:rsid w:val="00951410"/>
    <w:rsid w:val="00953D58"/>
    <w:rsid w:val="0095424A"/>
    <w:rsid w:val="009556A4"/>
    <w:rsid w:val="00955E0C"/>
    <w:rsid w:val="00956DAF"/>
    <w:rsid w:val="00960261"/>
    <w:rsid w:val="009605C7"/>
    <w:rsid w:val="009608D2"/>
    <w:rsid w:val="009614BD"/>
    <w:rsid w:val="009618E9"/>
    <w:rsid w:val="0096198B"/>
    <w:rsid w:val="00962A9F"/>
    <w:rsid w:val="00963498"/>
    <w:rsid w:val="009652AA"/>
    <w:rsid w:val="009656B8"/>
    <w:rsid w:val="0096616F"/>
    <w:rsid w:val="00966831"/>
    <w:rsid w:val="0096730E"/>
    <w:rsid w:val="00967408"/>
    <w:rsid w:val="0096785A"/>
    <w:rsid w:val="00970735"/>
    <w:rsid w:val="00973ECC"/>
    <w:rsid w:val="009741F6"/>
    <w:rsid w:val="0097460B"/>
    <w:rsid w:val="00974C00"/>
    <w:rsid w:val="009765AD"/>
    <w:rsid w:val="009801B4"/>
    <w:rsid w:val="009818A9"/>
    <w:rsid w:val="00981E43"/>
    <w:rsid w:val="009834B8"/>
    <w:rsid w:val="009854AC"/>
    <w:rsid w:val="0098665B"/>
    <w:rsid w:val="009878C7"/>
    <w:rsid w:val="00987F2C"/>
    <w:rsid w:val="00990583"/>
    <w:rsid w:val="00991773"/>
    <w:rsid w:val="0099301D"/>
    <w:rsid w:val="00994617"/>
    <w:rsid w:val="00994C05"/>
    <w:rsid w:val="009A12DC"/>
    <w:rsid w:val="009A232E"/>
    <w:rsid w:val="009A2BF1"/>
    <w:rsid w:val="009A5678"/>
    <w:rsid w:val="009A69D2"/>
    <w:rsid w:val="009A6AB4"/>
    <w:rsid w:val="009A7205"/>
    <w:rsid w:val="009B1CEB"/>
    <w:rsid w:val="009B41CE"/>
    <w:rsid w:val="009B4E47"/>
    <w:rsid w:val="009B7C00"/>
    <w:rsid w:val="009C0B6C"/>
    <w:rsid w:val="009C0F14"/>
    <w:rsid w:val="009C209B"/>
    <w:rsid w:val="009C279A"/>
    <w:rsid w:val="009C2ECB"/>
    <w:rsid w:val="009C30B0"/>
    <w:rsid w:val="009C33C6"/>
    <w:rsid w:val="009C5006"/>
    <w:rsid w:val="009C564F"/>
    <w:rsid w:val="009C5BF8"/>
    <w:rsid w:val="009C5E36"/>
    <w:rsid w:val="009C65EF"/>
    <w:rsid w:val="009C67F4"/>
    <w:rsid w:val="009C70E2"/>
    <w:rsid w:val="009C7AFC"/>
    <w:rsid w:val="009C7D50"/>
    <w:rsid w:val="009D0509"/>
    <w:rsid w:val="009D08DB"/>
    <w:rsid w:val="009D0A6C"/>
    <w:rsid w:val="009D11A7"/>
    <w:rsid w:val="009D1878"/>
    <w:rsid w:val="009D41EF"/>
    <w:rsid w:val="009D6484"/>
    <w:rsid w:val="009D6489"/>
    <w:rsid w:val="009E001E"/>
    <w:rsid w:val="009E1EE1"/>
    <w:rsid w:val="009E259A"/>
    <w:rsid w:val="009E45E3"/>
    <w:rsid w:val="009E4F23"/>
    <w:rsid w:val="009E5951"/>
    <w:rsid w:val="009E5DC1"/>
    <w:rsid w:val="009E6D78"/>
    <w:rsid w:val="009E7DD9"/>
    <w:rsid w:val="009F03EB"/>
    <w:rsid w:val="009F11BB"/>
    <w:rsid w:val="009F2449"/>
    <w:rsid w:val="009F26CF"/>
    <w:rsid w:val="009F33A2"/>
    <w:rsid w:val="009F509D"/>
    <w:rsid w:val="009F629D"/>
    <w:rsid w:val="009F6465"/>
    <w:rsid w:val="009F6A72"/>
    <w:rsid w:val="009F7702"/>
    <w:rsid w:val="00A00374"/>
    <w:rsid w:val="00A00E1A"/>
    <w:rsid w:val="00A00F6F"/>
    <w:rsid w:val="00A01226"/>
    <w:rsid w:val="00A03374"/>
    <w:rsid w:val="00A042C6"/>
    <w:rsid w:val="00A0520E"/>
    <w:rsid w:val="00A05C4F"/>
    <w:rsid w:val="00A07814"/>
    <w:rsid w:val="00A10DB6"/>
    <w:rsid w:val="00A11C69"/>
    <w:rsid w:val="00A123CA"/>
    <w:rsid w:val="00A1248B"/>
    <w:rsid w:val="00A130D0"/>
    <w:rsid w:val="00A13295"/>
    <w:rsid w:val="00A160CB"/>
    <w:rsid w:val="00A16776"/>
    <w:rsid w:val="00A2061F"/>
    <w:rsid w:val="00A219CC"/>
    <w:rsid w:val="00A21A13"/>
    <w:rsid w:val="00A22CD2"/>
    <w:rsid w:val="00A23346"/>
    <w:rsid w:val="00A247F5"/>
    <w:rsid w:val="00A24B1B"/>
    <w:rsid w:val="00A2620D"/>
    <w:rsid w:val="00A30090"/>
    <w:rsid w:val="00A312DE"/>
    <w:rsid w:val="00A31DAE"/>
    <w:rsid w:val="00A32139"/>
    <w:rsid w:val="00A3293C"/>
    <w:rsid w:val="00A36AC7"/>
    <w:rsid w:val="00A36D95"/>
    <w:rsid w:val="00A36F2C"/>
    <w:rsid w:val="00A37C75"/>
    <w:rsid w:val="00A4068F"/>
    <w:rsid w:val="00A40D4A"/>
    <w:rsid w:val="00A41259"/>
    <w:rsid w:val="00A41506"/>
    <w:rsid w:val="00A43B6B"/>
    <w:rsid w:val="00A43BDE"/>
    <w:rsid w:val="00A4471C"/>
    <w:rsid w:val="00A4501E"/>
    <w:rsid w:val="00A45C97"/>
    <w:rsid w:val="00A46095"/>
    <w:rsid w:val="00A4616D"/>
    <w:rsid w:val="00A46B44"/>
    <w:rsid w:val="00A47E20"/>
    <w:rsid w:val="00A500EB"/>
    <w:rsid w:val="00A50A41"/>
    <w:rsid w:val="00A50D1D"/>
    <w:rsid w:val="00A53699"/>
    <w:rsid w:val="00A55412"/>
    <w:rsid w:val="00A5692B"/>
    <w:rsid w:val="00A56C8E"/>
    <w:rsid w:val="00A60141"/>
    <w:rsid w:val="00A61020"/>
    <w:rsid w:val="00A61DCF"/>
    <w:rsid w:val="00A644CD"/>
    <w:rsid w:val="00A651D8"/>
    <w:rsid w:val="00A66014"/>
    <w:rsid w:val="00A6610C"/>
    <w:rsid w:val="00A70807"/>
    <w:rsid w:val="00A71283"/>
    <w:rsid w:val="00A71E4C"/>
    <w:rsid w:val="00A7218A"/>
    <w:rsid w:val="00A726B3"/>
    <w:rsid w:val="00A7311D"/>
    <w:rsid w:val="00A7352E"/>
    <w:rsid w:val="00A744EC"/>
    <w:rsid w:val="00A76A52"/>
    <w:rsid w:val="00A7798E"/>
    <w:rsid w:val="00A80F6C"/>
    <w:rsid w:val="00A82ABE"/>
    <w:rsid w:val="00A83747"/>
    <w:rsid w:val="00A8375B"/>
    <w:rsid w:val="00A83D77"/>
    <w:rsid w:val="00A844F6"/>
    <w:rsid w:val="00A84601"/>
    <w:rsid w:val="00A84718"/>
    <w:rsid w:val="00A84CA0"/>
    <w:rsid w:val="00A850D7"/>
    <w:rsid w:val="00A8539B"/>
    <w:rsid w:val="00A8736B"/>
    <w:rsid w:val="00A90CD5"/>
    <w:rsid w:val="00A90D57"/>
    <w:rsid w:val="00A91588"/>
    <w:rsid w:val="00A924C8"/>
    <w:rsid w:val="00A9267E"/>
    <w:rsid w:val="00A92723"/>
    <w:rsid w:val="00A937C0"/>
    <w:rsid w:val="00A93846"/>
    <w:rsid w:val="00A941E5"/>
    <w:rsid w:val="00A95A0F"/>
    <w:rsid w:val="00A97A82"/>
    <w:rsid w:val="00A97C04"/>
    <w:rsid w:val="00A97D1E"/>
    <w:rsid w:val="00AA10DF"/>
    <w:rsid w:val="00AA1378"/>
    <w:rsid w:val="00AA39A4"/>
    <w:rsid w:val="00AA4F2C"/>
    <w:rsid w:val="00AA5736"/>
    <w:rsid w:val="00AB0FFA"/>
    <w:rsid w:val="00AB1AF5"/>
    <w:rsid w:val="00AC005D"/>
    <w:rsid w:val="00AC08FA"/>
    <w:rsid w:val="00AC0C04"/>
    <w:rsid w:val="00AC0CBD"/>
    <w:rsid w:val="00AC3FFE"/>
    <w:rsid w:val="00AC538F"/>
    <w:rsid w:val="00AC5CD6"/>
    <w:rsid w:val="00AC65DA"/>
    <w:rsid w:val="00AC7500"/>
    <w:rsid w:val="00AC7985"/>
    <w:rsid w:val="00AD0EFB"/>
    <w:rsid w:val="00AD2004"/>
    <w:rsid w:val="00AD44BF"/>
    <w:rsid w:val="00AD4C47"/>
    <w:rsid w:val="00AD5391"/>
    <w:rsid w:val="00AD5A2E"/>
    <w:rsid w:val="00AD6731"/>
    <w:rsid w:val="00AD6B05"/>
    <w:rsid w:val="00AD769B"/>
    <w:rsid w:val="00AE18C1"/>
    <w:rsid w:val="00AE2890"/>
    <w:rsid w:val="00AE2B07"/>
    <w:rsid w:val="00AE2FFF"/>
    <w:rsid w:val="00AE4904"/>
    <w:rsid w:val="00AF1B2F"/>
    <w:rsid w:val="00AF1E3E"/>
    <w:rsid w:val="00AF2519"/>
    <w:rsid w:val="00AF3E34"/>
    <w:rsid w:val="00AF5E1B"/>
    <w:rsid w:val="00AF6060"/>
    <w:rsid w:val="00AF64E2"/>
    <w:rsid w:val="00B0066A"/>
    <w:rsid w:val="00B00DBF"/>
    <w:rsid w:val="00B01F74"/>
    <w:rsid w:val="00B05837"/>
    <w:rsid w:val="00B0641D"/>
    <w:rsid w:val="00B06A16"/>
    <w:rsid w:val="00B06DF8"/>
    <w:rsid w:val="00B100F3"/>
    <w:rsid w:val="00B1029D"/>
    <w:rsid w:val="00B10773"/>
    <w:rsid w:val="00B1125E"/>
    <w:rsid w:val="00B11EA5"/>
    <w:rsid w:val="00B12429"/>
    <w:rsid w:val="00B124A3"/>
    <w:rsid w:val="00B133D7"/>
    <w:rsid w:val="00B13786"/>
    <w:rsid w:val="00B13D53"/>
    <w:rsid w:val="00B14243"/>
    <w:rsid w:val="00B15211"/>
    <w:rsid w:val="00B158ED"/>
    <w:rsid w:val="00B162B0"/>
    <w:rsid w:val="00B16B1B"/>
    <w:rsid w:val="00B17A9A"/>
    <w:rsid w:val="00B17DE8"/>
    <w:rsid w:val="00B2095C"/>
    <w:rsid w:val="00B21B1F"/>
    <w:rsid w:val="00B21BCF"/>
    <w:rsid w:val="00B22242"/>
    <w:rsid w:val="00B2462C"/>
    <w:rsid w:val="00B255E2"/>
    <w:rsid w:val="00B2631F"/>
    <w:rsid w:val="00B26374"/>
    <w:rsid w:val="00B30DCA"/>
    <w:rsid w:val="00B31295"/>
    <w:rsid w:val="00B3162A"/>
    <w:rsid w:val="00B32391"/>
    <w:rsid w:val="00B326D8"/>
    <w:rsid w:val="00B32808"/>
    <w:rsid w:val="00B33644"/>
    <w:rsid w:val="00B34D9C"/>
    <w:rsid w:val="00B3641C"/>
    <w:rsid w:val="00B36586"/>
    <w:rsid w:val="00B36C9D"/>
    <w:rsid w:val="00B36E1F"/>
    <w:rsid w:val="00B37050"/>
    <w:rsid w:val="00B400A4"/>
    <w:rsid w:val="00B40A11"/>
    <w:rsid w:val="00B4311E"/>
    <w:rsid w:val="00B43C2D"/>
    <w:rsid w:val="00B4442A"/>
    <w:rsid w:val="00B45FCF"/>
    <w:rsid w:val="00B4730D"/>
    <w:rsid w:val="00B50855"/>
    <w:rsid w:val="00B51771"/>
    <w:rsid w:val="00B51AC4"/>
    <w:rsid w:val="00B5485C"/>
    <w:rsid w:val="00B554C4"/>
    <w:rsid w:val="00B555E7"/>
    <w:rsid w:val="00B5585B"/>
    <w:rsid w:val="00B57C07"/>
    <w:rsid w:val="00B60F9C"/>
    <w:rsid w:val="00B60FB0"/>
    <w:rsid w:val="00B61EC3"/>
    <w:rsid w:val="00B62008"/>
    <w:rsid w:val="00B629AC"/>
    <w:rsid w:val="00B62C0A"/>
    <w:rsid w:val="00B62E2F"/>
    <w:rsid w:val="00B62E39"/>
    <w:rsid w:val="00B6480E"/>
    <w:rsid w:val="00B6537A"/>
    <w:rsid w:val="00B66729"/>
    <w:rsid w:val="00B66E07"/>
    <w:rsid w:val="00B67AC3"/>
    <w:rsid w:val="00B71288"/>
    <w:rsid w:val="00B71743"/>
    <w:rsid w:val="00B735E0"/>
    <w:rsid w:val="00B738F7"/>
    <w:rsid w:val="00B73C68"/>
    <w:rsid w:val="00B73EE7"/>
    <w:rsid w:val="00B7444D"/>
    <w:rsid w:val="00B7630C"/>
    <w:rsid w:val="00B8001E"/>
    <w:rsid w:val="00B80ECA"/>
    <w:rsid w:val="00B83142"/>
    <w:rsid w:val="00B834AE"/>
    <w:rsid w:val="00B83A18"/>
    <w:rsid w:val="00B84E78"/>
    <w:rsid w:val="00B86B07"/>
    <w:rsid w:val="00B86C67"/>
    <w:rsid w:val="00B91392"/>
    <w:rsid w:val="00B91D4C"/>
    <w:rsid w:val="00B9284E"/>
    <w:rsid w:val="00B933B1"/>
    <w:rsid w:val="00B93445"/>
    <w:rsid w:val="00B9371D"/>
    <w:rsid w:val="00B949DF"/>
    <w:rsid w:val="00B951BE"/>
    <w:rsid w:val="00B95404"/>
    <w:rsid w:val="00B960A0"/>
    <w:rsid w:val="00BA02D5"/>
    <w:rsid w:val="00BA0DAE"/>
    <w:rsid w:val="00BA26AF"/>
    <w:rsid w:val="00BA2A08"/>
    <w:rsid w:val="00BA3275"/>
    <w:rsid w:val="00BA3963"/>
    <w:rsid w:val="00BA3C44"/>
    <w:rsid w:val="00BA4353"/>
    <w:rsid w:val="00BA44FF"/>
    <w:rsid w:val="00BA4A85"/>
    <w:rsid w:val="00BA4E22"/>
    <w:rsid w:val="00BA56A0"/>
    <w:rsid w:val="00BA6630"/>
    <w:rsid w:val="00BA7F6D"/>
    <w:rsid w:val="00BA7FC7"/>
    <w:rsid w:val="00BB174C"/>
    <w:rsid w:val="00BB29F0"/>
    <w:rsid w:val="00BB35D7"/>
    <w:rsid w:val="00BB3C7A"/>
    <w:rsid w:val="00BB7467"/>
    <w:rsid w:val="00BC21EA"/>
    <w:rsid w:val="00BC2FBB"/>
    <w:rsid w:val="00BC3D63"/>
    <w:rsid w:val="00BC3FC5"/>
    <w:rsid w:val="00BC757F"/>
    <w:rsid w:val="00BD0320"/>
    <w:rsid w:val="00BD422B"/>
    <w:rsid w:val="00BD5811"/>
    <w:rsid w:val="00BD6AAB"/>
    <w:rsid w:val="00BD6DAA"/>
    <w:rsid w:val="00BD7784"/>
    <w:rsid w:val="00BD7883"/>
    <w:rsid w:val="00BD7F19"/>
    <w:rsid w:val="00BE00D7"/>
    <w:rsid w:val="00BE011F"/>
    <w:rsid w:val="00BE3E70"/>
    <w:rsid w:val="00BE45DB"/>
    <w:rsid w:val="00BE48C1"/>
    <w:rsid w:val="00BE4A41"/>
    <w:rsid w:val="00BE51B0"/>
    <w:rsid w:val="00BE5A74"/>
    <w:rsid w:val="00BE6F27"/>
    <w:rsid w:val="00BE73EC"/>
    <w:rsid w:val="00BE7C19"/>
    <w:rsid w:val="00BF0243"/>
    <w:rsid w:val="00BF0874"/>
    <w:rsid w:val="00BF1804"/>
    <w:rsid w:val="00BF3EFC"/>
    <w:rsid w:val="00BF3FD5"/>
    <w:rsid w:val="00BF4D21"/>
    <w:rsid w:val="00BF527E"/>
    <w:rsid w:val="00BF715D"/>
    <w:rsid w:val="00C009B6"/>
    <w:rsid w:val="00C01108"/>
    <w:rsid w:val="00C01314"/>
    <w:rsid w:val="00C02301"/>
    <w:rsid w:val="00C02FFC"/>
    <w:rsid w:val="00C057C8"/>
    <w:rsid w:val="00C07514"/>
    <w:rsid w:val="00C12494"/>
    <w:rsid w:val="00C13518"/>
    <w:rsid w:val="00C13A41"/>
    <w:rsid w:val="00C13D2B"/>
    <w:rsid w:val="00C13D40"/>
    <w:rsid w:val="00C15B50"/>
    <w:rsid w:val="00C162DC"/>
    <w:rsid w:val="00C17FD6"/>
    <w:rsid w:val="00C20126"/>
    <w:rsid w:val="00C2158C"/>
    <w:rsid w:val="00C223E9"/>
    <w:rsid w:val="00C237D5"/>
    <w:rsid w:val="00C24D3E"/>
    <w:rsid w:val="00C26838"/>
    <w:rsid w:val="00C27099"/>
    <w:rsid w:val="00C275B6"/>
    <w:rsid w:val="00C316A9"/>
    <w:rsid w:val="00C31AA4"/>
    <w:rsid w:val="00C31C8D"/>
    <w:rsid w:val="00C339E9"/>
    <w:rsid w:val="00C341C3"/>
    <w:rsid w:val="00C34F5B"/>
    <w:rsid w:val="00C354D6"/>
    <w:rsid w:val="00C35E8E"/>
    <w:rsid w:val="00C362BF"/>
    <w:rsid w:val="00C36F87"/>
    <w:rsid w:val="00C37022"/>
    <w:rsid w:val="00C3746B"/>
    <w:rsid w:val="00C378CA"/>
    <w:rsid w:val="00C37A8A"/>
    <w:rsid w:val="00C4103C"/>
    <w:rsid w:val="00C421C2"/>
    <w:rsid w:val="00C43821"/>
    <w:rsid w:val="00C457DB"/>
    <w:rsid w:val="00C463B6"/>
    <w:rsid w:val="00C46977"/>
    <w:rsid w:val="00C46DFC"/>
    <w:rsid w:val="00C476E3"/>
    <w:rsid w:val="00C47EB0"/>
    <w:rsid w:val="00C50F38"/>
    <w:rsid w:val="00C520AD"/>
    <w:rsid w:val="00C535F2"/>
    <w:rsid w:val="00C546C7"/>
    <w:rsid w:val="00C549C4"/>
    <w:rsid w:val="00C561A1"/>
    <w:rsid w:val="00C565C0"/>
    <w:rsid w:val="00C56AE3"/>
    <w:rsid w:val="00C56B29"/>
    <w:rsid w:val="00C60FC7"/>
    <w:rsid w:val="00C63296"/>
    <w:rsid w:val="00C63BC9"/>
    <w:rsid w:val="00C64D04"/>
    <w:rsid w:val="00C6615C"/>
    <w:rsid w:val="00C6637D"/>
    <w:rsid w:val="00C66D18"/>
    <w:rsid w:val="00C70574"/>
    <w:rsid w:val="00C71C91"/>
    <w:rsid w:val="00C76250"/>
    <w:rsid w:val="00C82056"/>
    <w:rsid w:val="00C859D5"/>
    <w:rsid w:val="00C86D15"/>
    <w:rsid w:val="00C87181"/>
    <w:rsid w:val="00C902A9"/>
    <w:rsid w:val="00C906D3"/>
    <w:rsid w:val="00C93B67"/>
    <w:rsid w:val="00C963F1"/>
    <w:rsid w:val="00C9685F"/>
    <w:rsid w:val="00C9754D"/>
    <w:rsid w:val="00C9792E"/>
    <w:rsid w:val="00C97936"/>
    <w:rsid w:val="00CA048C"/>
    <w:rsid w:val="00CA10E5"/>
    <w:rsid w:val="00CA1D7E"/>
    <w:rsid w:val="00CA29E2"/>
    <w:rsid w:val="00CA3094"/>
    <w:rsid w:val="00CA3D66"/>
    <w:rsid w:val="00CA4A6B"/>
    <w:rsid w:val="00CA5221"/>
    <w:rsid w:val="00CA5AEB"/>
    <w:rsid w:val="00CA681F"/>
    <w:rsid w:val="00CA6CA8"/>
    <w:rsid w:val="00CA7151"/>
    <w:rsid w:val="00CB00E2"/>
    <w:rsid w:val="00CB094C"/>
    <w:rsid w:val="00CB1413"/>
    <w:rsid w:val="00CB2094"/>
    <w:rsid w:val="00CB3075"/>
    <w:rsid w:val="00CB3CC7"/>
    <w:rsid w:val="00CB4730"/>
    <w:rsid w:val="00CB59D8"/>
    <w:rsid w:val="00CB6845"/>
    <w:rsid w:val="00CC4DF0"/>
    <w:rsid w:val="00CC67ED"/>
    <w:rsid w:val="00CC7815"/>
    <w:rsid w:val="00CD0CEF"/>
    <w:rsid w:val="00CD1BC9"/>
    <w:rsid w:val="00CD1ED2"/>
    <w:rsid w:val="00CD288F"/>
    <w:rsid w:val="00CD34F4"/>
    <w:rsid w:val="00CD50A3"/>
    <w:rsid w:val="00CD5383"/>
    <w:rsid w:val="00CD6E90"/>
    <w:rsid w:val="00CD6FE3"/>
    <w:rsid w:val="00CE075B"/>
    <w:rsid w:val="00CE19D9"/>
    <w:rsid w:val="00CE1DAD"/>
    <w:rsid w:val="00CE1E67"/>
    <w:rsid w:val="00CE23BD"/>
    <w:rsid w:val="00CE2A61"/>
    <w:rsid w:val="00CE2B22"/>
    <w:rsid w:val="00CE2B2B"/>
    <w:rsid w:val="00CE38C4"/>
    <w:rsid w:val="00CE3A06"/>
    <w:rsid w:val="00CE5793"/>
    <w:rsid w:val="00CE5AC4"/>
    <w:rsid w:val="00CE67A0"/>
    <w:rsid w:val="00CE6CDC"/>
    <w:rsid w:val="00CE7010"/>
    <w:rsid w:val="00CF1C5C"/>
    <w:rsid w:val="00CF2082"/>
    <w:rsid w:val="00CF2142"/>
    <w:rsid w:val="00CF2DD2"/>
    <w:rsid w:val="00CF3259"/>
    <w:rsid w:val="00CF33E1"/>
    <w:rsid w:val="00CF37D1"/>
    <w:rsid w:val="00CF4B4F"/>
    <w:rsid w:val="00CF668C"/>
    <w:rsid w:val="00CF75C9"/>
    <w:rsid w:val="00D0074C"/>
    <w:rsid w:val="00D01243"/>
    <w:rsid w:val="00D014CA"/>
    <w:rsid w:val="00D01535"/>
    <w:rsid w:val="00D026C8"/>
    <w:rsid w:val="00D0284D"/>
    <w:rsid w:val="00D02933"/>
    <w:rsid w:val="00D04256"/>
    <w:rsid w:val="00D05888"/>
    <w:rsid w:val="00D059D4"/>
    <w:rsid w:val="00D05A39"/>
    <w:rsid w:val="00D05C8F"/>
    <w:rsid w:val="00D067A8"/>
    <w:rsid w:val="00D06813"/>
    <w:rsid w:val="00D07292"/>
    <w:rsid w:val="00D111E2"/>
    <w:rsid w:val="00D11EF6"/>
    <w:rsid w:val="00D11FFC"/>
    <w:rsid w:val="00D128EC"/>
    <w:rsid w:val="00D1350B"/>
    <w:rsid w:val="00D13C32"/>
    <w:rsid w:val="00D14F1B"/>
    <w:rsid w:val="00D154D1"/>
    <w:rsid w:val="00D1595D"/>
    <w:rsid w:val="00D1598A"/>
    <w:rsid w:val="00D15C9F"/>
    <w:rsid w:val="00D16F05"/>
    <w:rsid w:val="00D17D45"/>
    <w:rsid w:val="00D21229"/>
    <w:rsid w:val="00D24694"/>
    <w:rsid w:val="00D24EA1"/>
    <w:rsid w:val="00D25BC4"/>
    <w:rsid w:val="00D26542"/>
    <w:rsid w:val="00D27FCF"/>
    <w:rsid w:val="00D30202"/>
    <w:rsid w:val="00D3025E"/>
    <w:rsid w:val="00D31FAA"/>
    <w:rsid w:val="00D332E5"/>
    <w:rsid w:val="00D33D55"/>
    <w:rsid w:val="00D34512"/>
    <w:rsid w:val="00D34850"/>
    <w:rsid w:val="00D35BE2"/>
    <w:rsid w:val="00D35D57"/>
    <w:rsid w:val="00D405BE"/>
    <w:rsid w:val="00D40AEC"/>
    <w:rsid w:val="00D419FF"/>
    <w:rsid w:val="00D41C3D"/>
    <w:rsid w:val="00D425D2"/>
    <w:rsid w:val="00D425EC"/>
    <w:rsid w:val="00D42AF7"/>
    <w:rsid w:val="00D42AFB"/>
    <w:rsid w:val="00D4357D"/>
    <w:rsid w:val="00D4403B"/>
    <w:rsid w:val="00D4559E"/>
    <w:rsid w:val="00D457AC"/>
    <w:rsid w:val="00D45C55"/>
    <w:rsid w:val="00D478D0"/>
    <w:rsid w:val="00D5035A"/>
    <w:rsid w:val="00D50609"/>
    <w:rsid w:val="00D509F7"/>
    <w:rsid w:val="00D5127C"/>
    <w:rsid w:val="00D5274F"/>
    <w:rsid w:val="00D52CC5"/>
    <w:rsid w:val="00D5313D"/>
    <w:rsid w:val="00D53E99"/>
    <w:rsid w:val="00D53F0B"/>
    <w:rsid w:val="00D55D44"/>
    <w:rsid w:val="00D564BF"/>
    <w:rsid w:val="00D60A83"/>
    <w:rsid w:val="00D6105F"/>
    <w:rsid w:val="00D6118B"/>
    <w:rsid w:val="00D62881"/>
    <w:rsid w:val="00D63C27"/>
    <w:rsid w:val="00D640FA"/>
    <w:rsid w:val="00D642B4"/>
    <w:rsid w:val="00D652EB"/>
    <w:rsid w:val="00D703B0"/>
    <w:rsid w:val="00D715B1"/>
    <w:rsid w:val="00D74C00"/>
    <w:rsid w:val="00D75182"/>
    <w:rsid w:val="00D75FA9"/>
    <w:rsid w:val="00D7607F"/>
    <w:rsid w:val="00D766C2"/>
    <w:rsid w:val="00D81474"/>
    <w:rsid w:val="00D82EDF"/>
    <w:rsid w:val="00D848F8"/>
    <w:rsid w:val="00D84B1C"/>
    <w:rsid w:val="00D84CA4"/>
    <w:rsid w:val="00D85DD8"/>
    <w:rsid w:val="00D86575"/>
    <w:rsid w:val="00D86678"/>
    <w:rsid w:val="00D87878"/>
    <w:rsid w:val="00D90D7E"/>
    <w:rsid w:val="00D90F85"/>
    <w:rsid w:val="00D91796"/>
    <w:rsid w:val="00D92893"/>
    <w:rsid w:val="00D92EA8"/>
    <w:rsid w:val="00D9310D"/>
    <w:rsid w:val="00D951DA"/>
    <w:rsid w:val="00D9791F"/>
    <w:rsid w:val="00DA0E94"/>
    <w:rsid w:val="00DA2C3A"/>
    <w:rsid w:val="00DA3964"/>
    <w:rsid w:val="00DA3C76"/>
    <w:rsid w:val="00DA68D3"/>
    <w:rsid w:val="00DA6A0F"/>
    <w:rsid w:val="00DA702B"/>
    <w:rsid w:val="00DA761D"/>
    <w:rsid w:val="00DB1701"/>
    <w:rsid w:val="00DB29B4"/>
    <w:rsid w:val="00DB4610"/>
    <w:rsid w:val="00DB556D"/>
    <w:rsid w:val="00DB5965"/>
    <w:rsid w:val="00DB6646"/>
    <w:rsid w:val="00DB6ADB"/>
    <w:rsid w:val="00DC0C89"/>
    <w:rsid w:val="00DC1236"/>
    <w:rsid w:val="00DC2F0F"/>
    <w:rsid w:val="00DC35A0"/>
    <w:rsid w:val="00DC3A8D"/>
    <w:rsid w:val="00DC5129"/>
    <w:rsid w:val="00DC769D"/>
    <w:rsid w:val="00DC787B"/>
    <w:rsid w:val="00DD0E4D"/>
    <w:rsid w:val="00DD0EF5"/>
    <w:rsid w:val="00DD1931"/>
    <w:rsid w:val="00DD3D1D"/>
    <w:rsid w:val="00DD3E34"/>
    <w:rsid w:val="00DD4A0F"/>
    <w:rsid w:val="00DD4E72"/>
    <w:rsid w:val="00DD5F75"/>
    <w:rsid w:val="00DD676E"/>
    <w:rsid w:val="00DD6FCE"/>
    <w:rsid w:val="00DD78DB"/>
    <w:rsid w:val="00DE06A3"/>
    <w:rsid w:val="00DE1D91"/>
    <w:rsid w:val="00DE1F9B"/>
    <w:rsid w:val="00DE3412"/>
    <w:rsid w:val="00DE5A2C"/>
    <w:rsid w:val="00DE6521"/>
    <w:rsid w:val="00DE6696"/>
    <w:rsid w:val="00DE6CE9"/>
    <w:rsid w:val="00DE7927"/>
    <w:rsid w:val="00DE7AC7"/>
    <w:rsid w:val="00DF214E"/>
    <w:rsid w:val="00DF2255"/>
    <w:rsid w:val="00DF4985"/>
    <w:rsid w:val="00DF5E9B"/>
    <w:rsid w:val="00DF651D"/>
    <w:rsid w:val="00DF7532"/>
    <w:rsid w:val="00E011CD"/>
    <w:rsid w:val="00E014FC"/>
    <w:rsid w:val="00E01F79"/>
    <w:rsid w:val="00E02954"/>
    <w:rsid w:val="00E034CA"/>
    <w:rsid w:val="00E03F07"/>
    <w:rsid w:val="00E047C6"/>
    <w:rsid w:val="00E06BEA"/>
    <w:rsid w:val="00E06C09"/>
    <w:rsid w:val="00E07748"/>
    <w:rsid w:val="00E1086C"/>
    <w:rsid w:val="00E113EF"/>
    <w:rsid w:val="00E11CFA"/>
    <w:rsid w:val="00E11FC2"/>
    <w:rsid w:val="00E1220B"/>
    <w:rsid w:val="00E12D3D"/>
    <w:rsid w:val="00E13DD8"/>
    <w:rsid w:val="00E14AC2"/>
    <w:rsid w:val="00E14B3C"/>
    <w:rsid w:val="00E151F2"/>
    <w:rsid w:val="00E15FE9"/>
    <w:rsid w:val="00E1649B"/>
    <w:rsid w:val="00E169E6"/>
    <w:rsid w:val="00E17D47"/>
    <w:rsid w:val="00E204A1"/>
    <w:rsid w:val="00E20FA7"/>
    <w:rsid w:val="00E23177"/>
    <w:rsid w:val="00E2332D"/>
    <w:rsid w:val="00E24995"/>
    <w:rsid w:val="00E2512B"/>
    <w:rsid w:val="00E27B91"/>
    <w:rsid w:val="00E34F31"/>
    <w:rsid w:val="00E36667"/>
    <w:rsid w:val="00E374B5"/>
    <w:rsid w:val="00E37C77"/>
    <w:rsid w:val="00E409D8"/>
    <w:rsid w:val="00E40F8A"/>
    <w:rsid w:val="00E414DF"/>
    <w:rsid w:val="00E41BEF"/>
    <w:rsid w:val="00E4210F"/>
    <w:rsid w:val="00E425E9"/>
    <w:rsid w:val="00E42724"/>
    <w:rsid w:val="00E42824"/>
    <w:rsid w:val="00E43979"/>
    <w:rsid w:val="00E43FD8"/>
    <w:rsid w:val="00E469DE"/>
    <w:rsid w:val="00E47589"/>
    <w:rsid w:val="00E500A2"/>
    <w:rsid w:val="00E505BC"/>
    <w:rsid w:val="00E50B62"/>
    <w:rsid w:val="00E51AFA"/>
    <w:rsid w:val="00E52918"/>
    <w:rsid w:val="00E533FD"/>
    <w:rsid w:val="00E551D7"/>
    <w:rsid w:val="00E553F5"/>
    <w:rsid w:val="00E560E1"/>
    <w:rsid w:val="00E56574"/>
    <w:rsid w:val="00E61407"/>
    <w:rsid w:val="00E6146E"/>
    <w:rsid w:val="00E62BCB"/>
    <w:rsid w:val="00E648DF"/>
    <w:rsid w:val="00E653E6"/>
    <w:rsid w:val="00E65699"/>
    <w:rsid w:val="00E65824"/>
    <w:rsid w:val="00E66119"/>
    <w:rsid w:val="00E70C1F"/>
    <w:rsid w:val="00E70E98"/>
    <w:rsid w:val="00E716EE"/>
    <w:rsid w:val="00E71F1A"/>
    <w:rsid w:val="00E74C56"/>
    <w:rsid w:val="00E74EA1"/>
    <w:rsid w:val="00E75BF8"/>
    <w:rsid w:val="00E75C24"/>
    <w:rsid w:val="00E75D68"/>
    <w:rsid w:val="00E7647D"/>
    <w:rsid w:val="00E77036"/>
    <w:rsid w:val="00E773BA"/>
    <w:rsid w:val="00E77742"/>
    <w:rsid w:val="00E77852"/>
    <w:rsid w:val="00E802EC"/>
    <w:rsid w:val="00E80B3B"/>
    <w:rsid w:val="00E82FE8"/>
    <w:rsid w:val="00E85540"/>
    <w:rsid w:val="00E85595"/>
    <w:rsid w:val="00E85681"/>
    <w:rsid w:val="00E866A0"/>
    <w:rsid w:val="00E86F9B"/>
    <w:rsid w:val="00E907D0"/>
    <w:rsid w:val="00E910AF"/>
    <w:rsid w:val="00E91F65"/>
    <w:rsid w:val="00E92E0B"/>
    <w:rsid w:val="00E92EB2"/>
    <w:rsid w:val="00E9345C"/>
    <w:rsid w:val="00E93D6C"/>
    <w:rsid w:val="00E95810"/>
    <w:rsid w:val="00E95887"/>
    <w:rsid w:val="00E962BE"/>
    <w:rsid w:val="00E965FE"/>
    <w:rsid w:val="00E968EA"/>
    <w:rsid w:val="00E96EDE"/>
    <w:rsid w:val="00EA09A4"/>
    <w:rsid w:val="00EA1107"/>
    <w:rsid w:val="00EA1B00"/>
    <w:rsid w:val="00EA37D1"/>
    <w:rsid w:val="00EA3EE6"/>
    <w:rsid w:val="00EA3F35"/>
    <w:rsid w:val="00EA5D21"/>
    <w:rsid w:val="00EA600B"/>
    <w:rsid w:val="00EA6F1C"/>
    <w:rsid w:val="00EA71E6"/>
    <w:rsid w:val="00EA7D62"/>
    <w:rsid w:val="00EB01E4"/>
    <w:rsid w:val="00EB0F43"/>
    <w:rsid w:val="00EB26EF"/>
    <w:rsid w:val="00EB4322"/>
    <w:rsid w:val="00EB456E"/>
    <w:rsid w:val="00EB568C"/>
    <w:rsid w:val="00EB78FA"/>
    <w:rsid w:val="00EC0C51"/>
    <w:rsid w:val="00EC0ED8"/>
    <w:rsid w:val="00EC174D"/>
    <w:rsid w:val="00EC17EC"/>
    <w:rsid w:val="00EC1B32"/>
    <w:rsid w:val="00EC2256"/>
    <w:rsid w:val="00EC30A1"/>
    <w:rsid w:val="00EC470E"/>
    <w:rsid w:val="00EC4B94"/>
    <w:rsid w:val="00EC5FCF"/>
    <w:rsid w:val="00EC6D10"/>
    <w:rsid w:val="00ED0C98"/>
    <w:rsid w:val="00ED1395"/>
    <w:rsid w:val="00ED271D"/>
    <w:rsid w:val="00ED2E51"/>
    <w:rsid w:val="00ED3F17"/>
    <w:rsid w:val="00ED3FE5"/>
    <w:rsid w:val="00ED4C4E"/>
    <w:rsid w:val="00ED4CF7"/>
    <w:rsid w:val="00ED50B0"/>
    <w:rsid w:val="00ED7FA6"/>
    <w:rsid w:val="00EE074D"/>
    <w:rsid w:val="00EE08A8"/>
    <w:rsid w:val="00EE1090"/>
    <w:rsid w:val="00EE1929"/>
    <w:rsid w:val="00EE1E50"/>
    <w:rsid w:val="00EE30A6"/>
    <w:rsid w:val="00EE39F0"/>
    <w:rsid w:val="00EE4343"/>
    <w:rsid w:val="00EE7DDF"/>
    <w:rsid w:val="00EF1B35"/>
    <w:rsid w:val="00EF2753"/>
    <w:rsid w:val="00EF31B3"/>
    <w:rsid w:val="00EF5C03"/>
    <w:rsid w:val="00EF6281"/>
    <w:rsid w:val="00EF6A21"/>
    <w:rsid w:val="00EF7E2E"/>
    <w:rsid w:val="00F002FE"/>
    <w:rsid w:val="00F018A4"/>
    <w:rsid w:val="00F03365"/>
    <w:rsid w:val="00F03429"/>
    <w:rsid w:val="00F037C3"/>
    <w:rsid w:val="00F04291"/>
    <w:rsid w:val="00F05AD3"/>
    <w:rsid w:val="00F106D4"/>
    <w:rsid w:val="00F10AA1"/>
    <w:rsid w:val="00F10B4F"/>
    <w:rsid w:val="00F10B9D"/>
    <w:rsid w:val="00F10FF3"/>
    <w:rsid w:val="00F10FF8"/>
    <w:rsid w:val="00F12623"/>
    <w:rsid w:val="00F1290A"/>
    <w:rsid w:val="00F14227"/>
    <w:rsid w:val="00F148A5"/>
    <w:rsid w:val="00F15BCE"/>
    <w:rsid w:val="00F16FF0"/>
    <w:rsid w:val="00F17BAA"/>
    <w:rsid w:val="00F20AA3"/>
    <w:rsid w:val="00F2133C"/>
    <w:rsid w:val="00F2151F"/>
    <w:rsid w:val="00F240D7"/>
    <w:rsid w:val="00F24103"/>
    <w:rsid w:val="00F24A06"/>
    <w:rsid w:val="00F253A2"/>
    <w:rsid w:val="00F261E9"/>
    <w:rsid w:val="00F26A06"/>
    <w:rsid w:val="00F27BBF"/>
    <w:rsid w:val="00F323FA"/>
    <w:rsid w:val="00F32ACE"/>
    <w:rsid w:val="00F331D5"/>
    <w:rsid w:val="00F33A32"/>
    <w:rsid w:val="00F33E99"/>
    <w:rsid w:val="00F34893"/>
    <w:rsid w:val="00F34D3B"/>
    <w:rsid w:val="00F35EBB"/>
    <w:rsid w:val="00F3613E"/>
    <w:rsid w:val="00F37AFE"/>
    <w:rsid w:val="00F40DCF"/>
    <w:rsid w:val="00F427F4"/>
    <w:rsid w:val="00F45E8F"/>
    <w:rsid w:val="00F45F8D"/>
    <w:rsid w:val="00F4786E"/>
    <w:rsid w:val="00F47A69"/>
    <w:rsid w:val="00F47A8E"/>
    <w:rsid w:val="00F5067E"/>
    <w:rsid w:val="00F50E78"/>
    <w:rsid w:val="00F521ED"/>
    <w:rsid w:val="00F5238E"/>
    <w:rsid w:val="00F53AE3"/>
    <w:rsid w:val="00F5494D"/>
    <w:rsid w:val="00F54985"/>
    <w:rsid w:val="00F54DB2"/>
    <w:rsid w:val="00F56863"/>
    <w:rsid w:val="00F5714F"/>
    <w:rsid w:val="00F57643"/>
    <w:rsid w:val="00F60B1F"/>
    <w:rsid w:val="00F6112E"/>
    <w:rsid w:val="00F64537"/>
    <w:rsid w:val="00F64D98"/>
    <w:rsid w:val="00F65312"/>
    <w:rsid w:val="00F65C9F"/>
    <w:rsid w:val="00F666DF"/>
    <w:rsid w:val="00F668A2"/>
    <w:rsid w:val="00F66F55"/>
    <w:rsid w:val="00F67602"/>
    <w:rsid w:val="00F70BA1"/>
    <w:rsid w:val="00F70C5C"/>
    <w:rsid w:val="00F70F33"/>
    <w:rsid w:val="00F713EC"/>
    <w:rsid w:val="00F728E3"/>
    <w:rsid w:val="00F74371"/>
    <w:rsid w:val="00F74C6B"/>
    <w:rsid w:val="00F74E92"/>
    <w:rsid w:val="00F771BE"/>
    <w:rsid w:val="00F816C4"/>
    <w:rsid w:val="00F826BA"/>
    <w:rsid w:val="00F830F0"/>
    <w:rsid w:val="00F84482"/>
    <w:rsid w:val="00F846E6"/>
    <w:rsid w:val="00F84711"/>
    <w:rsid w:val="00F85811"/>
    <w:rsid w:val="00F90307"/>
    <w:rsid w:val="00F907FE"/>
    <w:rsid w:val="00F920CE"/>
    <w:rsid w:val="00F92D7B"/>
    <w:rsid w:val="00F93545"/>
    <w:rsid w:val="00F93CFE"/>
    <w:rsid w:val="00F95F13"/>
    <w:rsid w:val="00F97E82"/>
    <w:rsid w:val="00FA022A"/>
    <w:rsid w:val="00FA08BA"/>
    <w:rsid w:val="00FA339F"/>
    <w:rsid w:val="00FA3D34"/>
    <w:rsid w:val="00FA466A"/>
    <w:rsid w:val="00FA5CA3"/>
    <w:rsid w:val="00FA5FAA"/>
    <w:rsid w:val="00FA6635"/>
    <w:rsid w:val="00FA7CAE"/>
    <w:rsid w:val="00FB0505"/>
    <w:rsid w:val="00FB0A9F"/>
    <w:rsid w:val="00FB0EF8"/>
    <w:rsid w:val="00FB13C0"/>
    <w:rsid w:val="00FB1C62"/>
    <w:rsid w:val="00FB2284"/>
    <w:rsid w:val="00FB2339"/>
    <w:rsid w:val="00FB2DF9"/>
    <w:rsid w:val="00FB370B"/>
    <w:rsid w:val="00FB3938"/>
    <w:rsid w:val="00FB3ADE"/>
    <w:rsid w:val="00FB635D"/>
    <w:rsid w:val="00FB64BB"/>
    <w:rsid w:val="00FB686F"/>
    <w:rsid w:val="00FB6D29"/>
    <w:rsid w:val="00FB7567"/>
    <w:rsid w:val="00FB7735"/>
    <w:rsid w:val="00FC0432"/>
    <w:rsid w:val="00FC08B4"/>
    <w:rsid w:val="00FC3068"/>
    <w:rsid w:val="00FC30F5"/>
    <w:rsid w:val="00FC5CC5"/>
    <w:rsid w:val="00FC6023"/>
    <w:rsid w:val="00FC7319"/>
    <w:rsid w:val="00FD2BB1"/>
    <w:rsid w:val="00FD42B4"/>
    <w:rsid w:val="00FD56AD"/>
    <w:rsid w:val="00FD7BD9"/>
    <w:rsid w:val="00FD7CEF"/>
    <w:rsid w:val="00FD7DE0"/>
    <w:rsid w:val="00FD7DE1"/>
    <w:rsid w:val="00FE1771"/>
    <w:rsid w:val="00FE17A0"/>
    <w:rsid w:val="00FE2E2B"/>
    <w:rsid w:val="00FE33B6"/>
    <w:rsid w:val="00FE37C1"/>
    <w:rsid w:val="00FE3A3C"/>
    <w:rsid w:val="00FE4443"/>
    <w:rsid w:val="00FE4EAD"/>
    <w:rsid w:val="00FE5455"/>
    <w:rsid w:val="00FE778E"/>
    <w:rsid w:val="00FF0871"/>
    <w:rsid w:val="00FF10AF"/>
    <w:rsid w:val="00FF29B2"/>
    <w:rsid w:val="00FF300A"/>
    <w:rsid w:val="00FF667A"/>
    <w:rsid w:val="00FF7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AB55"/>
  <w15:chartTrackingRefBased/>
  <w15:docId w15:val="{76A0346B-8032-C541-85B9-6F444E16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4D"/>
    <w:pPr>
      <w:spacing w:before="120" w:after="120" w:line="288" w:lineRule="auto"/>
    </w:pPr>
    <w:rPr>
      <w:rFonts w:ascii="Times New Roman" w:eastAsia="Times New Roman" w:hAnsi="Times New Roman"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43B6B"/>
  </w:style>
  <w:style w:type="paragraph" w:styleId="ListParagraph">
    <w:name w:val="List Paragraph"/>
    <w:basedOn w:val="Normal"/>
    <w:uiPriority w:val="34"/>
    <w:qFormat/>
    <w:rsid w:val="00D02933"/>
    <w:pPr>
      <w:spacing w:line="312" w:lineRule="auto"/>
      <w:ind w:left="720"/>
      <w:contextualSpacing/>
      <w:jc w:val="both"/>
    </w:pPr>
    <w:rPr>
      <w:rFonts w:eastAsiaTheme="minorHAnsi" w:cstheme="minorBidi"/>
    </w:rPr>
  </w:style>
  <w:style w:type="paragraph" w:styleId="Footer">
    <w:name w:val="footer"/>
    <w:basedOn w:val="Normal"/>
    <w:link w:val="FooterChar"/>
    <w:uiPriority w:val="99"/>
    <w:unhideWhenUsed/>
    <w:rsid w:val="00252FA1"/>
    <w:pPr>
      <w:tabs>
        <w:tab w:val="center" w:pos="4513"/>
        <w:tab w:val="right" w:pos="9026"/>
      </w:tabs>
      <w:spacing w:line="312" w:lineRule="auto"/>
      <w:jc w:val="both"/>
    </w:pPr>
    <w:rPr>
      <w:rFonts w:eastAsiaTheme="minorHAnsi" w:cstheme="minorBidi"/>
    </w:rPr>
  </w:style>
  <w:style w:type="character" w:customStyle="1" w:styleId="FooterChar">
    <w:name w:val="Footer Char"/>
    <w:basedOn w:val="DefaultParagraphFont"/>
    <w:link w:val="Footer"/>
    <w:uiPriority w:val="99"/>
    <w:rsid w:val="00252FA1"/>
    <w:rPr>
      <w:rFonts w:ascii="Times New Roman" w:hAnsi="Times New Roman"/>
    </w:rPr>
  </w:style>
  <w:style w:type="character" w:styleId="PageNumber">
    <w:name w:val="page number"/>
    <w:basedOn w:val="DefaultParagraphFont"/>
    <w:uiPriority w:val="99"/>
    <w:semiHidden/>
    <w:unhideWhenUsed/>
    <w:rsid w:val="00252FA1"/>
  </w:style>
  <w:style w:type="paragraph" w:styleId="BalloonText">
    <w:name w:val="Balloon Text"/>
    <w:basedOn w:val="Normal"/>
    <w:link w:val="BalloonTextChar"/>
    <w:uiPriority w:val="99"/>
    <w:semiHidden/>
    <w:unhideWhenUsed/>
    <w:rsid w:val="0058334B"/>
    <w:pPr>
      <w:spacing w:line="312" w:lineRule="auto"/>
      <w:jc w:val="both"/>
    </w:pPr>
    <w:rPr>
      <w:rFonts w:eastAsiaTheme="minorHAnsi"/>
      <w:sz w:val="18"/>
      <w:szCs w:val="18"/>
    </w:rPr>
  </w:style>
  <w:style w:type="character" w:customStyle="1" w:styleId="BalloonTextChar">
    <w:name w:val="Balloon Text Char"/>
    <w:basedOn w:val="DefaultParagraphFont"/>
    <w:link w:val="BalloonText"/>
    <w:uiPriority w:val="99"/>
    <w:semiHidden/>
    <w:rsid w:val="0058334B"/>
    <w:rPr>
      <w:rFonts w:ascii="Times New Roman" w:hAnsi="Times New Roman" w:cs="Times New Roman"/>
      <w:sz w:val="18"/>
      <w:szCs w:val="18"/>
    </w:rPr>
  </w:style>
  <w:style w:type="paragraph" w:styleId="Caption">
    <w:name w:val="caption"/>
    <w:basedOn w:val="Normal"/>
    <w:next w:val="Normal"/>
    <w:uiPriority w:val="35"/>
    <w:unhideWhenUsed/>
    <w:qFormat/>
    <w:rsid w:val="00013C7F"/>
    <w:pPr>
      <w:spacing w:line="312" w:lineRule="auto"/>
      <w:jc w:val="both"/>
    </w:pPr>
    <w:rPr>
      <w:rFonts w:cs="Helvetica"/>
      <w:bCs/>
      <w:color w:val="000000" w:themeColor="text1"/>
      <w:szCs w:val="18"/>
    </w:rPr>
  </w:style>
  <w:style w:type="paragraph" w:styleId="Header">
    <w:name w:val="header"/>
    <w:basedOn w:val="Normal"/>
    <w:link w:val="HeaderChar"/>
    <w:uiPriority w:val="99"/>
    <w:unhideWhenUsed/>
    <w:rsid w:val="007E5AD9"/>
    <w:pPr>
      <w:tabs>
        <w:tab w:val="center" w:pos="4513"/>
        <w:tab w:val="right" w:pos="9026"/>
      </w:tabs>
      <w:spacing w:line="312" w:lineRule="auto"/>
      <w:jc w:val="both"/>
    </w:pPr>
    <w:rPr>
      <w:rFonts w:eastAsiaTheme="minorHAnsi" w:cstheme="minorBidi"/>
    </w:rPr>
  </w:style>
  <w:style w:type="character" w:customStyle="1" w:styleId="HeaderChar">
    <w:name w:val="Header Char"/>
    <w:basedOn w:val="DefaultParagraphFont"/>
    <w:link w:val="Header"/>
    <w:uiPriority w:val="99"/>
    <w:rsid w:val="007E5AD9"/>
    <w:rPr>
      <w:rFonts w:ascii="Times New Roman" w:hAnsi="Times New Roman"/>
    </w:rPr>
  </w:style>
  <w:style w:type="paragraph" w:styleId="NormalWeb">
    <w:name w:val="Normal (Web)"/>
    <w:basedOn w:val="Normal"/>
    <w:uiPriority w:val="99"/>
    <w:unhideWhenUsed/>
    <w:rsid w:val="00EE1E50"/>
    <w:pPr>
      <w:spacing w:before="100" w:beforeAutospacing="1" w:after="100" w:afterAutospacing="1" w:line="312" w:lineRule="auto"/>
    </w:pPr>
  </w:style>
  <w:style w:type="character" w:styleId="CommentReference">
    <w:name w:val="annotation reference"/>
    <w:basedOn w:val="DefaultParagraphFont"/>
    <w:uiPriority w:val="99"/>
    <w:semiHidden/>
    <w:unhideWhenUsed/>
    <w:rsid w:val="004C565C"/>
    <w:rPr>
      <w:sz w:val="16"/>
      <w:szCs w:val="16"/>
    </w:rPr>
  </w:style>
  <w:style w:type="paragraph" w:styleId="CommentText">
    <w:name w:val="annotation text"/>
    <w:basedOn w:val="Normal"/>
    <w:link w:val="CommentTextChar"/>
    <w:uiPriority w:val="99"/>
    <w:semiHidden/>
    <w:unhideWhenUsed/>
    <w:rsid w:val="004C565C"/>
    <w:pPr>
      <w:spacing w:line="312" w:lineRule="auto"/>
      <w:jc w:val="both"/>
    </w:pPr>
    <w:rPr>
      <w:rFonts w:eastAsiaTheme="minorHAnsi" w:cstheme="minorBidi"/>
      <w:sz w:val="20"/>
      <w:szCs w:val="20"/>
    </w:rPr>
  </w:style>
  <w:style w:type="character" w:customStyle="1" w:styleId="CommentTextChar">
    <w:name w:val="Comment Text Char"/>
    <w:basedOn w:val="DefaultParagraphFont"/>
    <w:link w:val="CommentText"/>
    <w:uiPriority w:val="99"/>
    <w:semiHidden/>
    <w:rsid w:val="004C565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C565C"/>
    <w:rPr>
      <w:b/>
      <w:bCs/>
    </w:rPr>
  </w:style>
  <w:style w:type="character" w:customStyle="1" w:styleId="CommentSubjectChar">
    <w:name w:val="Comment Subject Char"/>
    <w:basedOn w:val="CommentTextChar"/>
    <w:link w:val="CommentSubject"/>
    <w:uiPriority w:val="99"/>
    <w:semiHidden/>
    <w:rsid w:val="004C565C"/>
    <w:rPr>
      <w:rFonts w:ascii="Times New Roman" w:hAnsi="Times New Roman"/>
      <w:b/>
      <w:bCs/>
      <w:sz w:val="20"/>
      <w:szCs w:val="20"/>
    </w:rPr>
  </w:style>
  <w:style w:type="character" w:styleId="PlaceholderText">
    <w:name w:val="Placeholder Text"/>
    <w:basedOn w:val="DefaultParagraphFont"/>
    <w:uiPriority w:val="99"/>
    <w:semiHidden/>
    <w:rsid w:val="00420EF5"/>
    <w:rPr>
      <w:color w:val="808080"/>
    </w:rPr>
  </w:style>
  <w:style w:type="paragraph" w:styleId="Revision">
    <w:name w:val="Revision"/>
    <w:hidden/>
    <w:uiPriority w:val="99"/>
    <w:semiHidden/>
    <w:rsid w:val="00D703B0"/>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39698">
      <w:bodyDiv w:val="1"/>
      <w:marLeft w:val="0"/>
      <w:marRight w:val="0"/>
      <w:marTop w:val="0"/>
      <w:marBottom w:val="0"/>
      <w:divBdr>
        <w:top w:val="none" w:sz="0" w:space="0" w:color="auto"/>
        <w:left w:val="none" w:sz="0" w:space="0" w:color="auto"/>
        <w:bottom w:val="none" w:sz="0" w:space="0" w:color="auto"/>
        <w:right w:val="none" w:sz="0" w:space="0" w:color="auto"/>
      </w:divBdr>
    </w:div>
    <w:div w:id="242686471">
      <w:bodyDiv w:val="1"/>
      <w:marLeft w:val="0"/>
      <w:marRight w:val="0"/>
      <w:marTop w:val="0"/>
      <w:marBottom w:val="0"/>
      <w:divBdr>
        <w:top w:val="none" w:sz="0" w:space="0" w:color="auto"/>
        <w:left w:val="none" w:sz="0" w:space="0" w:color="auto"/>
        <w:bottom w:val="none" w:sz="0" w:space="0" w:color="auto"/>
        <w:right w:val="none" w:sz="0" w:space="0" w:color="auto"/>
      </w:divBdr>
    </w:div>
    <w:div w:id="351616344">
      <w:bodyDiv w:val="1"/>
      <w:marLeft w:val="0"/>
      <w:marRight w:val="0"/>
      <w:marTop w:val="0"/>
      <w:marBottom w:val="0"/>
      <w:divBdr>
        <w:top w:val="none" w:sz="0" w:space="0" w:color="auto"/>
        <w:left w:val="none" w:sz="0" w:space="0" w:color="auto"/>
        <w:bottom w:val="none" w:sz="0" w:space="0" w:color="auto"/>
        <w:right w:val="none" w:sz="0" w:space="0" w:color="auto"/>
      </w:divBdr>
    </w:div>
    <w:div w:id="368648799">
      <w:bodyDiv w:val="1"/>
      <w:marLeft w:val="0"/>
      <w:marRight w:val="0"/>
      <w:marTop w:val="0"/>
      <w:marBottom w:val="0"/>
      <w:divBdr>
        <w:top w:val="none" w:sz="0" w:space="0" w:color="auto"/>
        <w:left w:val="none" w:sz="0" w:space="0" w:color="auto"/>
        <w:bottom w:val="none" w:sz="0" w:space="0" w:color="auto"/>
        <w:right w:val="none" w:sz="0" w:space="0" w:color="auto"/>
      </w:divBdr>
      <w:divsChild>
        <w:div w:id="105612807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24833765">
              <w:marLeft w:val="0"/>
              <w:marRight w:val="0"/>
              <w:marTop w:val="0"/>
              <w:marBottom w:val="0"/>
              <w:divBdr>
                <w:top w:val="none" w:sz="0" w:space="0" w:color="auto"/>
                <w:left w:val="none" w:sz="0" w:space="0" w:color="auto"/>
                <w:bottom w:val="none" w:sz="0" w:space="0" w:color="auto"/>
                <w:right w:val="none" w:sz="0" w:space="0" w:color="auto"/>
              </w:divBdr>
              <w:divsChild>
                <w:div w:id="160380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7355">
          <w:marLeft w:val="0"/>
          <w:marRight w:val="0"/>
          <w:marTop w:val="0"/>
          <w:marBottom w:val="0"/>
          <w:divBdr>
            <w:top w:val="none" w:sz="0" w:space="0" w:color="auto"/>
            <w:left w:val="none" w:sz="0" w:space="0" w:color="auto"/>
            <w:bottom w:val="none" w:sz="0" w:space="0" w:color="auto"/>
            <w:right w:val="none" w:sz="0" w:space="0" w:color="auto"/>
          </w:divBdr>
        </w:div>
      </w:divsChild>
    </w:div>
    <w:div w:id="370150243">
      <w:bodyDiv w:val="1"/>
      <w:marLeft w:val="0"/>
      <w:marRight w:val="0"/>
      <w:marTop w:val="0"/>
      <w:marBottom w:val="0"/>
      <w:divBdr>
        <w:top w:val="none" w:sz="0" w:space="0" w:color="auto"/>
        <w:left w:val="none" w:sz="0" w:space="0" w:color="auto"/>
        <w:bottom w:val="none" w:sz="0" w:space="0" w:color="auto"/>
        <w:right w:val="none" w:sz="0" w:space="0" w:color="auto"/>
      </w:divBdr>
    </w:div>
    <w:div w:id="373189703">
      <w:bodyDiv w:val="1"/>
      <w:marLeft w:val="0"/>
      <w:marRight w:val="0"/>
      <w:marTop w:val="0"/>
      <w:marBottom w:val="0"/>
      <w:divBdr>
        <w:top w:val="none" w:sz="0" w:space="0" w:color="auto"/>
        <w:left w:val="none" w:sz="0" w:space="0" w:color="auto"/>
        <w:bottom w:val="none" w:sz="0" w:space="0" w:color="auto"/>
        <w:right w:val="none" w:sz="0" w:space="0" w:color="auto"/>
      </w:divBdr>
      <w:divsChild>
        <w:div w:id="798498108">
          <w:marLeft w:val="0"/>
          <w:marRight w:val="0"/>
          <w:marTop w:val="0"/>
          <w:marBottom w:val="0"/>
          <w:divBdr>
            <w:top w:val="none" w:sz="0" w:space="0" w:color="auto"/>
            <w:left w:val="none" w:sz="0" w:space="0" w:color="auto"/>
            <w:bottom w:val="none" w:sz="0" w:space="0" w:color="auto"/>
            <w:right w:val="none" w:sz="0" w:space="0" w:color="auto"/>
          </w:divBdr>
        </w:div>
      </w:divsChild>
    </w:div>
    <w:div w:id="422267559">
      <w:bodyDiv w:val="1"/>
      <w:marLeft w:val="0"/>
      <w:marRight w:val="0"/>
      <w:marTop w:val="0"/>
      <w:marBottom w:val="0"/>
      <w:divBdr>
        <w:top w:val="none" w:sz="0" w:space="0" w:color="auto"/>
        <w:left w:val="none" w:sz="0" w:space="0" w:color="auto"/>
        <w:bottom w:val="none" w:sz="0" w:space="0" w:color="auto"/>
        <w:right w:val="none" w:sz="0" w:space="0" w:color="auto"/>
      </w:divBdr>
      <w:divsChild>
        <w:div w:id="456534223">
          <w:marLeft w:val="0"/>
          <w:marRight w:val="0"/>
          <w:marTop w:val="0"/>
          <w:marBottom w:val="0"/>
          <w:divBdr>
            <w:top w:val="none" w:sz="0" w:space="0" w:color="auto"/>
            <w:left w:val="none" w:sz="0" w:space="0" w:color="auto"/>
            <w:bottom w:val="none" w:sz="0" w:space="0" w:color="auto"/>
            <w:right w:val="none" w:sz="0" w:space="0" w:color="auto"/>
          </w:divBdr>
        </w:div>
      </w:divsChild>
    </w:div>
    <w:div w:id="449056733">
      <w:bodyDiv w:val="1"/>
      <w:marLeft w:val="0"/>
      <w:marRight w:val="0"/>
      <w:marTop w:val="0"/>
      <w:marBottom w:val="0"/>
      <w:divBdr>
        <w:top w:val="none" w:sz="0" w:space="0" w:color="auto"/>
        <w:left w:val="none" w:sz="0" w:space="0" w:color="auto"/>
        <w:bottom w:val="none" w:sz="0" w:space="0" w:color="auto"/>
        <w:right w:val="none" w:sz="0" w:space="0" w:color="auto"/>
      </w:divBdr>
    </w:div>
    <w:div w:id="470563788">
      <w:bodyDiv w:val="1"/>
      <w:marLeft w:val="0"/>
      <w:marRight w:val="0"/>
      <w:marTop w:val="0"/>
      <w:marBottom w:val="0"/>
      <w:divBdr>
        <w:top w:val="none" w:sz="0" w:space="0" w:color="auto"/>
        <w:left w:val="none" w:sz="0" w:space="0" w:color="auto"/>
        <w:bottom w:val="none" w:sz="0" w:space="0" w:color="auto"/>
        <w:right w:val="none" w:sz="0" w:space="0" w:color="auto"/>
      </w:divBdr>
      <w:divsChild>
        <w:div w:id="1164469676">
          <w:marLeft w:val="0"/>
          <w:marRight w:val="0"/>
          <w:marTop w:val="0"/>
          <w:marBottom w:val="0"/>
          <w:divBdr>
            <w:top w:val="none" w:sz="0" w:space="0" w:color="auto"/>
            <w:left w:val="none" w:sz="0" w:space="0" w:color="auto"/>
            <w:bottom w:val="none" w:sz="0" w:space="0" w:color="auto"/>
            <w:right w:val="none" w:sz="0" w:space="0" w:color="auto"/>
          </w:divBdr>
          <w:divsChild>
            <w:div w:id="1962413946">
              <w:marLeft w:val="0"/>
              <w:marRight w:val="0"/>
              <w:marTop w:val="0"/>
              <w:marBottom w:val="0"/>
              <w:divBdr>
                <w:top w:val="none" w:sz="0" w:space="0" w:color="auto"/>
                <w:left w:val="none" w:sz="0" w:space="0" w:color="auto"/>
                <w:bottom w:val="none" w:sz="0" w:space="0" w:color="auto"/>
                <w:right w:val="none" w:sz="0" w:space="0" w:color="auto"/>
              </w:divBdr>
              <w:divsChild>
                <w:div w:id="5727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55787">
      <w:bodyDiv w:val="1"/>
      <w:marLeft w:val="0"/>
      <w:marRight w:val="0"/>
      <w:marTop w:val="0"/>
      <w:marBottom w:val="0"/>
      <w:divBdr>
        <w:top w:val="none" w:sz="0" w:space="0" w:color="auto"/>
        <w:left w:val="none" w:sz="0" w:space="0" w:color="auto"/>
        <w:bottom w:val="none" w:sz="0" w:space="0" w:color="auto"/>
        <w:right w:val="none" w:sz="0" w:space="0" w:color="auto"/>
      </w:divBdr>
    </w:div>
    <w:div w:id="516191635">
      <w:bodyDiv w:val="1"/>
      <w:marLeft w:val="0"/>
      <w:marRight w:val="0"/>
      <w:marTop w:val="0"/>
      <w:marBottom w:val="0"/>
      <w:divBdr>
        <w:top w:val="none" w:sz="0" w:space="0" w:color="auto"/>
        <w:left w:val="none" w:sz="0" w:space="0" w:color="auto"/>
        <w:bottom w:val="none" w:sz="0" w:space="0" w:color="auto"/>
        <w:right w:val="none" w:sz="0" w:space="0" w:color="auto"/>
      </w:divBdr>
    </w:div>
    <w:div w:id="605111887">
      <w:bodyDiv w:val="1"/>
      <w:marLeft w:val="0"/>
      <w:marRight w:val="0"/>
      <w:marTop w:val="0"/>
      <w:marBottom w:val="0"/>
      <w:divBdr>
        <w:top w:val="none" w:sz="0" w:space="0" w:color="auto"/>
        <w:left w:val="none" w:sz="0" w:space="0" w:color="auto"/>
        <w:bottom w:val="none" w:sz="0" w:space="0" w:color="auto"/>
        <w:right w:val="none" w:sz="0" w:space="0" w:color="auto"/>
      </w:divBdr>
    </w:div>
    <w:div w:id="684943951">
      <w:bodyDiv w:val="1"/>
      <w:marLeft w:val="0"/>
      <w:marRight w:val="0"/>
      <w:marTop w:val="0"/>
      <w:marBottom w:val="0"/>
      <w:divBdr>
        <w:top w:val="none" w:sz="0" w:space="0" w:color="auto"/>
        <w:left w:val="none" w:sz="0" w:space="0" w:color="auto"/>
        <w:bottom w:val="none" w:sz="0" w:space="0" w:color="auto"/>
        <w:right w:val="none" w:sz="0" w:space="0" w:color="auto"/>
      </w:divBdr>
    </w:div>
    <w:div w:id="788280086">
      <w:bodyDiv w:val="1"/>
      <w:marLeft w:val="0"/>
      <w:marRight w:val="0"/>
      <w:marTop w:val="0"/>
      <w:marBottom w:val="0"/>
      <w:divBdr>
        <w:top w:val="none" w:sz="0" w:space="0" w:color="auto"/>
        <w:left w:val="none" w:sz="0" w:space="0" w:color="auto"/>
        <w:bottom w:val="none" w:sz="0" w:space="0" w:color="auto"/>
        <w:right w:val="none" w:sz="0" w:space="0" w:color="auto"/>
      </w:divBdr>
    </w:div>
    <w:div w:id="804934115">
      <w:bodyDiv w:val="1"/>
      <w:marLeft w:val="0"/>
      <w:marRight w:val="0"/>
      <w:marTop w:val="0"/>
      <w:marBottom w:val="0"/>
      <w:divBdr>
        <w:top w:val="none" w:sz="0" w:space="0" w:color="auto"/>
        <w:left w:val="none" w:sz="0" w:space="0" w:color="auto"/>
        <w:bottom w:val="none" w:sz="0" w:space="0" w:color="auto"/>
        <w:right w:val="none" w:sz="0" w:space="0" w:color="auto"/>
      </w:divBdr>
    </w:div>
    <w:div w:id="834076967">
      <w:bodyDiv w:val="1"/>
      <w:marLeft w:val="0"/>
      <w:marRight w:val="0"/>
      <w:marTop w:val="0"/>
      <w:marBottom w:val="0"/>
      <w:divBdr>
        <w:top w:val="none" w:sz="0" w:space="0" w:color="auto"/>
        <w:left w:val="none" w:sz="0" w:space="0" w:color="auto"/>
        <w:bottom w:val="none" w:sz="0" w:space="0" w:color="auto"/>
        <w:right w:val="none" w:sz="0" w:space="0" w:color="auto"/>
      </w:divBdr>
    </w:div>
    <w:div w:id="849444663">
      <w:bodyDiv w:val="1"/>
      <w:marLeft w:val="0"/>
      <w:marRight w:val="0"/>
      <w:marTop w:val="0"/>
      <w:marBottom w:val="0"/>
      <w:divBdr>
        <w:top w:val="none" w:sz="0" w:space="0" w:color="auto"/>
        <w:left w:val="none" w:sz="0" w:space="0" w:color="auto"/>
        <w:bottom w:val="none" w:sz="0" w:space="0" w:color="auto"/>
        <w:right w:val="none" w:sz="0" w:space="0" w:color="auto"/>
      </w:divBdr>
      <w:divsChild>
        <w:div w:id="1536507049">
          <w:marLeft w:val="0"/>
          <w:marRight w:val="0"/>
          <w:marTop w:val="0"/>
          <w:marBottom w:val="0"/>
          <w:divBdr>
            <w:top w:val="none" w:sz="0" w:space="0" w:color="auto"/>
            <w:left w:val="none" w:sz="0" w:space="0" w:color="auto"/>
            <w:bottom w:val="none" w:sz="0" w:space="0" w:color="auto"/>
            <w:right w:val="none" w:sz="0" w:space="0" w:color="auto"/>
          </w:divBdr>
          <w:divsChild>
            <w:div w:id="540943438">
              <w:marLeft w:val="0"/>
              <w:marRight w:val="0"/>
              <w:marTop w:val="0"/>
              <w:marBottom w:val="0"/>
              <w:divBdr>
                <w:top w:val="none" w:sz="0" w:space="0" w:color="auto"/>
                <w:left w:val="none" w:sz="0" w:space="0" w:color="auto"/>
                <w:bottom w:val="none" w:sz="0" w:space="0" w:color="auto"/>
                <w:right w:val="none" w:sz="0" w:space="0" w:color="auto"/>
              </w:divBdr>
              <w:divsChild>
                <w:div w:id="927999827">
                  <w:marLeft w:val="0"/>
                  <w:marRight w:val="0"/>
                  <w:marTop w:val="0"/>
                  <w:marBottom w:val="0"/>
                  <w:divBdr>
                    <w:top w:val="none" w:sz="0" w:space="0" w:color="auto"/>
                    <w:left w:val="none" w:sz="0" w:space="0" w:color="auto"/>
                    <w:bottom w:val="none" w:sz="0" w:space="0" w:color="auto"/>
                    <w:right w:val="none" w:sz="0" w:space="0" w:color="auto"/>
                  </w:divBdr>
                  <w:divsChild>
                    <w:div w:id="7219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916062">
      <w:bodyDiv w:val="1"/>
      <w:marLeft w:val="0"/>
      <w:marRight w:val="0"/>
      <w:marTop w:val="0"/>
      <w:marBottom w:val="0"/>
      <w:divBdr>
        <w:top w:val="none" w:sz="0" w:space="0" w:color="auto"/>
        <w:left w:val="none" w:sz="0" w:space="0" w:color="auto"/>
        <w:bottom w:val="none" w:sz="0" w:space="0" w:color="auto"/>
        <w:right w:val="none" w:sz="0" w:space="0" w:color="auto"/>
      </w:divBdr>
    </w:div>
    <w:div w:id="890655679">
      <w:bodyDiv w:val="1"/>
      <w:marLeft w:val="0"/>
      <w:marRight w:val="0"/>
      <w:marTop w:val="0"/>
      <w:marBottom w:val="0"/>
      <w:divBdr>
        <w:top w:val="none" w:sz="0" w:space="0" w:color="auto"/>
        <w:left w:val="none" w:sz="0" w:space="0" w:color="auto"/>
        <w:bottom w:val="none" w:sz="0" w:space="0" w:color="auto"/>
        <w:right w:val="none" w:sz="0" w:space="0" w:color="auto"/>
      </w:divBdr>
    </w:div>
    <w:div w:id="954868987">
      <w:bodyDiv w:val="1"/>
      <w:marLeft w:val="0"/>
      <w:marRight w:val="0"/>
      <w:marTop w:val="0"/>
      <w:marBottom w:val="0"/>
      <w:divBdr>
        <w:top w:val="none" w:sz="0" w:space="0" w:color="auto"/>
        <w:left w:val="none" w:sz="0" w:space="0" w:color="auto"/>
        <w:bottom w:val="none" w:sz="0" w:space="0" w:color="auto"/>
        <w:right w:val="none" w:sz="0" w:space="0" w:color="auto"/>
      </w:divBdr>
      <w:divsChild>
        <w:div w:id="1667322253">
          <w:marLeft w:val="0"/>
          <w:marRight w:val="0"/>
          <w:marTop w:val="0"/>
          <w:marBottom w:val="0"/>
          <w:divBdr>
            <w:top w:val="none" w:sz="0" w:space="0" w:color="auto"/>
            <w:left w:val="none" w:sz="0" w:space="0" w:color="auto"/>
            <w:bottom w:val="none" w:sz="0" w:space="0" w:color="auto"/>
            <w:right w:val="none" w:sz="0" w:space="0" w:color="auto"/>
          </w:divBdr>
          <w:divsChild>
            <w:div w:id="1025984433">
              <w:marLeft w:val="0"/>
              <w:marRight w:val="0"/>
              <w:marTop w:val="0"/>
              <w:marBottom w:val="0"/>
              <w:divBdr>
                <w:top w:val="none" w:sz="0" w:space="0" w:color="auto"/>
                <w:left w:val="none" w:sz="0" w:space="0" w:color="auto"/>
                <w:bottom w:val="none" w:sz="0" w:space="0" w:color="auto"/>
                <w:right w:val="none" w:sz="0" w:space="0" w:color="auto"/>
              </w:divBdr>
              <w:divsChild>
                <w:div w:id="746150943">
                  <w:marLeft w:val="0"/>
                  <w:marRight w:val="0"/>
                  <w:marTop w:val="0"/>
                  <w:marBottom w:val="0"/>
                  <w:divBdr>
                    <w:top w:val="none" w:sz="0" w:space="0" w:color="auto"/>
                    <w:left w:val="none" w:sz="0" w:space="0" w:color="auto"/>
                    <w:bottom w:val="none" w:sz="0" w:space="0" w:color="auto"/>
                    <w:right w:val="none" w:sz="0" w:space="0" w:color="auto"/>
                  </w:divBdr>
                  <w:divsChild>
                    <w:div w:id="417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4753">
      <w:bodyDiv w:val="1"/>
      <w:marLeft w:val="0"/>
      <w:marRight w:val="0"/>
      <w:marTop w:val="0"/>
      <w:marBottom w:val="0"/>
      <w:divBdr>
        <w:top w:val="none" w:sz="0" w:space="0" w:color="auto"/>
        <w:left w:val="none" w:sz="0" w:space="0" w:color="auto"/>
        <w:bottom w:val="none" w:sz="0" w:space="0" w:color="auto"/>
        <w:right w:val="none" w:sz="0" w:space="0" w:color="auto"/>
      </w:divBdr>
    </w:div>
    <w:div w:id="1033117473">
      <w:bodyDiv w:val="1"/>
      <w:marLeft w:val="0"/>
      <w:marRight w:val="0"/>
      <w:marTop w:val="0"/>
      <w:marBottom w:val="0"/>
      <w:divBdr>
        <w:top w:val="none" w:sz="0" w:space="0" w:color="auto"/>
        <w:left w:val="none" w:sz="0" w:space="0" w:color="auto"/>
        <w:bottom w:val="none" w:sz="0" w:space="0" w:color="auto"/>
        <w:right w:val="none" w:sz="0" w:space="0" w:color="auto"/>
      </w:divBdr>
    </w:div>
    <w:div w:id="1098327200">
      <w:bodyDiv w:val="1"/>
      <w:marLeft w:val="0"/>
      <w:marRight w:val="0"/>
      <w:marTop w:val="0"/>
      <w:marBottom w:val="0"/>
      <w:divBdr>
        <w:top w:val="none" w:sz="0" w:space="0" w:color="auto"/>
        <w:left w:val="none" w:sz="0" w:space="0" w:color="auto"/>
        <w:bottom w:val="none" w:sz="0" w:space="0" w:color="auto"/>
        <w:right w:val="none" w:sz="0" w:space="0" w:color="auto"/>
      </w:divBdr>
    </w:div>
    <w:div w:id="1117987398">
      <w:bodyDiv w:val="1"/>
      <w:marLeft w:val="0"/>
      <w:marRight w:val="0"/>
      <w:marTop w:val="0"/>
      <w:marBottom w:val="0"/>
      <w:divBdr>
        <w:top w:val="none" w:sz="0" w:space="0" w:color="auto"/>
        <w:left w:val="none" w:sz="0" w:space="0" w:color="auto"/>
        <w:bottom w:val="none" w:sz="0" w:space="0" w:color="auto"/>
        <w:right w:val="none" w:sz="0" w:space="0" w:color="auto"/>
      </w:divBdr>
    </w:div>
    <w:div w:id="1130516481">
      <w:bodyDiv w:val="1"/>
      <w:marLeft w:val="0"/>
      <w:marRight w:val="0"/>
      <w:marTop w:val="0"/>
      <w:marBottom w:val="0"/>
      <w:divBdr>
        <w:top w:val="none" w:sz="0" w:space="0" w:color="auto"/>
        <w:left w:val="none" w:sz="0" w:space="0" w:color="auto"/>
        <w:bottom w:val="none" w:sz="0" w:space="0" w:color="auto"/>
        <w:right w:val="none" w:sz="0" w:space="0" w:color="auto"/>
      </w:divBdr>
    </w:div>
    <w:div w:id="1263688164">
      <w:bodyDiv w:val="1"/>
      <w:marLeft w:val="0"/>
      <w:marRight w:val="0"/>
      <w:marTop w:val="0"/>
      <w:marBottom w:val="0"/>
      <w:divBdr>
        <w:top w:val="none" w:sz="0" w:space="0" w:color="auto"/>
        <w:left w:val="none" w:sz="0" w:space="0" w:color="auto"/>
        <w:bottom w:val="none" w:sz="0" w:space="0" w:color="auto"/>
        <w:right w:val="none" w:sz="0" w:space="0" w:color="auto"/>
      </w:divBdr>
    </w:div>
    <w:div w:id="1347975962">
      <w:bodyDiv w:val="1"/>
      <w:marLeft w:val="0"/>
      <w:marRight w:val="0"/>
      <w:marTop w:val="0"/>
      <w:marBottom w:val="0"/>
      <w:divBdr>
        <w:top w:val="none" w:sz="0" w:space="0" w:color="auto"/>
        <w:left w:val="none" w:sz="0" w:space="0" w:color="auto"/>
        <w:bottom w:val="none" w:sz="0" w:space="0" w:color="auto"/>
        <w:right w:val="none" w:sz="0" w:space="0" w:color="auto"/>
      </w:divBdr>
      <w:divsChild>
        <w:div w:id="437022997">
          <w:marLeft w:val="0"/>
          <w:marRight w:val="0"/>
          <w:marTop w:val="0"/>
          <w:marBottom w:val="0"/>
          <w:divBdr>
            <w:top w:val="none" w:sz="0" w:space="0" w:color="auto"/>
            <w:left w:val="none" w:sz="0" w:space="0" w:color="auto"/>
            <w:bottom w:val="none" w:sz="0" w:space="0" w:color="auto"/>
            <w:right w:val="none" w:sz="0" w:space="0" w:color="auto"/>
          </w:divBdr>
          <w:divsChild>
            <w:div w:id="1212109210">
              <w:marLeft w:val="0"/>
              <w:marRight w:val="0"/>
              <w:marTop w:val="0"/>
              <w:marBottom w:val="0"/>
              <w:divBdr>
                <w:top w:val="none" w:sz="0" w:space="0" w:color="auto"/>
                <w:left w:val="none" w:sz="0" w:space="0" w:color="auto"/>
                <w:bottom w:val="none" w:sz="0" w:space="0" w:color="auto"/>
                <w:right w:val="none" w:sz="0" w:space="0" w:color="auto"/>
              </w:divBdr>
              <w:divsChild>
                <w:div w:id="11687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85143">
      <w:bodyDiv w:val="1"/>
      <w:marLeft w:val="0"/>
      <w:marRight w:val="0"/>
      <w:marTop w:val="0"/>
      <w:marBottom w:val="0"/>
      <w:divBdr>
        <w:top w:val="none" w:sz="0" w:space="0" w:color="auto"/>
        <w:left w:val="none" w:sz="0" w:space="0" w:color="auto"/>
        <w:bottom w:val="none" w:sz="0" w:space="0" w:color="auto"/>
        <w:right w:val="none" w:sz="0" w:space="0" w:color="auto"/>
      </w:divBdr>
    </w:div>
    <w:div w:id="1395928129">
      <w:bodyDiv w:val="1"/>
      <w:marLeft w:val="0"/>
      <w:marRight w:val="0"/>
      <w:marTop w:val="0"/>
      <w:marBottom w:val="0"/>
      <w:divBdr>
        <w:top w:val="none" w:sz="0" w:space="0" w:color="auto"/>
        <w:left w:val="none" w:sz="0" w:space="0" w:color="auto"/>
        <w:bottom w:val="none" w:sz="0" w:space="0" w:color="auto"/>
        <w:right w:val="none" w:sz="0" w:space="0" w:color="auto"/>
      </w:divBdr>
    </w:div>
    <w:div w:id="1423724499">
      <w:bodyDiv w:val="1"/>
      <w:marLeft w:val="0"/>
      <w:marRight w:val="0"/>
      <w:marTop w:val="0"/>
      <w:marBottom w:val="0"/>
      <w:divBdr>
        <w:top w:val="none" w:sz="0" w:space="0" w:color="auto"/>
        <w:left w:val="none" w:sz="0" w:space="0" w:color="auto"/>
        <w:bottom w:val="none" w:sz="0" w:space="0" w:color="auto"/>
        <w:right w:val="none" w:sz="0" w:space="0" w:color="auto"/>
      </w:divBdr>
    </w:div>
    <w:div w:id="1562909428">
      <w:bodyDiv w:val="1"/>
      <w:marLeft w:val="0"/>
      <w:marRight w:val="0"/>
      <w:marTop w:val="0"/>
      <w:marBottom w:val="0"/>
      <w:divBdr>
        <w:top w:val="none" w:sz="0" w:space="0" w:color="auto"/>
        <w:left w:val="none" w:sz="0" w:space="0" w:color="auto"/>
        <w:bottom w:val="none" w:sz="0" w:space="0" w:color="auto"/>
        <w:right w:val="none" w:sz="0" w:space="0" w:color="auto"/>
      </w:divBdr>
    </w:div>
    <w:div w:id="1622304805">
      <w:bodyDiv w:val="1"/>
      <w:marLeft w:val="0"/>
      <w:marRight w:val="0"/>
      <w:marTop w:val="0"/>
      <w:marBottom w:val="0"/>
      <w:divBdr>
        <w:top w:val="none" w:sz="0" w:space="0" w:color="auto"/>
        <w:left w:val="none" w:sz="0" w:space="0" w:color="auto"/>
        <w:bottom w:val="none" w:sz="0" w:space="0" w:color="auto"/>
        <w:right w:val="none" w:sz="0" w:space="0" w:color="auto"/>
      </w:divBdr>
    </w:div>
    <w:div w:id="1645157934">
      <w:bodyDiv w:val="1"/>
      <w:marLeft w:val="0"/>
      <w:marRight w:val="0"/>
      <w:marTop w:val="0"/>
      <w:marBottom w:val="0"/>
      <w:divBdr>
        <w:top w:val="none" w:sz="0" w:space="0" w:color="auto"/>
        <w:left w:val="none" w:sz="0" w:space="0" w:color="auto"/>
        <w:bottom w:val="none" w:sz="0" w:space="0" w:color="auto"/>
        <w:right w:val="none" w:sz="0" w:space="0" w:color="auto"/>
      </w:divBdr>
    </w:div>
    <w:div w:id="1746028730">
      <w:bodyDiv w:val="1"/>
      <w:marLeft w:val="0"/>
      <w:marRight w:val="0"/>
      <w:marTop w:val="0"/>
      <w:marBottom w:val="0"/>
      <w:divBdr>
        <w:top w:val="none" w:sz="0" w:space="0" w:color="auto"/>
        <w:left w:val="none" w:sz="0" w:space="0" w:color="auto"/>
        <w:bottom w:val="none" w:sz="0" w:space="0" w:color="auto"/>
        <w:right w:val="none" w:sz="0" w:space="0" w:color="auto"/>
      </w:divBdr>
      <w:divsChild>
        <w:div w:id="1483035882">
          <w:marLeft w:val="0"/>
          <w:marRight w:val="0"/>
          <w:marTop w:val="0"/>
          <w:marBottom w:val="0"/>
          <w:divBdr>
            <w:top w:val="none" w:sz="0" w:space="0" w:color="auto"/>
            <w:left w:val="none" w:sz="0" w:space="0" w:color="auto"/>
            <w:bottom w:val="none" w:sz="0" w:space="0" w:color="auto"/>
            <w:right w:val="none" w:sz="0" w:space="0" w:color="auto"/>
          </w:divBdr>
        </w:div>
        <w:div w:id="622350694">
          <w:marLeft w:val="0"/>
          <w:marRight w:val="0"/>
          <w:marTop w:val="0"/>
          <w:marBottom w:val="0"/>
          <w:divBdr>
            <w:top w:val="none" w:sz="0" w:space="0" w:color="auto"/>
            <w:left w:val="none" w:sz="0" w:space="0" w:color="auto"/>
            <w:bottom w:val="none" w:sz="0" w:space="0" w:color="auto"/>
            <w:right w:val="none" w:sz="0" w:space="0" w:color="auto"/>
          </w:divBdr>
        </w:div>
      </w:divsChild>
    </w:div>
    <w:div w:id="1770813786">
      <w:bodyDiv w:val="1"/>
      <w:marLeft w:val="0"/>
      <w:marRight w:val="0"/>
      <w:marTop w:val="0"/>
      <w:marBottom w:val="0"/>
      <w:divBdr>
        <w:top w:val="none" w:sz="0" w:space="0" w:color="auto"/>
        <w:left w:val="none" w:sz="0" w:space="0" w:color="auto"/>
        <w:bottom w:val="none" w:sz="0" w:space="0" w:color="auto"/>
        <w:right w:val="none" w:sz="0" w:space="0" w:color="auto"/>
      </w:divBdr>
      <w:divsChild>
        <w:div w:id="1560744901">
          <w:marLeft w:val="0"/>
          <w:marRight w:val="0"/>
          <w:marTop w:val="0"/>
          <w:marBottom w:val="0"/>
          <w:divBdr>
            <w:top w:val="none" w:sz="0" w:space="0" w:color="auto"/>
            <w:left w:val="none" w:sz="0" w:space="0" w:color="auto"/>
            <w:bottom w:val="none" w:sz="0" w:space="0" w:color="auto"/>
            <w:right w:val="none" w:sz="0" w:space="0" w:color="auto"/>
          </w:divBdr>
        </w:div>
      </w:divsChild>
    </w:div>
    <w:div w:id="1829593124">
      <w:bodyDiv w:val="1"/>
      <w:marLeft w:val="0"/>
      <w:marRight w:val="0"/>
      <w:marTop w:val="0"/>
      <w:marBottom w:val="0"/>
      <w:divBdr>
        <w:top w:val="none" w:sz="0" w:space="0" w:color="auto"/>
        <w:left w:val="none" w:sz="0" w:space="0" w:color="auto"/>
        <w:bottom w:val="none" w:sz="0" w:space="0" w:color="auto"/>
        <w:right w:val="none" w:sz="0" w:space="0" w:color="auto"/>
      </w:divBdr>
    </w:div>
    <w:div w:id="1853177939">
      <w:bodyDiv w:val="1"/>
      <w:marLeft w:val="0"/>
      <w:marRight w:val="0"/>
      <w:marTop w:val="0"/>
      <w:marBottom w:val="0"/>
      <w:divBdr>
        <w:top w:val="none" w:sz="0" w:space="0" w:color="auto"/>
        <w:left w:val="none" w:sz="0" w:space="0" w:color="auto"/>
        <w:bottom w:val="none" w:sz="0" w:space="0" w:color="auto"/>
        <w:right w:val="none" w:sz="0" w:space="0" w:color="auto"/>
      </w:divBdr>
    </w:div>
    <w:div w:id="1869446199">
      <w:bodyDiv w:val="1"/>
      <w:marLeft w:val="0"/>
      <w:marRight w:val="0"/>
      <w:marTop w:val="0"/>
      <w:marBottom w:val="0"/>
      <w:divBdr>
        <w:top w:val="none" w:sz="0" w:space="0" w:color="auto"/>
        <w:left w:val="none" w:sz="0" w:space="0" w:color="auto"/>
        <w:bottom w:val="none" w:sz="0" w:space="0" w:color="auto"/>
        <w:right w:val="none" w:sz="0" w:space="0" w:color="auto"/>
      </w:divBdr>
    </w:div>
    <w:div w:id="1902330817">
      <w:bodyDiv w:val="1"/>
      <w:marLeft w:val="0"/>
      <w:marRight w:val="0"/>
      <w:marTop w:val="0"/>
      <w:marBottom w:val="0"/>
      <w:divBdr>
        <w:top w:val="none" w:sz="0" w:space="0" w:color="auto"/>
        <w:left w:val="none" w:sz="0" w:space="0" w:color="auto"/>
        <w:bottom w:val="none" w:sz="0" w:space="0" w:color="auto"/>
        <w:right w:val="none" w:sz="0" w:space="0" w:color="auto"/>
      </w:divBdr>
    </w:div>
    <w:div w:id="1925604545">
      <w:bodyDiv w:val="1"/>
      <w:marLeft w:val="0"/>
      <w:marRight w:val="0"/>
      <w:marTop w:val="0"/>
      <w:marBottom w:val="0"/>
      <w:divBdr>
        <w:top w:val="none" w:sz="0" w:space="0" w:color="auto"/>
        <w:left w:val="none" w:sz="0" w:space="0" w:color="auto"/>
        <w:bottom w:val="none" w:sz="0" w:space="0" w:color="auto"/>
        <w:right w:val="none" w:sz="0" w:space="0" w:color="auto"/>
      </w:divBdr>
      <w:divsChild>
        <w:div w:id="135607676">
          <w:marLeft w:val="0"/>
          <w:marRight w:val="0"/>
          <w:marTop w:val="0"/>
          <w:marBottom w:val="0"/>
          <w:divBdr>
            <w:top w:val="none" w:sz="0" w:space="0" w:color="auto"/>
            <w:left w:val="none" w:sz="0" w:space="0" w:color="auto"/>
            <w:bottom w:val="none" w:sz="0" w:space="0" w:color="auto"/>
            <w:right w:val="none" w:sz="0" w:space="0" w:color="auto"/>
          </w:divBdr>
        </w:div>
      </w:divsChild>
    </w:div>
    <w:div w:id="2029673990">
      <w:bodyDiv w:val="1"/>
      <w:marLeft w:val="0"/>
      <w:marRight w:val="0"/>
      <w:marTop w:val="0"/>
      <w:marBottom w:val="0"/>
      <w:divBdr>
        <w:top w:val="none" w:sz="0" w:space="0" w:color="auto"/>
        <w:left w:val="none" w:sz="0" w:space="0" w:color="auto"/>
        <w:bottom w:val="none" w:sz="0" w:space="0" w:color="auto"/>
        <w:right w:val="none" w:sz="0" w:space="0" w:color="auto"/>
      </w:divBdr>
    </w:div>
    <w:div w:id="2067072191">
      <w:bodyDiv w:val="1"/>
      <w:marLeft w:val="0"/>
      <w:marRight w:val="0"/>
      <w:marTop w:val="0"/>
      <w:marBottom w:val="0"/>
      <w:divBdr>
        <w:top w:val="none" w:sz="0" w:space="0" w:color="auto"/>
        <w:left w:val="none" w:sz="0" w:space="0" w:color="auto"/>
        <w:bottom w:val="none" w:sz="0" w:space="0" w:color="auto"/>
        <w:right w:val="none" w:sz="0" w:space="0" w:color="auto"/>
      </w:divBdr>
    </w:div>
    <w:div w:id="210097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22DB8-1220-C34E-9E6A-EFF0FC8B4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3086</Words>
  <Characters>17593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 Kortemme</dc:creator>
  <cp:keywords/>
  <dc:description/>
  <cp:lastModifiedBy>Perica, Tina</cp:lastModifiedBy>
  <cp:revision>10</cp:revision>
  <dcterms:created xsi:type="dcterms:W3CDTF">2020-08-05T20:31:00Z</dcterms:created>
  <dcterms:modified xsi:type="dcterms:W3CDTF">2020-08-06T02:57:00Z</dcterms:modified>
</cp:coreProperties>
</file>