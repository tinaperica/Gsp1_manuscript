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C7713" w14:textId="3DE977D9" w:rsidR="00966974" w:rsidRPr="00D402C3" w:rsidRDefault="00966974" w:rsidP="00966974">
      <w:pPr>
        <w:rPr>
          <w:b/>
          <w:bCs/>
          <w:sz w:val="28"/>
          <w:szCs w:val="28"/>
          <w:lang w:val="en-GB"/>
        </w:rPr>
      </w:pPr>
      <w:r w:rsidRPr="00D402C3">
        <w:rPr>
          <w:b/>
          <w:bCs/>
          <w:sz w:val="28"/>
          <w:szCs w:val="28"/>
          <w:lang w:val="en-GB"/>
        </w:rPr>
        <w:t xml:space="preserve">Systems-level </w:t>
      </w:r>
      <w:r w:rsidR="001C7006" w:rsidRPr="00D402C3">
        <w:rPr>
          <w:b/>
          <w:bCs/>
          <w:sz w:val="28"/>
          <w:szCs w:val="28"/>
          <w:lang w:val="en-GB"/>
        </w:rPr>
        <w:t>e</w:t>
      </w:r>
      <w:r w:rsidR="006C3CC3">
        <w:rPr>
          <w:b/>
          <w:bCs/>
          <w:sz w:val="28"/>
          <w:szCs w:val="28"/>
          <w:lang w:val="en-GB"/>
        </w:rPr>
        <w:t>f</w:t>
      </w:r>
      <w:r w:rsidR="001C7006" w:rsidRPr="00D402C3">
        <w:rPr>
          <w:b/>
          <w:bCs/>
          <w:sz w:val="28"/>
          <w:szCs w:val="28"/>
          <w:lang w:val="en-GB"/>
        </w:rPr>
        <w:t xml:space="preserve">fects </w:t>
      </w:r>
      <w:r w:rsidRPr="00D402C3">
        <w:rPr>
          <w:b/>
          <w:bCs/>
          <w:sz w:val="28"/>
          <w:szCs w:val="28"/>
          <w:lang w:val="en-GB"/>
        </w:rPr>
        <w:t>of allosteric perturbations to a model molecular switch</w:t>
      </w:r>
    </w:p>
    <w:p w14:paraId="48EFFEEE" w14:textId="2B60CCBE" w:rsidR="008C575F" w:rsidRPr="009F5AF2" w:rsidRDefault="008C575F" w:rsidP="008C575F">
      <w:pPr>
        <w:spacing w:line="240" w:lineRule="auto"/>
        <w:rPr>
          <w:rFonts w:ascii="Times" w:hAnsi="Times" w:cs="Times New Roman"/>
          <w:color w:val="000000" w:themeColor="text1"/>
          <w:lang w:val="en-GB"/>
        </w:rPr>
      </w:pPr>
      <w:r w:rsidRPr="009F5AF2">
        <w:rPr>
          <w:rFonts w:cs="Arial"/>
          <w:color w:val="000000" w:themeColor="text1"/>
          <w:lang w:val="en-GB"/>
        </w:rPr>
        <w:t>Tina Perica</w:t>
      </w:r>
      <w:r w:rsidRPr="009F5AF2">
        <w:rPr>
          <w:rFonts w:cs="Arial"/>
          <w:color w:val="000000" w:themeColor="text1"/>
          <w:vertAlign w:val="superscript"/>
          <w:lang w:val="en-GB"/>
        </w:rPr>
        <w:t>1</w:t>
      </w:r>
      <w:r w:rsidR="00BA1157"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BA1157"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3</w:t>
      </w:r>
      <w:r w:rsidR="001D5916" w:rsidRPr="009F5AF2">
        <w:rPr>
          <w:rFonts w:cs="Arial"/>
          <w:color w:val="000000" w:themeColor="text1"/>
          <w:vertAlign w:val="superscript"/>
          <w:lang w:val="en-GB"/>
        </w:rPr>
        <w:t>,1</w:t>
      </w:r>
      <w:r w:rsidR="00422D7B" w:rsidRPr="009F5AF2">
        <w:rPr>
          <w:rFonts w:cs="Arial"/>
          <w:color w:val="000000" w:themeColor="text1"/>
          <w:vertAlign w:val="superscript"/>
          <w:lang w:val="en-GB"/>
        </w:rPr>
        <w:t>1</w:t>
      </w:r>
      <w:r w:rsidRPr="009F5AF2">
        <w:rPr>
          <w:rFonts w:cs="Arial"/>
          <w:color w:val="000000" w:themeColor="text1"/>
          <w:lang w:val="en-GB"/>
        </w:rPr>
        <w:t>, Christopher J. P. Mathy</w:t>
      </w:r>
      <w:r w:rsidRPr="009F5AF2">
        <w:rPr>
          <w:rFonts w:cs="Arial"/>
          <w:color w:val="000000" w:themeColor="text1"/>
          <w:vertAlign w:val="superscript"/>
          <w:lang w:val="en-GB"/>
        </w:rPr>
        <w:t>1</w:t>
      </w:r>
      <w:r w:rsidR="00BA1157"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BA1157"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4</w:t>
      </w:r>
      <w:r w:rsidR="001D5916" w:rsidRPr="009F5AF2">
        <w:rPr>
          <w:rFonts w:cs="Arial"/>
          <w:color w:val="000000" w:themeColor="text1"/>
          <w:vertAlign w:val="superscript"/>
          <w:lang w:val="en-GB"/>
        </w:rPr>
        <w:t>,1</w:t>
      </w:r>
      <w:r w:rsidR="00422D7B" w:rsidRPr="009F5AF2">
        <w:rPr>
          <w:rFonts w:cs="Arial"/>
          <w:color w:val="000000" w:themeColor="text1"/>
          <w:vertAlign w:val="superscript"/>
          <w:lang w:val="en-GB"/>
        </w:rPr>
        <w:t>1</w:t>
      </w:r>
      <w:r w:rsidRPr="009F5AF2">
        <w:rPr>
          <w:rFonts w:cs="Arial"/>
          <w:color w:val="000000" w:themeColor="text1"/>
          <w:lang w:val="en-GB"/>
        </w:rPr>
        <w:t xml:space="preserve">, </w:t>
      </w:r>
      <w:proofErr w:type="spellStart"/>
      <w:r w:rsidRPr="009F5AF2">
        <w:rPr>
          <w:rFonts w:cs="Arial"/>
          <w:color w:val="000000" w:themeColor="text1"/>
          <w:lang w:val="en-GB"/>
        </w:rPr>
        <w:t>Jiewei</w:t>
      </w:r>
      <w:proofErr w:type="spellEnd"/>
      <w:r w:rsidRPr="009F5AF2">
        <w:rPr>
          <w:rFonts w:cs="Arial"/>
          <w:color w:val="000000" w:themeColor="text1"/>
          <w:lang w:val="en-GB"/>
        </w:rPr>
        <w:t xml:space="preserve"> Xu</w:t>
      </w:r>
      <w:r w:rsidR="004C0BF5"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6</w:t>
      </w:r>
      <w:r w:rsidRPr="009F5AF2">
        <w:rPr>
          <w:rFonts w:cs="Arial"/>
          <w:color w:val="000000" w:themeColor="text1"/>
          <w:lang w:val="en-GB"/>
        </w:rPr>
        <w:t xml:space="preserve">, Gwendolyn </w:t>
      </w:r>
      <w:r w:rsidR="00DF52B1" w:rsidRPr="009F5AF2">
        <w:rPr>
          <w:rFonts w:cs="Arial"/>
          <w:color w:val="000000" w:themeColor="text1"/>
          <w:lang w:val="en-GB"/>
        </w:rPr>
        <w:t xml:space="preserve">Μ. </w:t>
      </w:r>
      <w:r w:rsidRPr="009F5AF2">
        <w:rPr>
          <w:rFonts w:cs="Arial"/>
          <w:color w:val="000000" w:themeColor="text1"/>
          <w:lang w:val="en-GB"/>
        </w:rPr>
        <w:t>Jang</w:t>
      </w:r>
      <w:r w:rsidR="00AD2642"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6</w:t>
      </w:r>
      <w:r w:rsidRPr="009F5AF2">
        <w:rPr>
          <w:rFonts w:cs="Arial"/>
          <w:color w:val="000000" w:themeColor="text1"/>
          <w:lang w:val="en-GB"/>
        </w:rPr>
        <w:t>, Yang Zhang</w:t>
      </w:r>
      <w:r w:rsidR="00BA1157" w:rsidRPr="009F5AF2">
        <w:rPr>
          <w:rFonts w:cs="Arial"/>
          <w:color w:val="000000" w:themeColor="text1"/>
          <w:vertAlign w:val="superscript"/>
          <w:lang w:val="en-GB"/>
        </w:rPr>
        <w:t>1,</w:t>
      </w:r>
      <w:r w:rsidR="00784132" w:rsidRPr="009F5AF2">
        <w:rPr>
          <w:rFonts w:cs="Arial"/>
          <w:color w:val="000000" w:themeColor="text1"/>
          <w:vertAlign w:val="superscript"/>
          <w:lang w:val="en-GB"/>
        </w:rPr>
        <w:t xml:space="preserve"> </w:t>
      </w:r>
      <w:r w:rsidR="00BA1157" w:rsidRPr="009F5AF2">
        <w:rPr>
          <w:rFonts w:cs="Arial"/>
          <w:color w:val="000000" w:themeColor="text1"/>
          <w:vertAlign w:val="superscript"/>
          <w:lang w:val="en-GB"/>
        </w:rPr>
        <w:t>2</w:t>
      </w:r>
      <w:r w:rsidRPr="009F5AF2">
        <w:rPr>
          <w:rFonts w:cs="Arial"/>
          <w:color w:val="000000" w:themeColor="text1"/>
          <w:lang w:val="en-GB"/>
        </w:rPr>
        <w:t>, Robyn Kaake</w:t>
      </w:r>
      <w:r w:rsidR="00AD2642"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6</w:t>
      </w:r>
      <w:r w:rsidRPr="009F5AF2">
        <w:rPr>
          <w:rFonts w:cs="Arial"/>
          <w:color w:val="000000" w:themeColor="text1"/>
          <w:lang w:val="en-GB"/>
        </w:rPr>
        <w:t xml:space="preserve">, </w:t>
      </w:r>
      <w:r w:rsidR="007D5E62" w:rsidRPr="009F5AF2">
        <w:rPr>
          <w:rFonts w:cs="Arial"/>
          <w:color w:val="000000" w:themeColor="text1"/>
          <w:lang w:val="en-GB"/>
        </w:rPr>
        <w:t>Noah Ollikainen</w:t>
      </w:r>
      <w:r w:rsidR="00BA1157" w:rsidRPr="009F5AF2">
        <w:rPr>
          <w:rFonts w:cs="Arial"/>
          <w:color w:val="000000" w:themeColor="text1"/>
          <w:vertAlign w:val="superscript"/>
          <w:lang w:val="en-GB"/>
        </w:rPr>
        <w:t>1,</w:t>
      </w:r>
      <w:r w:rsidR="00784132" w:rsidRPr="009F5AF2">
        <w:rPr>
          <w:rFonts w:cs="Arial"/>
          <w:color w:val="000000" w:themeColor="text1"/>
          <w:vertAlign w:val="superscript"/>
          <w:lang w:val="en-GB"/>
        </w:rPr>
        <w:t xml:space="preserve"> </w:t>
      </w:r>
      <w:r w:rsidR="00BA1157" w:rsidRPr="009F5AF2">
        <w:rPr>
          <w:rFonts w:cs="Arial"/>
          <w:color w:val="000000" w:themeColor="text1"/>
          <w:vertAlign w:val="superscript"/>
          <w:lang w:val="en-GB"/>
        </w:rPr>
        <w:t>2,</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7</w:t>
      </w:r>
      <w:r w:rsidR="007D5E62" w:rsidRPr="009F5AF2">
        <w:rPr>
          <w:rFonts w:cs="Arial"/>
          <w:color w:val="000000" w:themeColor="text1"/>
          <w:lang w:val="en-GB"/>
        </w:rPr>
        <w:t xml:space="preserve">, </w:t>
      </w:r>
      <w:r w:rsidR="00DD0F75" w:rsidRPr="009F5AF2">
        <w:rPr>
          <w:rFonts w:cs="Arial"/>
          <w:color w:val="000000" w:themeColor="text1"/>
          <w:lang w:val="en-GB"/>
        </w:rPr>
        <w:t>Hannes Braberg</w:t>
      </w:r>
      <w:r w:rsidR="00830F97" w:rsidRPr="009F5AF2">
        <w:rPr>
          <w:rFonts w:cs="Arial"/>
          <w:color w:val="000000" w:themeColor="text1"/>
          <w:vertAlign w:val="superscript"/>
          <w:lang w:val="en-GB"/>
        </w:rPr>
        <w:t>2,</w:t>
      </w:r>
      <w:r w:rsidR="00784132" w:rsidRPr="009F5AF2">
        <w:rPr>
          <w:rFonts w:cs="Arial"/>
          <w:color w:val="000000" w:themeColor="text1"/>
          <w:vertAlign w:val="superscript"/>
          <w:lang w:val="en-GB"/>
        </w:rPr>
        <w:t xml:space="preserve"> </w:t>
      </w:r>
      <w:r w:rsidR="00830F97"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830F97" w:rsidRPr="009F5AF2">
        <w:rPr>
          <w:rFonts w:cs="Arial"/>
          <w:color w:val="000000" w:themeColor="text1"/>
          <w:vertAlign w:val="superscript"/>
          <w:lang w:val="en-GB"/>
        </w:rPr>
        <w:t>6</w:t>
      </w:r>
      <w:r w:rsidR="00DD0F75" w:rsidRPr="009F5AF2">
        <w:rPr>
          <w:rFonts w:cs="Arial"/>
          <w:color w:val="000000" w:themeColor="text1"/>
          <w:lang w:val="en-GB"/>
        </w:rPr>
        <w:t xml:space="preserve">, </w:t>
      </w:r>
      <w:r w:rsidR="00FE7B6C" w:rsidRPr="009F5AF2">
        <w:rPr>
          <w:rFonts w:cs="Arial"/>
          <w:color w:val="000000" w:themeColor="text1"/>
          <w:lang w:val="en-GB"/>
        </w:rPr>
        <w:t>Danielle L. Swaney</w:t>
      </w:r>
      <w:r w:rsidR="00FE7B6C" w:rsidRPr="009F5AF2">
        <w:rPr>
          <w:rFonts w:cs="Arial"/>
          <w:color w:val="000000" w:themeColor="text1"/>
          <w:vertAlign w:val="superscript"/>
          <w:lang w:val="en-GB"/>
        </w:rPr>
        <w:t>2,</w:t>
      </w:r>
      <w:r w:rsidR="00784132" w:rsidRPr="009F5AF2">
        <w:rPr>
          <w:rFonts w:cs="Arial"/>
          <w:color w:val="000000" w:themeColor="text1"/>
          <w:vertAlign w:val="superscript"/>
          <w:lang w:val="en-GB"/>
        </w:rPr>
        <w:t xml:space="preserve"> </w:t>
      </w:r>
      <w:r w:rsidR="00FE7B6C"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FE7B6C" w:rsidRPr="009F5AF2">
        <w:rPr>
          <w:rFonts w:cs="Arial"/>
          <w:color w:val="000000" w:themeColor="text1"/>
          <w:vertAlign w:val="superscript"/>
          <w:lang w:val="en-GB"/>
        </w:rPr>
        <w:t>6</w:t>
      </w:r>
      <w:r w:rsidR="00FE7B6C" w:rsidRPr="009F5AF2">
        <w:rPr>
          <w:rFonts w:cs="Arial"/>
          <w:color w:val="000000" w:themeColor="text1"/>
          <w:lang w:val="en-GB"/>
        </w:rPr>
        <w:t>,</w:t>
      </w:r>
      <w:r w:rsidR="00422D7B" w:rsidRPr="009F5AF2">
        <w:rPr>
          <w:rFonts w:cs="Arial"/>
          <w:color w:val="000000" w:themeColor="text1"/>
          <w:lang w:val="en-GB"/>
        </w:rPr>
        <w:t xml:space="preserve"> David G. Lambright</w:t>
      </w:r>
      <w:proofErr w:type="gramStart"/>
      <w:r w:rsidR="00422D7B" w:rsidRPr="009F5AF2">
        <w:rPr>
          <w:rFonts w:cs="Arial"/>
          <w:color w:val="000000" w:themeColor="text1"/>
          <w:vertAlign w:val="superscript"/>
          <w:lang w:val="en-GB"/>
        </w:rPr>
        <w:t>8</w:t>
      </w:r>
      <w:r w:rsidR="00422D7B" w:rsidRPr="009F5AF2">
        <w:rPr>
          <w:rFonts w:cs="Arial"/>
          <w:color w:val="000000" w:themeColor="text1"/>
          <w:lang w:val="en-GB"/>
        </w:rPr>
        <w:t xml:space="preserve">, </w:t>
      </w:r>
      <w:r w:rsidR="00FE7B6C" w:rsidRPr="009F5AF2">
        <w:rPr>
          <w:rFonts w:cs="Arial"/>
          <w:color w:val="000000" w:themeColor="text1"/>
          <w:vertAlign w:val="superscript"/>
          <w:lang w:val="en-GB"/>
        </w:rPr>
        <w:t xml:space="preserve"> </w:t>
      </w:r>
      <w:r w:rsidRPr="009F5AF2">
        <w:rPr>
          <w:rFonts w:cs="Arial"/>
          <w:color w:val="000000" w:themeColor="text1"/>
          <w:lang w:val="en-GB"/>
        </w:rPr>
        <w:t>Mark</w:t>
      </w:r>
      <w:proofErr w:type="gramEnd"/>
      <w:r w:rsidRPr="009F5AF2">
        <w:rPr>
          <w:rFonts w:cs="Arial"/>
          <w:color w:val="000000" w:themeColor="text1"/>
          <w:lang w:val="en-GB"/>
        </w:rPr>
        <w:t xml:space="preserve"> J. S. Kelly</w:t>
      </w:r>
      <w:r w:rsidR="00422D7B" w:rsidRPr="009F5AF2">
        <w:rPr>
          <w:rFonts w:cs="Arial"/>
          <w:color w:val="000000" w:themeColor="text1"/>
          <w:vertAlign w:val="superscript"/>
          <w:lang w:val="en-GB"/>
        </w:rPr>
        <w:t>9</w:t>
      </w:r>
      <w:r w:rsidRPr="009F5AF2">
        <w:rPr>
          <w:rFonts w:cs="Arial"/>
          <w:color w:val="000000" w:themeColor="text1"/>
          <w:lang w:val="en-GB"/>
        </w:rPr>
        <w:t xml:space="preserve">, </w:t>
      </w:r>
      <w:proofErr w:type="spellStart"/>
      <w:r w:rsidRPr="009F5AF2">
        <w:rPr>
          <w:rFonts w:cs="Arial"/>
          <w:color w:val="000000" w:themeColor="text1"/>
          <w:lang w:val="en-GB"/>
        </w:rPr>
        <w:t>Nevan</w:t>
      </w:r>
      <w:proofErr w:type="spellEnd"/>
      <w:r w:rsidRPr="009F5AF2">
        <w:rPr>
          <w:rFonts w:cs="Arial"/>
          <w:color w:val="000000" w:themeColor="text1"/>
          <w:lang w:val="en-GB"/>
        </w:rPr>
        <w:t xml:space="preserve"> </w:t>
      </w:r>
      <w:r w:rsidR="0007416B" w:rsidRPr="009F5AF2">
        <w:rPr>
          <w:rFonts w:cs="Arial"/>
          <w:color w:val="000000" w:themeColor="text1"/>
          <w:lang w:val="en-GB"/>
        </w:rPr>
        <w:t xml:space="preserve">J. </w:t>
      </w:r>
      <w:r w:rsidRPr="009F5AF2">
        <w:rPr>
          <w:rFonts w:cs="Arial"/>
          <w:color w:val="000000" w:themeColor="text1"/>
          <w:lang w:val="en-GB"/>
        </w:rPr>
        <w:t>Krogan</w:t>
      </w:r>
      <w:r w:rsidR="00AD2642"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5,</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6</w:t>
      </w:r>
      <w:r w:rsidR="007D5E7D" w:rsidRPr="009F5AF2">
        <w:rPr>
          <w:rFonts w:cs="Arial"/>
          <w:color w:val="000000" w:themeColor="text1"/>
          <w:vertAlign w:val="superscript"/>
          <w:lang w:val="en-GB"/>
        </w:rPr>
        <w:t>*</w:t>
      </w:r>
      <w:r w:rsidRPr="009F5AF2">
        <w:rPr>
          <w:rFonts w:cs="Arial"/>
          <w:color w:val="000000" w:themeColor="text1"/>
          <w:lang w:val="en-GB"/>
        </w:rPr>
        <w:t>, Tanja Kortemme</w:t>
      </w:r>
      <w:r w:rsidRPr="009F5AF2">
        <w:rPr>
          <w:rFonts w:cs="Arial"/>
          <w:color w:val="000000" w:themeColor="text1"/>
          <w:vertAlign w:val="superscript"/>
          <w:lang w:val="en-GB"/>
        </w:rPr>
        <w:t>1</w:t>
      </w:r>
      <w:r w:rsidR="00BA1157"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BA1157" w:rsidRPr="009F5AF2">
        <w:rPr>
          <w:rFonts w:cs="Arial"/>
          <w:color w:val="000000" w:themeColor="text1"/>
          <w:vertAlign w:val="superscript"/>
          <w:lang w:val="en-GB"/>
        </w:rPr>
        <w:t>2</w:t>
      </w:r>
      <w:r w:rsidR="00972A10" w:rsidRPr="009F5AF2">
        <w:rPr>
          <w:rFonts w:cs="Arial"/>
          <w:color w:val="000000" w:themeColor="text1"/>
          <w:vertAlign w:val="superscript"/>
          <w:lang w:val="en-GB"/>
        </w:rPr>
        <w:t>,</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4,</w:t>
      </w:r>
      <w:r w:rsidR="00784132" w:rsidRPr="009F5AF2">
        <w:rPr>
          <w:rFonts w:cs="Arial"/>
          <w:color w:val="000000" w:themeColor="text1"/>
          <w:vertAlign w:val="superscript"/>
          <w:lang w:val="en-GB"/>
        </w:rPr>
        <w:t xml:space="preserve"> </w:t>
      </w:r>
      <w:r w:rsidR="00972A10" w:rsidRPr="009F5AF2">
        <w:rPr>
          <w:rFonts w:cs="Arial"/>
          <w:color w:val="000000" w:themeColor="text1"/>
          <w:vertAlign w:val="superscript"/>
          <w:lang w:val="en-GB"/>
        </w:rPr>
        <w:t>7,</w:t>
      </w:r>
      <w:r w:rsidR="00784132" w:rsidRPr="009F5AF2">
        <w:rPr>
          <w:rFonts w:cs="Arial"/>
          <w:color w:val="000000" w:themeColor="text1"/>
          <w:vertAlign w:val="superscript"/>
          <w:lang w:val="en-GB"/>
        </w:rPr>
        <w:t xml:space="preserve"> </w:t>
      </w:r>
      <w:r w:rsidR="00422D7B" w:rsidRPr="009F5AF2">
        <w:rPr>
          <w:rFonts w:cs="Arial"/>
          <w:color w:val="000000" w:themeColor="text1"/>
          <w:vertAlign w:val="superscript"/>
          <w:lang w:val="en-GB"/>
        </w:rPr>
        <w:t>10</w:t>
      </w:r>
      <w:r w:rsidR="001D5916" w:rsidRPr="009F5AF2">
        <w:rPr>
          <w:rFonts w:cs="Arial"/>
          <w:color w:val="000000" w:themeColor="text1"/>
          <w:vertAlign w:val="superscript"/>
          <w:lang w:val="en-GB"/>
        </w:rPr>
        <w:t>*</w:t>
      </w:r>
    </w:p>
    <w:p w14:paraId="3A13CE7F" w14:textId="24198D31" w:rsidR="008C575F" w:rsidRPr="009F5AF2" w:rsidRDefault="008C575F" w:rsidP="008C575F">
      <w:pPr>
        <w:spacing w:line="240" w:lineRule="auto"/>
        <w:rPr>
          <w:rFonts w:ascii="Times" w:hAnsi="Times" w:cs="Times New Roman"/>
          <w:color w:val="000000" w:themeColor="text1"/>
          <w:lang w:val="en-GB"/>
        </w:rPr>
      </w:pPr>
      <w:r w:rsidRPr="009F5AF2">
        <w:rPr>
          <w:rFonts w:cs="Arial"/>
          <w:color w:val="000000" w:themeColor="text1"/>
          <w:vertAlign w:val="superscript"/>
          <w:lang w:val="en-GB"/>
        </w:rPr>
        <w:t xml:space="preserve">1 </w:t>
      </w:r>
      <w:r w:rsidRPr="009F5AF2">
        <w:rPr>
          <w:rFonts w:cs="Arial"/>
          <w:color w:val="000000" w:themeColor="text1"/>
          <w:lang w:val="en-GB"/>
        </w:rPr>
        <w:t>Department of Bioengineering and Therapeutic Sciences, University of California San Francisco</w:t>
      </w:r>
      <w:r w:rsidR="001758A0" w:rsidRPr="009F5AF2">
        <w:rPr>
          <w:rFonts w:cs="Arial"/>
          <w:color w:val="000000" w:themeColor="text1"/>
          <w:lang w:val="en-GB"/>
        </w:rPr>
        <w:t xml:space="preserve">, </w:t>
      </w:r>
      <w:r w:rsidR="001758A0" w:rsidRPr="009F5AF2">
        <w:rPr>
          <w:color w:val="000000" w:themeColor="text1"/>
          <w:lang w:val="en-GB"/>
        </w:rPr>
        <w:t>San Francisco, CA, USA</w:t>
      </w:r>
    </w:p>
    <w:p w14:paraId="2F3780E3" w14:textId="77777777" w:rsidR="00972A10" w:rsidRPr="009F5AF2" w:rsidRDefault="008C575F" w:rsidP="008C575F">
      <w:pPr>
        <w:spacing w:line="240" w:lineRule="auto"/>
        <w:rPr>
          <w:color w:val="000000" w:themeColor="text1"/>
          <w:lang w:val="en-GB"/>
        </w:rPr>
      </w:pPr>
      <w:r w:rsidRPr="009F5AF2">
        <w:rPr>
          <w:rFonts w:cs="Arial"/>
          <w:color w:val="000000" w:themeColor="text1"/>
          <w:vertAlign w:val="superscript"/>
          <w:lang w:val="en-GB"/>
        </w:rPr>
        <w:t xml:space="preserve">2 </w:t>
      </w:r>
      <w:r w:rsidR="001758A0" w:rsidRPr="009F5AF2">
        <w:rPr>
          <w:color w:val="000000" w:themeColor="text1"/>
          <w:lang w:val="en-GB"/>
        </w:rPr>
        <w:t>Quantitative Biosciences Institute (QBI), University of California San Francisco, San Francisco, CA, USA</w:t>
      </w:r>
    </w:p>
    <w:p w14:paraId="76D1A123" w14:textId="3DC3805B" w:rsidR="00972A10" w:rsidRPr="009F5AF2" w:rsidRDefault="00972A10" w:rsidP="008C575F">
      <w:pPr>
        <w:spacing w:line="240" w:lineRule="auto"/>
        <w:rPr>
          <w:color w:val="000000" w:themeColor="text1"/>
          <w:lang w:val="en-GB"/>
        </w:rPr>
      </w:pPr>
      <w:r w:rsidRPr="009F5AF2">
        <w:rPr>
          <w:color w:val="000000" w:themeColor="text1"/>
          <w:vertAlign w:val="superscript"/>
          <w:lang w:val="en-GB"/>
        </w:rPr>
        <w:t>3</w:t>
      </w:r>
      <w:r w:rsidRPr="009F5AF2">
        <w:rPr>
          <w:color w:val="000000" w:themeColor="text1"/>
          <w:lang w:val="en-GB"/>
        </w:rPr>
        <w:t xml:space="preserve"> European Molecular Biology Laboratory, European Bioinformatics Institute (EMBL-EBI), Cambridge, UK.</w:t>
      </w:r>
    </w:p>
    <w:p w14:paraId="24E5B667" w14:textId="517CC768" w:rsidR="008C575F" w:rsidRPr="009F5AF2" w:rsidRDefault="00972A10" w:rsidP="005E72F5">
      <w:pPr>
        <w:spacing w:line="240" w:lineRule="auto"/>
        <w:rPr>
          <w:rFonts w:cs="Times New Roman"/>
          <w:color w:val="000000" w:themeColor="text1"/>
        </w:rPr>
      </w:pPr>
      <w:r w:rsidRPr="009F5AF2">
        <w:rPr>
          <w:color w:val="000000" w:themeColor="text1"/>
          <w:vertAlign w:val="superscript"/>
          <w:lang w:val="en-GB"/>
        </w:rPr>
        <w:t>4</w:t>
      </w:r>
      <w:r w:rsidRPr="009F5AF2">
        <w:rPr>
          <w:color w:val="000000" w:themeColor="text1"/>
          <w:lang w:val="en-GB"/>
        </w:rPr>
        <w:t xml:space="preserve"> </w:t>
      </w:r>
      <w:r w:rsidRPr="009F5AF2">
        <w:rPr>
          <w:color w:val="000000" w:themeColor="text1"/>
        </w:rPr>
        <w:t xml:space="preserve">The UC Berkeley-UCSF Graduate Program in Bioengineering, </w:t>
      </w:r>
      <w:r w:rsidR="00B33C4F" w:rsidRPr="009F5AF2">
        <w:rPr>
          <w:color w:val="000000" w:themeColor="text1"/>
        </w:rPr>
        <w:t>University of California San Francisco, San Francisco</w:t>
      </w:r>
      <w:r w:rsidRPr="009F5AF2">
        <w:rPr>
          <w:color w:val="000000" w:themeColor="text1"/>
        </w:rPr>
        <w:t>, CA, USA</w:t>
      </w:r>
    </w:p>
    <w:p w14:paraId="6611BE2A" w14:textId="55538B80" w:rsidR="00DA77D3" w:rsidRPr="009F5AF2" w:rsidRDefault="00972A10" w:rsidP="005E72F5">
      <w:pPr>
        <w:spacing w:line="240" w:lineRule="auto"/>
        <w:rPr>
          <w:color w:val="000000" w:themeColor="text1"/>
          <w:lang w:val="en-GB"/>
        </w:rPr>
      </w:pPr>
      <w:r w:rsidRPr="009F5AF2">
        <w:rPr>
          <w:color w:val="000000" w:themeColor="text1"/>
          <w:vertAlign w:val="superscript"/>
        </w:rPr>
        <w:t>5</w:t>
      </w:r>
      <w:r w:rsidR="001758A0" w:rsidRPr="009F5AF2">
        <w:rPr>
          <w:color w:val="000000" w:themeColor="text1"/>
        </w:rPr>
        <w:t xml:space="preserve"> </w:t>
      </w:r>
      <w:r w:rsidR="001758A0" w:rsidRPr="009F5AF2">
        <w:rPr>
          <w:color w:val="000000" w:themeColor="text1"/>
          <w:lang w:val="en-GB"/>
        </w:rPr>
        <w:t>Department of Cellular and Molecular Pharmacology, University of California San Francisco, San Francisco, CA, USA</w:t>
      </w:r>
    </w:p>
    <w:p w14:paraId="43C231D8" w14:textId="0C459FD7" w:rsidR="001906A4" w:rsidRPr="009F5AF2" w:rsidRDefault="00972A10" w:rsidP="005E72F5">
      <w:pPr>
        <w:spacing w:after="0"/>
        <w:rPr>
          <w:color w:val="000000" w:themeColor="text1"/>
        </w:rPr>
      </w:pPr>
      <w:r w:rsidRPr="009F5AF2">
        <w:rPr>
          <w:color w:val="000000" w:themeColor="text1"/>
          <w:vertAlign w:val="superscript"/>
        </w:rPr>
        <w:t>6</w:t>
      </w:r>
      <w:r w:rsidR="001758A0" w:rsidRPr="009F5AF2">
        <w:rPr>
          <w:color w:val="000000" w:themeColor="text1"/>
        </w:rPr>
        <w:t xml:space="preserve"> </w:t>
      </w:r>
      <w:r w:rsidR="001758A0" w:rsidRPr="009F5AF2">
        <w:rPr>
          <w:color w:val="000000" w:themeColor="text1"/>
          <w:lang w:val="en-GB"/>
        </w:rPr>
        <w:t>The J. David Gladstone Institutes, San Francisco, CA, USA.</w:t>
      </w:r>
    </w:p>
    <w:p w14:paraId="7269B79E" w14:textId="584D55F2" w:rsidR="00972A10" w:rsidRPr="009F5AF2" w:rsidRDefault="00972A10" w:rsidP="005E72F5">
      <w:pPr>
        <w:spacing w:line="240" w:lineRule="auto"/>
        <w:rPr>
          <w:color w:val="000000" w:themeColor="text1"/>
          <w:lang w:val="en-GB"/>
        </w:rPr>
      </w:pPr>
      <w:r w:rsidRPr="009F5AF2">
        <w:rPr>
          <w:color w:val="000000" w:themeColor="text1"/>
          <w:vertAlign w:val="superscript"/>
        </w:rPr>
        <w:t>7</w:t>
      </w:r>
      <w:r w:rsidRPr="009F5AF2">
        <w:rPr>
          <w:color w:val="000000" w:themeColor="text1"/>
        </w:rPr>
        <w:t xml:space="preserve"> </w:t>
      </w:r>
      <w:r w:rsidRPr="009F5AF2">
        <w:rPr>
          <w:color w:val="000000" w:themeColor="text1"/>
          <w:lang w:val="en-GB"/>
        </w:rPr>
        <w:t>Graduate Program in Bioinformatics, University of California San Francisco, San Francisco, California, United States of America.</w:t>
      </w:r>
    </w:p>
    <w:p w14:paraId="29E709C5" w14:textId="6E7000B2" w:rsidR="00422D7B" w:rsidRPr="009F5AF2" w:rsidRDefault="00422D7B" w:rsidP="005E72F5">
      <w:pPr>
        <w:spacing w:line="240" w:lineRule="auto"/>
        <w:rPr>
          <w:color w:val="000000" w:themeColor="text1"/>
          <w:lang w:val="en-GB"/>
        </w:rPr>
      </w:pPr>
      <w:r w:rsidRPr="009F5AF2">
        <w:rPr>
          <w:color w:val="000000" w:themeColor="text1"/>
          <w:vertAlign w:val="superscript"/>
          <w:lang w:val="en-GB"/>
        </w:rPr>
        <w:t>8</w:t>
      </w:r>
      <w:r w:rsidRPr="009F5AF2">
        <w:rPr>
          <w:color w:val="000000" w:themeColor="text1"/>
          <w:lang w:val="en-GB"/>
        </w:rPr>
        <w:t xml:space="preserve"> Program in Molecular Medicine and Department of Biochemistry and Molecular Pharmacology, University of Massachusetts Medical School, Worcester, MA 01605, USA.</w:t>
      </w:r>
    </w:p>
    <w:p w14:paraId="5CDB8808" w14:textId="3B9B6D24" w:rsidR="00972A10" w:rsidRPr="009F5AF2" w:rsidRDefault="00422D7B" w:rsidP="005E72F5">
      <w:pPr>
        <w:spacing w:line="240" w:lineRule="auto"/>
        <w:rPr>
          <w:color w:val="000000" w:themeColor="text1"/>
          <w:lang w:val="en-GB"/>
        </w:rPr>
      </w:pPr>
      <w:r w:rsidRPr="009F5AF2">
        <w:rPr>
          <w:color w:val="000000" w:themeColor="text1"/>
          <w:vertAlign w:val="superscript"/>
          <w:lang w:val="en-GB"/>
        </w:rPr>
        <w:t>9</w:t>
      </w:r>
      <w:r w:rsidR="00972A10" w:rsidRPr="009F5AF2">
        <w:rPr>
          <w:color w:val="000000" w:themeColor="text1"/>
          <w:lang w:val="en-GB"/>
        </w:rPr>
        <w:t xml:space="preserve"> Department of Pharmaceutical Chemistry, University of California, San Francisco, San Francisco, CA 94143, USA.</w:t>
      </w:r>
    </w:p>
    <w:p w14:paraId="76E1D9BE" w14:textId="54B6C8EE" w:rsidR="00972A10" w:rsidRPr="009F5AF2" w:rsidRDefault="00422D7B" w:rsidP="00972A10">
      <w:pPr>
        <w:rPr>
          <w:color w:val="000000" w:themeColor="text1"/>
          <w:lang w:val="en-GB"/>
        </w:rPr>
      </w:pPr>
      <w:r w:rsidRPr="009F5AF2">
        <w:rPr>
          <w:color w:val="000000" w:themeColor="text1"/>
          <w:vertAlign w:val="superscript"/>
          <w:lang w:val="en-GB"/>
        </w:rPr>
        <w:t>10</w:t>
      </w:r>
      <w:r w:rsidR="00972A10" w:rsidRPr="009F5AF2">
        <w:rPr>
          <w:color w:val="000000" w:themeColor="text1"/>
          <w:lang w:val="en-GB"/>
        </w:rPr>
        <w:t xml:space="preserve"> Chan Zuckerberg </w:t>
      </w:r>
      <w:proofErr w:type="spellStart"/>
      <w:r w:rsidR="00972A10" w:rsidRPr="009F5AF2">
        <w:rPr>
          <w:color w:val="000000" w:themeColor="text1"/>
          <w:lang w:val="en-GB"/>
        </w:rPr>
        <w:t>Biohub</w:t>
      </w:r>
      <w:proofErr w:type="spellEnd"/>
      <w:r w:rsidR="00972A10" w:rsidRPr="009F5AF2">
        <w:rPr>
          <w:color w:val="000000" w:themeColor="text1"/>
          <w:lang w:val="en-GB"/>
        </w:rPr>
        <w:t>, San Francisco, California.</w:t>
      </w:r>
    </w:p>
    <w:p w14:paraId="690EC4F0" w14:textId="210CB6CA" w:rsidR="001D5916" w:rsidRPr="009F5AF2" w:rsidRDefault="001D5916" w:rsidP="00317347">
      <w:pPr>
        <w:rPr>
          <w:color w:val="000000" w:themeColor="text1"/>
        </w:rPr>
      </w:pPr>
      <w:r w:rsidRPr="009F5AF2">
        <w:rPr>
          <w:color w:val="000000" w:themeColor="text1"/>
          <w:vertAlign w:val="superscript"/>
        </w:rPr>
        <w:t>1</w:t>
      </w:r>
      <w:r w:rsidR="00422D7B" w:rsidRPr="009F5AF2">
        <w:rPr>
          <w:color w:val="000000" w:themeColor="text1"/>
          <w:vertAlign w:val="superscript"/>
        </w:rPr>
        <w:t>1</w:t>
      </w:r>
      <w:r w:rsidRPr="009F5AF2">
        <w:rPr>
          <w:color w:val="000000" w:themeColor="text1"/>
        </w:rPr>
        <w:t xml:space="preserve"> These authors contributed equally</w:t>
      </w:r>
    </w:p>
    <w:p w14:paraId="380672AD" w14:textId="2E361DD6" w:rsidR="00BA1157" w:rsidRPr="009F5AF2" w:rsidRDefault="001D5916" w:rsidP="00317347">
      <w:pPr>
        <w:rPr>
          <w:color w:val="000000" w:themeColor="text1"/>
        </w:rPr>
      </w:pPr>
      <w:r w:rsidRPr="009F5AF2">
        <w:rPr>
          <w:color w:val="000000" w:themeColor="text1"/>
        </w:rPr>
        <w:t>* Correspondence:</w:t>
      </w:r>
      <w:r w:rsidR="00792A6D" w:rsidRPr="009F5AF2">
        <w:rPr>
          <w:color w:val="000000" w:themeColor="text1"/>
        </w:rPr>
        <w:t xml:space="preserve"> kortemme@cgl.ucsf.edu,</w:t>
      </w:r>
      <w:r w:rsidR="0079259F" w:rsidRPr="009F5AF2">
        <w:rPr>
          <w:color w:val="000000" w:themeColor="text1"/>
        </w:rPr>
        <w:t xml:space="preserve"> </w:t>
      </w:r>
      <w:r w:rsidR="0007416B" w:rsidRPr="009F5AF2">
        <w:rPr>
          <w:color w:val="000000" w:themeColor="text1"/>
        </w:rPr>
        <w:t>n</w:t>
      </w:r>
      <w:r w:rsidR="0079259F" w:rsidRPr="009F5AF2">
        <w:rPr>
          <w:color w:val="000000" w:themeColor="text1"/>
        </w:rPr>
        <w:t>evan.</w:t>
      </w:r>
      <w:r w:rsidR="0007416B" w:rsidRPr="009F5AF2">
        <w:rPr>
          <w:color w:val="000000" w:themeColor="text1"/>
        </w:rPr>
        <w:t>k</w:t>
      </w:r>
      <w:r w:rsidR="0079259F" w:rsidRPr="009F5AF2">
        <w:rPr>
          <w:color w:val="000000" w:themeColor="text1"/>
        </w:rPr>
        <w:t>rogan@ucsf.edu</w:t>
      </w:r>
    </w:p>
    <w:p w14:paraId="3E0D7343" w14:textId="77777777" w:rsidR="00271ADC" w:rsidRDefault="00271ADC">
      <w:pPr>
        <w:spacing w:after="0" w:line="240" w:lineRule="auto"/>
        <w:jc w:val="left"/>
        <w:rPr>
          <w:rFonts w:eastAsiaTheme="majorEastAsia" w:cstheme="majorBidi"/>
          <w:b/>
          <w:bCs/>
          <w:color w:val="000000" w:themeColor="text1"/>
          <w:sz w:val="28"/>
          <w:szCs w:val="32"/>
        </w:rPr>
      </w:pPr>
      <w:bookmarkStart w:id="0" w:name="MPSection:4ED08F44-32E8-440F-FD41-A5BEE6"/>
      <w:r>
        <w:br w:type="page"/>
      </w:r>
    </w:p>
    <w:p w14:paraId="42254DA9" w14:textId="1C77DA62" w:rsidR="00BD65A4" w:rsidRPr="009F5AF2" w:rsidRDefault="00525602" w:rsidP="00EA1802">
      <w:pPr>
        <w:pStyle w:val="Heading1"/>
      </w:pPr>
      <w:r>
        <w:lastRenderedPageBreak/>
        <w:t>Summary</w:t>
      </w:r>
    </w:p>
    <w:p w14:paraId="607B2015" w14:textId="05405370" w:rsidR="00271ADC" w:rsidRPr="00443CDC" w:rsidRDefault="00271ADC" w:rsidP="00271ADC">
      <w:pPr>
        <w:rPr>
          <w:rFonts w:eastAsiaTheme="majorEastAsia"/>
        </w:rPr>
      </w:pPr>
      <w:r>
        <w:t>Molecular switch proteins whose cycling between states is controlled by opposing regulators</w:t>
      </w:r>
      <w:r w:rsidR="00EB2A40">
        <w:fldChar w:fldCharType="begin">
          <w:fldData xml:space="preserve">PEVuZE5vdGU+PENpdGU+PEF1dGhvcj5GZXJyZWxsPC9BdXRob3I+PFllYXI+MjAxNDwvWWVhcj48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</w:fldData>
        </w:fldChar>
      </w:r>
      <w:r w:rsidR="00EB2A40">
        <w:instrText xml:space="preserve"> ADDIN EN.CITE </w:instrText>
      </w:r>
      <w:r w:rsidR="00EB2A40">
        <w:fldChar w:fldCharType="begin">
          <w:fldData xml:space="preserve">PEVuZE5vdGU+PENpdGU+PEF1dGhvcj5GZXJyZWxsPC9BdXRob3I+PFllYXI+MjAxNDwvWWVhcj48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</w:fldData>
        </w:fldChar>
      </w:r>
      <w:r w:rsidR="00EB2A40">
        <w:instrText xml:space="preserve"> ADDIN EN.CITE.DATA </w:instrText>
      </w:r>
      <w:r w:rsidR="00EB2A40">
        <w:fldChar w:fldCharType="end"/>
      </w:r>
      <w:r w:rsidR="00EB2A40">
        <w:fldChar w:fldCharType="separate"/>
      </w:r>
      <w:hyperlink w:anchor="_ENREF_1" w:tooltip="Ferrell, 2014 #236" w:history="1">
        <w:r w:rsidR="00EB2A40" w:rsidRPr="00EB2A40">
          <w:rPr>
            <w:noProof/>
            <w:vertAlign w:val="superscript"/>
          </w:rPr>
          <w:t>1</w:t>
        </w:r>
      </w:hyperlink>
      <w:r w:rsidR="00EB2A40" w:rsidRPr="00EB2A40">
        <w:rPr>
          <w:noProof/>
          <w:vertAlign w:val="superscript"/>
        </w:rPr>
        <w:t>,</w:t>
      </w:r>
      <w:hyperlink w:anchor="_ENREF_2" w:tooltip="Goldbeter, 1981 #160" w:history="1">
        <w:r w:rsidR="00EB2A40" w:rsidRPr="00EB2A40">
          <w:rPr>
            <w:noProof/>
            <w:vertAlign w:val="superscript"/>
          </w:rPr>
          <w:t>2</w:t>
        </w:r>
      </w:hyperlink>
      <w:r w:rsidR="00EB2A40">
        <w:fldChar w:fldCharType="end"/>
      </w:r>
      <w:r>
        <w:t xml:space="preserve"> </w:t>
      </w:r>
      <w:r w:rsidRPr="009F5AF2">
        <w:rPr>
          <w:rFonts w:cs="Arial"/>
        </w:rPr>
        <w:t xml:space="preserve">are central to </w:t>
      </w:r>
      <w:r>
        <w:rPr>
          <w:rFonts w:cs="Arial"/>
        </w:rPr>
        <w:t xml:space="preserve">biological </w:t>
      </w:r>
      <w:r w:rsidRPr="009F5AF2">
        <w:rPr>
          <w:rFonts w:cs="Arial"/>
        </w:rPr>
        <w:t xml:space="preserve">signal transduction. </w:t>
      </w:r>
      <w:r w:rsidR="001C7006">
        <w:t xml:space="preserve">As </w:t>
      </w:r>
      <w:r>
        <w:t>switch proteins function</w:t>
      </w:r>
      <w:r w:rsidRPr="009F5AF2">
        <w:t xml:space="preserve"> </w:t>
      </w:r>
      <w:r>
        <w:t>within highly connected interaction networks</w:t>
      </w:r>
      <w:hyperlink w:anchor="_ENREF_3" w:tooltip="Eisenberg, 2000 #157" w:history="1">
        <w:r w:rsidR="00EB2A40">
          <w:fldChar w:fldCharType="begin"/>
        </w:r>
        <w:r w:rsidR="00EB2A40">
          <w:instrText xml:space="preserve"> ADDIN EN.CITE &lt;EndNote&gt;&lt;Cite&gt;&lt;Author&gt;Eisenberg&lt;/Author&gt;&lt;Year&gt;2000&lt;/Year&gt;&lt;RecNum&gt;157&lt;/RecNum&gt;&lt;IDText&gt;r04250&lt;/IDText&gt;&lt;DisplayText&gt;&lt;style face="superscript"&gt;3&lt;/style&gt;&lt;/DisplayText&gt;&lt;record&gt;&lt;rec-number&gt;157&lt;/rec-number&gt;&lt;foreign-keys&gt;&lt;key app="EN" db-id="tr0dtzxwjwedv6ezad9xeat5xeddv5ad9ser" timestamp="1572498171"&gt;157&lt;/key&gt;&lt;/foreign-keys&gt;&lt;ref-type name="Journal Article"&gt;17&lt;/ref-type&gt;&lt;contributors&gt;&lt;authors&gt;&lt;author&gt;Eisenberg, D&lt;/author&gt;&lt;author&gt;Marcotte, E M&lt;/author&gt;&lt;author&gt;Xenarios, I&lt;/author&gt;&lt;author&gt;Yeates, T O&lt;/author&gt;&lt;/authors&gt;&lt;/contributors&gt;&lt;auth-address&gt;Molecular Biology Institute and UCLA-DOE Laboratory of Structural Biology and Molecular Medicine, University of California at Los Angeles, 90095-1570, USA. david@mbi.ucla.edu&lt;/auth-address&gt;&lt;titles&gt;&lt;title&gt;Protein function in the post-genomic era.&lt;/title&gt;&lt;secondary-title&gt;Nature&lt;/secondary-title&gt;&lt;/titles&gt;&lt;periodical&gt;&lt;full-title&gt;Nature&lt;/full-title&gt;&lt;/periodical&gt;&lt;pages&gt;823-826&lt;/pages&gt;&lt;volume&gt;405&lt;/volume&gt;&lt;number&gt;6788&lt;/number&gt;&lt;dates&gt;&lt;year&gt;2000&lt;/year&gt;&lt;pub-dates&gt;&lt;date&gt;Jul 15&lt;/date&gt;&lt;/pub-dates&gt;&lt;/dates&gt;&lt;accession-num&gt;10866208&lt;/accession-num&gt;&lt;label&gt;r04250&lt;/label&gt;&lt;work-type&gt;Review&lt;/work-type&gt;&lt;urls&gt;&lt;related-urls&gt;&lt;url&gt;http://eutils.ncbi.nlm.nih.gov/entrez/eutils/elink.fcgi?dbfrom=pubmed&amp;amp;amp;id=10866208&amp;amp;amp;retmode=ref&amp;amp;amp;cmd=prlinks&lt;/url&gt;&lt;/related-urls&gt;&lt;pdf-urls&gt;&lt;url&gt;file://localhost/localhost/Users/tperica/Documents/Papers2/Articles/2000/Eisenberg/Nature%25202000%2520Eisenberg.pdf&lt;/url&gt;&lt;/pdf-urls&gt;&lt;/urls&gt;&lt;custom3&gt;papers2://publication/uuid/6CCC4934-EFD0-4B16-9AF8-EE0DF05CCFEE&lt;/custom3&gt;&lt;electronic-resource-num&gt;10.1038/35015694&lt;/electronic-resource-num&gt;&lt;language&gt;English&lt;/language&gt;&lt;/record&gt;&lt;/Cite&gt;&lt;/EndNote&gt;</w:instrText>
        </w:r>
        <w:r w:rsidR="00EB2A40">
          <w:fldChar w:fldCharType="separate"/>
        </w:r>
        <w:r w:rsidR="00EB2A40" w:rsidRPr="00EB2A40">
          <w:rPr>
            <w:noProof/>
            <w:vertAlign w:val="superscript"/>
          </w:rPr>
          <w:t>3</w:t>
        </w:r>
        <w:r w:rsidR="00EB2A40">
          <w:fldChar w:fldCharType="end"/>
        </w:r>
      </w:hyperlink>
      <w:r>
        <w:t>, the fundamental question arises how functional specificity is achieved when different processes share common regulators</w:t>
      </w:r>
      <w:r w:rsidRPr="009F5AF2">
        <w:rPr>
          <w:rFonts w:cs="Arial"/>
        </w:rPr>
        <w:t>.</w:t>
      </w:r>
      <w:r>
        <w:t xml:space="preserve"> </w:t>
      </w:r>
      <w:r w:rsidRPr="009F5AF2">
        <w:rPr>
          <w:rFonts w:cs="Arial"/>
        </w:rPr>
        <w:t xml:space="preserve">Here we </w:t>
      </w:r>
      <w:r>
        <w:rPr>
          <w:rFonts w:cs="Arial"/>
        </w:rPr>
        <w:t xml:space="preserve">show that functional specificity </w:t>
      </w:r>
      <w:r w:rsidR="001C7006">
        <w:rPr>
          <w:rFonts w:cs="Arial"/>
        </w:rPr>
        <w:t xml:space="preserve">of a small </w:t>
      </w:r>
      <w:r w:rsidR="001C7006" w:rsidRPr="009F5AF2">
        <w:rPr>
          <w:rFonts w:cs="Arial"/>
        </w:rPr>
        <w:t xml:space="preserve">GTPase </w:t>
      </w:r>
      <w:r w:rsidR="001C7006">
        <w:rPr>
          <w:rFonts w:cs="Arial"/>
        </w:rPr>
        <w:t xml:space="preserve">switch protein </w:t>
      </w:r>
      <w:r w:rsidR="001C7006" w:rsidRPr="009F5AF2">
        <w:rPr>
          <w:rFonts w:cs="Arial"/>
        </w:rPr>
        <w:t>Ran/Gsp1</w:t>
      </w:r>
      <w:hyperlink w:anchor="_ENREF_4" w:tooltip="Rush, 1996 #151" w:history="1">
        <w:r w:rsidR="00EB2A40">
          <w:rPr>
            <w:rFonts w:cs="Arial"/>
          </w:rPr>
          <w:fldChar w:fldCharType="begin"/>
        </w:r>
        <w:r w:rsidR="00EB2A40">
          <w:rPr>
            <w:rFonts w:cs="Arial"/>
          </w:rPr>
          <w:instrText xml:space="preserve"> ADDIN EN.CITE &lt;EndNote&gt;&lt;Cite&gt;&lt;Author&gt;Rush&lt;/Author&gt;&lt;Year&gt;1996&lt;/Year&gt;&lt;RecNum&gt;151&lt;/RecNum&gt;&lt;IDText&gt;r05005&lt;/IDText&gt;&lt;DisplayText&gt;&lt;style face="superscript"&gt;4&lt;/style&gt;&lt;/DisplayText&gt;&lt;record&gt;&lt;rec-number&gt;151&lt;/rec-number&gt;&lt;foreign-keys&gt;&lt;key app="EN" db-id="tr0dtzxwjwedv6ezad9xeat5xeddv5ad9ser" timestamp="1572498171"&gt;151&lt;/key&gt;&lt;/foreign-keys&gt;&lt;ref-type name="Journal Article"&gt;17&lt;/ref-type&gt;&lt;contributors&gt;&lt;authors&gt;&lt;author&gt;Rush, M G&lt;/author&gt;&lt;author&gt;Drivas, G&lt;/author&gt;&lt;author&gt;D’Eustachio, P&lt;/author&gt;&lt;/authors&gt;&lt;/contributors&gt;&lt;auth-address&gt;Department of Biochemistry, New York University Medical Center, NY 10016, USA.&lt;/auth-address&gt;&lt;titles&gt;&lt;title&gt;The small nuclear GTPase Ran: how much does it run?&lt;/title&gt;&lt;secondary-title&gt;BioEssays&lt;/secondary-title&gt;&lt;/titles&gt;&lt;periodical&gt;&lt;full-title&gt;BioEssays&lt;/full-title&gt;&lt;/periodical&gt;&lt;pages&gt;103-112&lt;/pages&gt;&lt;volume&gt;18&lt;/volume&gt;&lt;number&gt;2&lt;/number&gt;&lt;dates&gt;&lt;year&gt;1996&lt;/year&gt;&lt;pub-dates&gt;&lt;date&gt;Mar&lt;/date&gt;&lt;/pub-dates&gt;&lt;/dates&gt;&lt;accession-num&gt;8851043&lt;/accession-num&gt;&lt;label&gt;r05005&lt;/label&gt;&lt;work-type&gt;Review&lt;/work-type&gt;&lt;urls&gt;&lt;related-urls&gt;&lt;url&gt;http://eutils.ncbi.nlm.nih.gov/entrez/eutils/elink.fcgi?dbfrom=pubmed&amp;amp;amp;id=8851043&amp;amp;amp;retmode=ref&amp;amp;amp;cmd=prlinks&lt;/url&gt;&lt;/related-urls&gt;&lt;pdf-urls&gt;&lt;url&gt;file://localhost/localhost/localhost/localhost/Users/tperica/Documents/Papers2/Articles/1996/Rush/Bioessays%252525201996%25252520Rush.pdf&lt;/url&gt;&lt;/pdf-urls&gt;&lt;/urls&gt;&lt;custom3&gt;papers2://publication/uuid/F91562C1-486F-48E2-B321-4941AB41A224&lt;/custom3&gt;&lt;electronic-resource-num&gt;10.1002/bies.950180206&lt;/electronic-resource-num&gt;&lt;language&gt;English&lt;/language&gt;&lt;/record&gt;&lt;/Cite&gt;&lt;/EndNote&gt;</w:instrText>
        </w:r>
        <w:r w:rsidR="00EB2A40">
          <w:rPr>
            <w:rFonts w:cs="Arial"/>
          </w:rPr>
          <w:fldChar w:fldCharType="separate"/>
        </w:r>
        <w:r w:rsidR="00EB2A40" w:rsidRPr="00EB2A40">
          <w:rPr>
            <w:rFonts w:cs="Arial"/>
            <w:noProof/>
            <w:vertAlign w:val="superscript"/>
          </w:rPr>
          <w:t>4</w:t>
        </w:r>
        <w:r w:rsidR="00EB2A40">
          <w:rPr>
            <w:rFonts w:cs="Arial"/>
          </w:rPr>
          <w:fldChar w:fldCharType="end"/>
        </w:r>
      </w:hyperlink>
      <w:r w:rsidR="001C7006">
        <w:rPr>
          <w:rFonts w:cs="Arial"/>
        </w:rPr>
        <w:t xml:space="preserve"> </w:t>
      </w:r>
      <w:r>
        <w:rPr>
          <w:rFonts w:cs="Arial"/>
        </w:rPr>
        <w:t>is linked to</w:t>
      </w:r>
      <w:r w:rsidRPr="00A86310">
        <w:rPr>
          <w:rFonts w:cs="Arial"/>
        </w:rPr>
        <w:t xml:space="preserve"> </w:t>
      </w:r>
      <w:r w:rsidRPr="009F5AF2">
        <w:t>differential sensitivity of biological processes to different kinetic</w:t>
      </w:r>
      <w:r>
        <w:t>s</w:t>
      </w:r>
      <w:r w:rsidRPr="009F5AF2">
        <w:t xml:space="preserve"> of the </w:t>
      </w:r>
      <w:r>
        <w:t>Ran/</w:t>
      </w:r>
      <w:r w:rsidRPr="009F5AF2">
        <w:t>Gsp1 switch cycle</w:t>
      </w:r>
      <w:r>
        <w:t>.</w:t>
      </w:r>
      <w:r w:rsidRPr="00200F80">
        <w:rPr>
          <w:rFonts w:cs="Arial"/>
        </w:rPr>
        <w:t xml:space="preserve"> </w:t>
      </w:r>
      <w:r w:rsidRPr="009F5AF2">
        <w:rPr>
          <w:rFonts w:cs="Arial"/>
        </w:rPr>
        <w:t xml:space="preserve">We make 55 targeted point mutations to individual </w:t>
      </w:r>
      <w:r w:rsidR="00A62E8C">
        <w:rPr>
          <w:rFonts w:cs="Arial"/>
        </w:rPr>
        <w:t xml:space="preserve">protein interaction </w:t>
      </w:r>
      <w:r w:rsidRPr="009F5AF2">
        <w:rPr>
          <w:rFonts w:cs="Arial"/>
        </w:rPr>
        <w:t>inter</w:t>
      </w:r>
      <w:r w:rsidR="00A62E8C">
        <w:rPr>
          <w:rFonts w:cs="Arial"/>
        </w:rPr>
        <w:t>faces</w:t>
      </w:r>
      <w:r w:rsidRPr="009F5AF2">
        <w:rPr>
          <w:rFonts w:cs="Arial"/>
        </w:rPr>
        <w:t xml:space="preserve"> of Ran/Gsp1 and show through quantitative</w:t>
      </w:r>
      <w:r w:rsidR="00A62E8C">
        <w:rPr>
          <w:rFonts w:cs="Arial"/>
        </w:rPr>
        <w:t xml:space="preserve"> </w:t>
      </w:r>
      <w:r w:rsidRPr="009F5AF2">
        <w:rPr>
          <w:rFonts w:cs="Arial"/>
        </w:rPr>
        <w:t>genetic</w:t>
      </w:r>
      <w:hyperlink w:anchor="_ENREF_5" w:tooltip="Collins, 2006 #131" w:history="1">
        <w:r w:rsidR="00EB2A40">
          <w:rPr>
            <w:rFonts w:eastAsiaTheme="majorEastAsia" w:cs="Arial"/>
            <w:color w:val="000000" w:themeColor="text1"/>
            <w:sz w:val="28"/>
            <w:szCs w:val="32"/>
          </w:rPr>
          <w:fldChar w:fldCharType="begin"/>
        </w:r>
        <w:r w:rsidR="00EB2A40">
          <w:rPr>
            <w:rFonts w:eastAsiaTheme="majorEastAsia" w:cs="Arial"/>
            <w:color w:val="000000" w:themeColor="text1"/>
            <w:sz w:val="28"/>
            <w:szCs w:val="32"/>
          </w:rPr>
          <w:instrText xml:space="preserve"> ADDIN EN.CITE &lt;EndNote&gt;&lt;Cite&gt;&lt;Author&gt;Collins&lt;/Author&gt;&lt;Year&gt;2006&lt;/Year&gt;&lt;RecNum&gt;131&lt;/RecNum&gt;&lt;IDText&gt;r05480&lt;/IDText&gt;&lt;DisplayText&gt;&lt;style face="superscript"&gt;5&lt;/style&gt;&lt;/DisplayText&gt;&lt;record&gt;&lt;rec-number&gt;131&lt;/rec-number&gt;&lt;foreign-keys&gt;&lt;key app="EN" db-id="tr0dtzxwjwedv6ezad9xeat5xeddv5ad9ser" timestamp="1572498171"&gt;131&lt;/key&gt;&lt;/foreign-keys&gt;&lt;ref-type name="Journal Article"&gt;17&lt;/ref-type&gt;&lt;contributors&gt;&lt;authors&gt;&lt;author&gt;Collins, Sean R&lt;/author&gt;&lt;author&gt;Schuldiner, Maya&lt;/author&gt;&lt;author&gt;Krogan, Nevan J&lt;/author&gt;&lt;author&gt;Weissman, Jonathan S&lt;/author&gt;&lt;/authors&gt;&lt;/contributors&gt;&lt;auth-address&gt;Howard Hughes Medical Institute, Department of Cellular and Molecular Pharmacology, University of California-San Francisco and California Institute for Quantitative Biomedical Research, San Francisco, California 94143, USA. src.science@gmail.com&lt;/auth-address&gt;&lt;titles&gt;&lt;title&gt;A strategy for extracting and analyzing large-scale quantitative epistatic interaction data.&lt;/title&gt;&lt;secondary-title&gt;Genome Biology&lt;/secondary-title&gt;&lt;/titles&gt;&lt;periodical&gt;&lt;full-title&gt;Genome biology&lt;/full-title&gt;&lt;/periodical&gt;&lt;pages&gt;R63&lt;/pages&gt;&lt;volume&gt;7&lt;/volume&gt;&lt;number&gt;7&lt;/number&gt;&lt;dates&gt;&lt;year&gt;2006&lt;/year&gt;&lt;/dates&gt;&lt;accession-num&gt;16859555&lt;/accession-num&gt;&lt;label&gt;r05480&lt;/label&gt;&lt;urls&gt;&lt;related-urls&gt;&lt;url&gt;http://eutils.ncbi.nlm.nih.gov/entrez/eutils/elink.fcgi?dbfrom=pubmed&amp;amp;amp;id=16859555&amp;amp;amp;retmode=ref&amp;amp;amp;cmd=prlinks&lt;/url&gt;&lt;/related-urls&gt;&lt;pdf-urls&gt;&lt;url&gt;file://localhost/localhost/localhost/Users/tperica/Documents/Papers2/Articles/2006/Collins/Genome%252520Biol%2525202006%252520Collins.pdf&lt;/url&gt;&lt;/pdf-urls&gt;&lt;/urls&gt;&lt;custom2&gt;PMC1779568&lt;/custom2&gt;&lt;custom3&gt;papers2://publication/uuid/A8F638D4-556C-43E3-92AD-4D6F455D54B2&lt;/custom3&gt;&lt;electronic-resource-num&gt;10.1186/gb-2006-7-7-r63&lt;/electronic-resource-num&gt;&lt;language&gt;English&lt;/language&gt;&lt;/record&gt;&lt;/Cite&gt;&lt;/EndNote&gt;</w:instrText>
        </w:r>
        <w:r w:rsidR="00EB2A40">
          <w:rPr>
            <w:rFonts w:eastAsiaTheme="majorEastAsia" w:cs="Arial"/>
            <w:color w:val="000000" w:themeColor="text1"/>
            <w:sz w:val="28"/>
            <w:szCs w:val="32"/>
          </w:rPr>
          <w:fldChar w:fldCharType="separate"/>
        </w:r>
        <w:r w:rsidR="00EB2A40" w:rsidRPr="00EB2A40">
          <w:rPr>
            <w:rFonts w:eastAsiaTheme="majorEastAsia" w:cs="Arial"/>
            <w:noProof/>
            <w:color w:val="000000" w:themeColor="text1"/>
            <w:sz w:val="28"/>
            <w:szCs w:val="32"/>
            <w:vertAlign w:val="superscript"/>
          </w:rPr>
          <w:t>5</w:t>
        </w:r>
        <w:r w:rsidR="00EB2A40">
          <w:rPr>
            <w:rFonts w:eastAsiaTheme="majorEastAsia" w:cs="Arial"/>
            <w:color w:val="000000" w:themeColor="text1"/>
            <w:sz w:val="28"/>
            <w:szCs w:val="32"/>
          </w:rPr>
          <w:fldChar w:fldCharType="end"/>
        </w:r>
      </w:hyperlink>
      <w:r w:rsidRPr="009F5AF2">
        <w:rPr>
          <w:rFonts w:cs="Arial"/>
        </w:rPr>
        <w:t xml:space="preserve"> and physical interaction mapping that Ran/Gsp1 interface perturbations have widespread cellular consequences</w:t>
      </w:r>
      <w:r>
        <w:rPr>
          <w:rFonts w:cs="Arial"/>
        </w:rPr>
        <w:t>. U</w:t>
      </w:r>
      <w:r w:rsidRPr="009F5AF2">
        <w:rPr>
          <w:rFonts w:cs="Arial"/>
        </w:rPr>
        <w:t xml:space="preserve">nexpectedly, the cellular </w:t>
      </w:r>
      <w:r w:rsidR="00A62E8C">
        <w:rPr>
          <w:rFonts w:cs="Arial"/>
        </w:rPr>
        <w:t>effects</w:t>
      </w:r>
      <w:r w:rsidR="00A62E8C" w:rsidRPr="009F5AF2">
        <w:rPr>
          <w:rFonts w:cs="Arial"/>
        </w:rPr>
        <w:t xml:space="preserve"> </w:t>
      </w:r>
      <w:r w:rsidRPr="009F5AF2">
        <w:rPr>
          <w:rFonts w:cs="Arial"/>
        </w:rPr>
        <w:t>of the interface mutations group by their biophysical effects on kinetic parameters of the GTPase switch cycle</w:t>
      </w:r>
      <w:r>
        <w:rPr>
          <w:rFonts w:cs="Arial"/>
        </w:rPr>
        <w:t xml:space="preserve"> and not by </w:t>
      </w:r>
      <w:r w:rsidRPr="009F5AF2">
        <w:rPr>
          <w:rFonts w:cs="Arial"/>
        </w:rPr>
        <w:t>the targeted inter</w:t>
      </w:r>
      <w:r w:rsidR="00A62E8C">
        <w:rPr>
          <w:rFonts w:cs="Arial"/>
        </w:rPr>
        <w:t>faces</w:t>
      </w:r>
      <w:r w:rsidRPr="009F5AF2">
        <w:rPr>
          <w:rFonts w:cs="Arial"/>
        </w:rPr>
        <w:t xml:space="preserve">. </w:t>
      </w:r>
      <w:r>
        <w:rPr>
          <w:rFonts w:cs="Arial"/>
        </w:rPr>
        <w:t xml:space="preserve">Instead, </w:t>
      </w:r>
      <w:r w:rsidR="00687B7A">
        <w:rPr>
          <w:rFonts w:cs="Arial"/>
        </w:rPr>
        <w:t xml:space="preserve">we show that </w:t>
      </w:r>
      <w:r w:rsidR="00A62E8C">
        <w:rPr>
          <w:rFonts w:cs="Arial"/>
        </w:rPr>
        <w:t xml:space="preserve">interface mutations allosterically tune the </w:t>
      </w:r>
      <w:r>
        <w:rPr>
          <w:rFonts w:cs="Arial"/>
        </w:rPr>
        <w:t xml:space="preserve">GTPase </w:t>
      </w:r>
      <w:r w:rsidRPr="009F5AF2">
        <w:rPr>
          <w:rFonts w:cs="Arial"/>
        </w:rPr>
        <w:t xml:space="preserve">cycle kinetics. </w:t>
      </w:r>
      <w:r>
        <w:rPr>
          <w:rFonts w:cs="Arial"/>
        </w:rPr>
        <w:t>These results suggest a model where</w:t>
      </w:r>
      <w:r w:rsidRPr="009F5AF2">
        <w:rPr>
          <w:rFonts w:cs="Arial"/>
        </w:rPr>
        <w:t xml:space="preserve"> </w:t>
      </w:r>
      <w:r w:rsidR="00A62E8C">
        <w:rPr>
          <w:rFonts w:cs="Arial"/>
        </w:rPr>
        <w:t>protein</w:t>
      </w:r>
      <w:r w:rsidR="00A62E8C" w:rsidRPr="009F5AF2">
        <w:rPr>
          <w:rFonts w:cs="Arial"/>
        </w:rPr>
        <w:t xml:space="preserve"> </w:t>
      </w:r>
      <w:r w:rsidRPr="009F5AF2">
        <w:rPr>
          <w:rFonts w:cs="Arial"/>
        </w:rPr>
        <w:t>partner binding</w:t>
      </w:r>
      <w:r w:rsidR="00A62E8C">
        <w:rPr>
          <w:rFonts w:cs="Arial"/>
        </w:rPr>
        <w:t xml:space="preserve">, or posttranslational modifications of distal </w:t>
      </w:r>
      <w:r w:rsidRPr="009F5AF2">
        <w:rPr>
          <w:rFonts w:cs="Arial"/>
        </w:rPr>
        <w:t>sites</w:t>
      </w:r>
      <w:r w:rsidR="00A62E8C">
        <w:rPr>
          <w:rFonts w:cs="Arial"/>
        </w:rPr>
        <w:t>,</w:t>
      </w:r>
      <w:r w:rsidRPr="009F5AF2">
        <w:rPr>
          <w:rFonts w:cs="Arial"/>
        </w:rPr>
        <w:t xml:space="preserve"> </w:t>
      </w:r>
      <w:r>
        <w:rPr>
          <w:rFonts w:cs="Arial"/>
        </w:rPr>
        <w:t>could act</w:t>
      </w:r>
      <w:r w:rsidRPr="009F5AF2">
        <w:rPr>
          <w:rFonts w:cs="Arial"/>
        </w:rPr>
        <w:t xml:space="preserve"> as allosteric regulators of </w:t>
      </w:r>
      <w:r w:rsidR="00687B7A">
        <w:rPr>
          <w:rFonts w:cs="Arial"/>
        </w:rPr>
        <w:t>GTPase</w:t>
      </w:r>
      <w:r w:rsidR="00EB2A40">
        <w:rPr>
          <w:rFonts w:cs="Arial"/>
        </w:rPr>
        <w:t xml:space="preserve"> state switching</w:t>
      </w:r>
      <w:r w:rsidRPr="009F5AF2">
        <w:rPr>
          <w:rFonts w:cs="Arial"/>
        </w:rPr>
        <w:t>. Similar mechanisms may underlie regulation by other GTPases</w:t>
      </w:r>
      <w:r w:rsidR="00EB2A40">
        <w:rPr>
          <w:rFonts w:cs="Arial"/>
        </w:rPr>
        <w:t>,</w:t>
      </w:r>
      <w:r w:rsidRPr="009F5AF2">
        <w:rPr>
          <w:rFonts w:cs="Arial"/>
        </w:rPr>
        <w:t xml:space="preserve"> and </w:t>
      </w:r>
      <w:r w:rsidR="00EB2A40">
        <w:rPr>
          <w:rFonts w:cs="Arial"/>
        </w:rPr>
        <w:t xml:space="preserve">other </w:t>
      </w:r>
      <w:r w:rsidRPr="009F5AF2">
        <w:rPr>
          <w:rFonts w:cs="Arial"/>
        </w:rPr>
        <w:t xml:space="preserve">biological switches. </w:t>
      </w:r>
      <w:r>
        <w:rPr>
          <w:rFonts w:cs="Arial"/>
        </w:rPr>
        <w:t>Furthermore, our</w:t>
      </w:r>
      <w:r w:rsidRPr="009F5AF2">
        <w:rPr>
          <w:rFonts w:cs="Arial"/>
        </w:rPr>
        <w:t xml:space="preserve"> integrative platform to determine the quantitative consequences of cellular perturbations may help explain the effects of disease mutations targeting central </w:t>
      </w:r>
      <w:r>
        <w:rPr>
          <w:rFonts w:cs="Arial"/>
        </w:rPr>
        <w:t xml:space="preserve">molecular </w:t>
      </w:r>
      <w:r w:rsidRPr="009F5AF2">
        <w:rPr>
          <w:rFonts w:cs="Arial"/>
        </w:rPr>
        <w:t>switches.</w:t>
      </w:r>
      <w:bookmarkEnd w:id="0"/>
    </w:p>
    <w:p w14:paraId="7B216A2A" w14:textId="77777777" w:rsidR="00501E64" w:rsidRDefault="00501E64">
      <w:pPr>
        <w:spacing w:after="0" w:line="240" w:lineRule="auto"/>
        <w:jc w:val="left"/>
        <w:rPr>
          <w:rFonts w:eastAsiaTheme="majorEastAsia" w:cstheme="majorBidi"/>
          <w:b/>
          <w:bCs/>
          <w:color w:val="000000" w:themeColor="text1"/>
          <w:sz w:val="28"/>
          <w:szCs w:val="32"/>
        </w:rPr>
      </w:pPr>
      <w:r>
        <w:br w:type="page"/>
      </w:r>
    </w:p>
    <w:p w14:paraId="70731EF7" w14:textId="24520F4B" w:rsidR="00EA1802" w:rsidRPr="009F5AF2" w:rsidRDefault="00EA1802" w:rsidP="00EA1802">
      <w:pPr>
        <w:pStyle w:val="Heading1"/>
      </w:pPr>
      <w:r w:rsidRPr="009F5AF2">
        <w:lastRenderedPageBreak/>
        <w:t>Manuscript text</w:t>
      </w:r>
    </w:p>
    <w:p w14:paraId="14314957" w14:textId="22DF98DA" w:rsidR="00F87862" w:rsidRPr="009F5AF2" w:rsidRDefault="00FF17C3" w:rsidP="00C30DB4">
      <w:pPr>
        <w:rPr>
          <w:color w:val="000000" w:themeColor="text1"/>
        </w:rPr>
      </w:pPr>
      <w:r w:rsidRPr="009F5AF2">
        <w:rPr>
          <w:color w:val="000000" w:themeColor="text1"/>
        </w:rPr>
        <w:t>Proteins perform their cellular functions within</w:t>
      </w:r>
      <w:r w:rsidR="008C1369" w:rsidRPr="009F5AF2">
        <w:rPr>
          <w:color w:val="000000" w:themeColor="text1"/>
        </w:rPr>
        <w:t xml:space="preserve"> </w:t>
      </w:r>
      <w:r w:rsidR="002E2D37" w:rsidRPr="009F5AF2">
        <w:rPr>
          <w:color w:val="000000" w:themeColor="text1"/>
        </w:rPr>
        <w:t xml:space="preserve">networks </w:t>
      </w:r>
      <w:r w:rsidRPr="009F5AF2">
        <w:rPr>
          <w:color w:val="000000" w:themeColor="text1"/>
        </w:rPr>
        <w:t>of</w:t>
      </w:r>
      <w:r w:rsidR="00E20719" w:rsidRPr="009F5AF2">
        <w:rPr>
          <w:color w:val="000000" w:themeColor="text1"/>
        </w:rPr>
        <w:t xml:space="preserve"> </w:t>
      </w:r>
      <w:r w:rsidR="00B778F7" w:rsidRPr="009F5AF2">
        <w:rPr>
          <w:color w:val="000000" w:themeColor="text1"/>
        </w:rPr>
        <w:t>interaction</w:t>
      </w:r>
      <w:r w:rsidR="00E20719" w:rsidRPr="009F5AF2">
        <w:rPr>
          <w:color w:val="000000" w:themeColor="text1"/>
        </w:rPr>
        <w:t>s</w:t>
      </w:r>
      <w:r w:rsidR="007B7AD1" w:rsidRPr="009F5AF2">
        <w:rPr>
          <w:color w:val="000000" w:themeColor="text1"/>
        </w:rPr>
        <w:t xml:space="preserve"> </w:t>
      </w:r>
      <w:r w:rsidRPr="009F5AF2">
        <w:rPr>
          <w:color w:val="000000" w:themeColor="text1"/>
        </w:rPr>
        <w:t>with many partners</w:t>
      </w:r>
      <w:r w:rsidR="00EB2A40">
        <w:rPr>
          <w:color w:val="000000" w:themeColor="text1"/>
        </w:rPr>
        <w:fldChar w:fldCharType="begin">
          <w:fldData xml:space="preserve">PEVuZE5vdGU+PENpdGU+PEF1dGhvcj5FaXNlbmJlcmc8L0F1dGhvcj48WWVhcj4yMDAwPC9ZZWFy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==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PEVuZE5vdGU+PENpdGU+PEF1dGhvcj5FaXNlbmJlcmc8L0F1dGhvcj48WWVhcj4yMDAwPC9ZZWFy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==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hyperlink w:anchor="_ENREF_3" w:tooltip="Eisenberg, 2000 #157" w:history="1">
        <w:r w:rsidR="00EB2A40" w:rsidRPr="00EB2A40">
          <w:rPr>
            <w:noProof/>
            <w:color w:val="000000" w:themeColor="text1"/>
            <w:vertAlign w:val="superscript"/>
          </w:rPr>
          <w:t>3</w:t>
        </w:r>
      </w:hyperlink>
      <w:r w:rsidR="00EB2A40" w:rsidRPr="00EB2A40">
        <w:rPr>
          <w:noProof/>
          <w:color w:val="000000" w:themeColor="text1"/>
          <w:vertAlign w:val="superscript"/>
        </w:rPr>
        <w:t>,</w:t>
      </w:r>
      <w:hyperlink w:anchor="_ENREF_6" w:tooltip="Mellis, 2015 #129" w:history="1">
        <w:r w:rsidR="00EB2A40" w:rsidRPr="00EB2A40">
          <w:rPr>
            <w:noProof/>
            <w:color w:val="000000" w:themeColor="text1"/>
            <w:vertAlign w:val="superscript"/>
          </w:rPr>
          <w:t>6</w:t>
        </w:r>
      </w:hyperlink>
      <w:r w:rsidR="00EB2A40">
        <w:rPr>
          <w:color w:val="000000" w:themeColor="text1"/>
        </w:rPr>
        <w:fldChar w:fldCharType="end"/>
      </w:r>
      <w:r w:rsidR="00936573" w:rsidRPr="009F5AF2">
        <w:rPr>
          <w:color w:val="000000" w:themeColor="text1"/>
        </w:rPr>
        <w:t xml:space="preserve">. </w:t>
      </w:r>
      <w:r w:rsidR="00531B01" w:rsidRPr="009F5AF2">
        <w:rPr>
          <w:color w:val="000000" w:themeColor="text1"/>
        </w:rPr>
        <w:t>The interconnectivity of these networks</w:t>
      </w:r>
      <w:r w:rsidR="00563EB7" w:rsidRPr="009F5AF2">
        <w:rPr>
          <w:color w:val="000000" w:themeColor="text1"/>
        </w:rPr>
        <w:t xml:space="preserve"> </w:t>
      </w:r>
      <w:r w:rsidR="00F179D4" w:rsidRPr="009F5AF2">
        <w:rPr>
          <w:color w:val="000000" w:themeColor="text1"/>
        </w:rPr>
        <w:t xml:space="preserve">raises </w:t>
      </w:r>
      <w:r w:rsidR="000E1E40" w:rsidRPr="009F5AF2">
        <w:rPr>
          <w:color w:val="000000" w:themeColor="text1"/>
        </w:rPr>
        <w:t>the</w:t>
      </w:r>
      <w:r w:rsidR="00F179D4" w:rsidRPr="009F5AF2">
        <w:rPr>
          <w:color w:val="000000" w:themeColor="text1"/>
        </w:rPr>
        <w:t xml:space="preserve"> </w:t>
      </w:r>
      <w:r w:rsidRPr="009F5AF2">
        <w:rPr>
          <w:color w:val="000000" w:themeColor="text1"/>
        </w:rPr>
        <w:t xml:space="preserve">fundamental </w:t>
      </w:r>
      <w:r w:rsidR="00F179D4" w:rsidRPr="009F5AF2">
        <w:rPr>
          <w:color w:val="000000" w:themeColor="text1"/>
        </w:rPr>
        <w:t>question</w:t>
      </w:r>
      <w:r w:rsidR="000E1E40" w:rsidRPr="009F5AF2">
        <w:rPr>
          <w:color w:val="000000" w:themeColor="text1"/>
        </w:rPr>
        <w:t xml:space="preserve"> </w:t>
      </w:r>
      <w:r w:rsidR="005466D8">
        <w:rPr>
          <w:color w:val="000000" w:themeColor="text1"/>
        </w:rPr>
        <w:t>of h</w:t>
      </w:r>
      <w:r w:rsidR="008E2735" w:rsidRPr="009F5AF2">
        <w:rPr>
          <w:color w:val="000000" w:themeColor="text1"/>
        </w:rPr>
        <w:t xml:space="preserve">ow </w:t>
      </w:r>
      <w:r w:rsidR="00F92A3E" w:rsidRPr="009F5AF2">
        <w:rPr>
          <w:color w:val="000000" w:themeColor="text1"/>
        </w:rPr>
        <w:t xml:space="preserve">different </w:t>
      </w:r>
      <w:r w:rsidR="00016774">
        <w:rPr>
          <w:color w:val="000000" w:themeColor="text1"/>
        </w:rPr>
        <w:t xml:space="preserve">individual </w:t>
      </w:r>
      <w:r w:rsidR="00F92A3E" w:rsidRPr="009F5AF2">
        <w:rPr>
          <w:color w:val="000000" w:themeColor="text1"/>
        </w:rPr>
        <w:t>functions</w:t>
      </w:r>
      <w:r w:rsidR="00A352DF" w:rsidRPr="009F5AF2">
        <w:rPr>
          <w:color w:val="000000" w:themeColor="text1"/>
        </w:rPr>
        <w:t xml:space="preserve"> </w:t>
      </w:r>
      <w:r w:rsidR="005466D8">
        <w:rPr>
          <w:color w:val="000000" w:themeColor="text1"/>
        </w:rPr>
        <w:t xml:space="preserve">can </w:t>
      </w:r>
      <w:r w:rsidR="008E2735" w:rsidRPr="009F5AF2">
        <w:rPr>
          <w:color w:val="000000" w:themeColor="text1"/>
        </w:rPr>
        <w:t xml:space="preserve">be controlled with </w:t>
      </w:r>
      <w:r w:rsidR="00CE0609" w:rsidRPr="009F5AF2">
        <w:rPr>
          <w:color w:val="000000" w:themeColor="text1"/>
        </w:rPr>
        <w:t xml:space="preserve">the required </w:t>
      </w:r>
      <w:r w:rsidR="00BD62AC" w:rsidRPr="009F5AF2">
        <w:rPr>
          <w:color w:val="000000" w:themeColor="text1"/>
        </w:rPr>
        <w:t xml:space="preserve">precision and </w:t>
      </w:r>
      <w:r w:rsidR="008178E5" w:rsidRPr="009F5AF2">
        <w:rPr>
          <w:color w:val="000000" w:themeColor="text1"/>
        </w:rPr>
        <w:t>accu</w:t>
      </w:r>
      <w:r w:rsidR="0020440C" w:rsidRPr="009F5AF2">
        <w:rPr>
          <w:color w:val="000000" w:themeColor="text1"/>
        </w:rPr>
        <w:t>racy</w:t>
      </w:r>
      <w:r w:rsidR="00BF40F1" w:rsidRPr="009F5AF2">
        <w:rPr>
          <w:color w:val="000000" w:themeColor="text1"/>
        </w:rPr>
        <w:t xml:space="preserve">, </w:t>
      </w:r>
      <w:r w:rsidR="00D70355" w:rsidRPr="009F5AF2">
        <w:rPr>
          <w:color w:val="000000" w:themeColor="text1"/>
        </w:rPr>
        <w:t>when</w:t>
      </w:r>
      <w:r w:rsidR="00244104" w:rsidRPr="009F5AF2">
        <w:rPr>
          <w:color w:val="000000" w:themeColor="text1"/>
        </w:rPr>
        <w:t xml:space="preserve"> </w:t>
      </w:r>
      <w:r w:rsidR="00F92A3E" w:rsidRPr="009F5AF2">
        <w:rPr>
          <w:color w:val="000000" w:themeColor="text1"/>
        </w:rPr>
        <w:t xml:space="preserve">distinct cellular </w:t>
      </w:r>
      <w:r w:rsidR="00BF40F1" w:rsidRPr="009F5AF2">
        <w:rPr>
          <w:color w:val="000000" w:themeColor="text1"/>
        </w:rPr>
        <w:t xml:space="preserve">processes </w:t>
      </w:r>
      <w:r w:rsidR="005478F6" w:rsidRPr="009F5AF2">
        <w:rPr>
          <w:color w:val="000000" w:themeColor="text1"/>
        </w:rPr>
        <w:t xml:space="preserve">often </w:t>
      </w:r>
      <w:r w:rsidR="003A7970" w:rsidRPr="009F5AF2">
        <w:rPr>
          <w:color w:val="000000" w:themeColor="text1"/>
        </w:rPr>
        <w:t>even share common regulators</w:t>
      </w:r>
      <w:r w:rsidR="00564AAB">
        <w:rPr>
          <w:color w:val="000000" w:themeColor="text1"/>
        </w:rPr>
        <w:t>.</w:t>
      </w:r>
      <w:r w:rsidR="009B42DC" w:rsidRPr="009F5AF2">
        <w:rPr>
          <w:color w:val="000000" w:themeColor="text1"/>
        </w:rPr>
        <w:t xml:space="preserve"> </w:t>
      </w:r>
      <w:r w:rsidR="002520DE" w:rsidRPr="009F5AF2">
        <w:rPr>
          <w:color w:val="000000" w:themeColor="text1"/>
        </w:rPr>
        <w:t>Moreover, i</w:t>
      </w:r>
      <w:r w:rsidR="006664DA" w:rsidRPr="009F5AF2">
        <w:rPr>
          <w:color w:val="000000" w:themeColor="text1"/>
        </w:rPr>
        <w:t>n hig</w:t>
      </w:r>
      <w:r w:rsidR="00E06806" w:rsidRPr="009F5AF2">
        <w:rPr>
          <w:color w:val="000000" w:themeColor="text1"/>
        </w:rPr>
        <w:t>h</w:t>
      </w:r>
      <w:r w:rsidR="006664DA" w:rsidRPr="009F5AF2">
        <w:rPr>
          <w:color w:val="000000" w:themeColor="text1"/>
        </w:rPr>
        <w:t xml:space="preserve">ly </w:t>
      </w:r>
      <w:r w:rsidR="002D013B" w:rsidRPr="009F5AF2">
        <w:rPr>
          <w:color w:val="000000" w:themeColor="text1"/>
        </w:rPr>
        <w:t>inter</w:t>
      </w:r>
      <w:r w:rsidR="006664DA" w:rsidRPr="009F5AF2">
        <w:rPr>
          <w:color w:val="000000" w:themeColor="text1"/>
        </w:rPr>
        <w:t>connected networks</w:t>
      </w:r>
      <w:r w:rsidR="00D5473C" w:rsidRPr="009F5AF2">
        <w:rPr>
          <w:color w:val="000000" w:themeColor="text1"/>
        </w:rPr>
        <w:t xml:space="preserve"> </w:t>
      </w:r>
      <w:r w:rsidR="00481D03" w:rsidRPr="009F5AF2">
        <w:rPr>
          <w:color w:val="000000" w:themeColor="text1"/>
        </w:rPr>
        <w:t xml:space="preserve">even </w:t>
      </w:r>
      <w:r w:rsidR="00C9378E" w:rsidRPr="009F5AF2">
        <w:rPr>
          <w:color w:val="000000" w:themeColor="text1"/>
        </w:rPr>
        <w:t>a small perturbation</w:t>
      </w:r>
      <w:r w:rsidR="00481D03" w:rsidRPr="009F5AF2">
        <w:rPr>
          <w:color w:val="000000" w:themeColor="text1"/>
        </w:rPr>
        <w:t xml:space="preserve"> </w:t>
      </w:r>
      <w:r w:rsidR="00D8160B" w:rsidRPr="009F5AF2">
        <w:rPr>
          <w:color w:val="000000" w:themeColor="text1"/>
        </w:rPr>
        <w:t>target</w:t>
      </w:r>
      <w:r w:rsidR="00E13946" w:rsidRPr="009F5AF2">
        <w:rPr>
          <w:color w:val="000000" w:themeColor="text1"/>
        </w:rPr>
        <w:t>ing</w:t>
      </w:r>
      <w:r w:rsidR="00D8160B" w:rsidRPr="009F5AF2">
        <w:rPr>
          <w:color w:val="000000" w:themeColor="text1"/>
        </w:rPr>
        <w:t xml:space="preserve"> </w:t>
      </w:r>
      <w:r w:rsidR="00481D03" w:rsidRPr="009F5AF2">
        <w:rPr>
          <w:color w:val="000000" w:themeColor="text1"/>
        </w:rPr>
        <w:t>individual interactions</w:t>
      </w:r>
      <w:r w:rsidR="00B95ACF" w:rsidRPr="009F5AF2">
        <w:rPr>
          <w:color w:val="000000" w:themeColor="text1"/>
        </w:rPr>
        <w:t>,</w:t>
      </w:r>
      <w:r w:rsidR="004F07DE" w:rsidRPr="009F5AF2">
        <w:rPr>
          <w:color w:val="000000" w:themeColor="text1"/>
        </w:rPr>
        <w:t xml:space="preserve"> introduced by posttranslational modifications</w:t>
      </w:r>
      <w:r w:rsidR="002D6782">
        <w:rPr>
          <w:color w:val="000000" w:themeColor="text1"/>
        </w:rPr>
        <w:t xml:space="preserve"> or</w:t>
      </w:r>
      <w:r w:rsidR="004F07DE" w:rsidRPr="009F5AF2">
        <w:rPr>
          <w:color w:val="000000" w:themeColor="text1"/>
        </w:rPr>
        <w:t xml:space="preserve"> point mutations</w:t>
      </w:r>
      <w:r w:rsidR="00054EAC">
        <w:rPr>
          <w:color w:val="000000" w:themeColor="text1"/>
        </w:rPr>
        <w:t>,</w:t>
      </w:r>
      <w:r w:rsidR="004F07DE" w:rsidRPr="009F5AF2">
        <w:rPr>
          <w:color w:val="000000" w:themeColor="text1"/>
        </w:rPr>
        <w:t xml:space="preserve"> </w:t>
      </w:r>
      <w:r w:rsidR="00016774">
        <w:rPr>
          <w:color w:val="000000" w:themeColor="text1"/>
        </w:rPr>
        <w:t>can</w:t>
      </w:r>
      <w:r w:rsidR="00481D03" w:rsidRPr="009F5AF2">
        <w:rPr>
          <w:color w:val="000000" w:themeColor="text1"/>
        </w:rPr>
        <w:t xml:space="preserve"> be magnified through the network and have widespread </w:t>
      </w:r>
      <w:r w:rsidR="00C9378E" w:rsidRPr="009F5AF2">
        <w:rPr>
          <w:color w:val="000000" w:themeColor="text1"/>
        </w:rPr>
        <w:t xml:space="preserve">cellular </w:t>
      </w:r>
      <w:r w:rsidR="00016774">
        <w:rPr>
          <w:color w:val="000000" w:themeColor="text1"/>
        </w:rPr>
        <w:t>effects</w:t>
      </w:r>
      <w:r w:rsidR="00481D03" w:rsidRPr="009F5AF2">
        <w:rPr>
          <w:color w:val="000000" w:themeColor="text1"/>
        </w:rPr>
        <w:t xml:space="preserve">. </w:t>
      </w:r>
    </w:p>
    <w:p w14:paraId="0AE051F1" w14:textId="0251E593" w:rsidR="00CC5D25" w:rsidRDefault="00101A90" w:rsidP="00766E8C">
      <w:pPr>
        <w:rPr>
          <w:color w:val="000000" w:themeColor="text1"/>
        </w:rPr>
      </w:pPr>
      <w:r w:rsidRPr="009F5AF2">
        <w:rPr>
          <w:color w:val="000000" w:themeColor="text1"/>
        </w:rPr>
        <w:t xml:space="preserve">To </w:t>
      </w:r>
      <w:r w:rsidR="002D6782">
        <w:rPr>
          <w:color w:val="000000" w:themeColor="text1"/>
        </w:rPr>
        <w:t>develop an approach that d</w:t>
      </w:r>
      <w:r w:rsidR="002D6782" w:rsidRPr="009F5AF2">
        <w:rPr>
          <w:color w:val="000000" w:themeColor="text1"/>
        </w:rPr>
        <w:t>etermin</w:t>
      </w:r>
      <w:r w:rsidR="002D6782">
        <w:rPr>
          <w:color w:val="000000" w:themeColor="text1"/>
        </w:rPr>
        <w:t>es</w:t>
      </w:r>
      <w:r w:rsidR="002D6782" w:rsidRPr="009F5AF2">
        <w:rPr>
          <w:color w:val="000000" w:themeColor="text1"/>
        </w:rPr>
        <w:t xml:space="preserve"> the extent by which </w:t>
      </w:r>
      <w:r w:rsidR="00F01925">
        <w:rPr>
          <w:color w:val="000000" w:themeColor="text1"/>
        </w:rPr>
        <w:t xml:space="preserve">a </w:t>
      </w:r>
      <w:r w:rsidR="002D6782" w:rsidRPr="009F5AF2">
        <w:rPr>
          <w:color w:val="000000" w:themeColor="text1"/>
        </w:rPr>
        <w:t>molecular perturbation affect</w:t>
      </w:r>
      <w:r w:rsidR="00F01925">
        <w:rPr>
          <w:color w:val="000000" w:themeColor="text1"/>
        </w:rPr>
        <w:t>s</w:t>
      </w:r>
      <w:r w:rsidR="002D6782" w:rsidRPr="009F5AF2">
        <w:rPr>
          <w:color w:val="000000" w:themeColor="text1"/>
        </w:rPr>
        <w:t xml:space="preserve"> interconnected biological processes (</w:t>
      </w:r>
      <w:r w:rsidR="002D6782" w:rsidRPr="009F5AF2">
        <w:rPr>
          <w:b/>
          <w:color w:val="000000" w:themeColor="text1"/>
        </w:rPr>
        <w:t>Fig. 1a</w:t>
      </w:r>
      <w:r w:rsidR="002D6782" w:rsidRPr="009F5AF2">
        <w:rPr>
          <w:color w:val="000000" w:themeColor="text1"/>
        </w:rPr>
        <w:t>)</w:t>
      </w:r>
      <w:r w:rsidR="00852F6B">
        <w:rPr>
          <w:color w:val="000000" w:themeColor="text1"/>
        </w:rPr>
        <w:t xml:space="preserve">, </w:t>
      </w:r>
      <w:r w:rsidRPr="009F5AF2">
        <w:rPr>
          <w:color w:val="000000" w:themeColor="text1"/>
        </w:rPr>
        <w:t>we</w:t>
      </w:r>
      <w:r w:rsidR="00D93613" w:rsidRPr="009F5AF2">
        <w:rPr>
          <w:color w:val="000000" w:themeColor="text1"/>
        </w:rPr>
        <w:t xml:space="preserve"> </w:t>
      </w:r>
      <w:r w:rsidR="00255DA1" w:rsidRPr="009F5AF2">
        <w:rPr>
          <w:color w:val="000000" w:themeColor="text1"/>
        </w:rPr>
        <w:t>targeted</w:t>
      </w:r>
      <w:r w:rsidR="00D93613" w:rsidRPr="009F5AF2">
        <w:rPr>
          <w:color w:val="000000" w:themeColor="text1"/>
        </w:rPr>
        <w:t xml:space="preserve"> </w:t>
      </w:r>
      <w:r w:rsidR="006B663F" w:rsidRPr="009F5AF2">
        <w:rPr>
          <w:color w:val="000000" w:themeColor="text1"/>
        </w:rPr>
        <w:t xml:space="preserve">a </w:t>
      </w:r>
      <w:r w:rsidR="00C3282D" w:rsidRPr="009F5AF2">
        <w:rPr>
          <w:color w:val="000000" w:themeColor="text1"/>
        </w:rPr>
        <w:t xml:space="preserve">central </w:t>
      </w:r>
      <w:r w:rsidR="00545A2A" w:rsidRPr="009F5AF2">
        <w:rPr>
          <w:color w:val="000000" w:themeColor="text1"/>
        </w:rPr>
        <w:t>molecular switch</w:t>
      </w:r>
      <w:r w:rsidR="009143A2" w:rsidRPr="009F5AF2">
        <w:rPr>
          <w:color w:val="000000" w:themeColor="text1"/>
        </w:rPr>
        <w:t>, a</w:t>
      </w:r>
      <w:r w:rsidR="00D572C2" w:rsidRPr="009F5AF2">
        <w:rPr>
          <w:color w:val="000000" w:themeColor="text1"/>
        </w:rPr>
        <w:t xml:space="preserve"> </w:t>
      </w:r>
      <w:r w:rsidR="009143A2" w:rsidRPr="009F5AF2">
        <w:rPr>
          <w:color w:val="000000" w:themeColor="text1"/>
        </w:rPr>
        <w:t>GTPase</w:t>
      </w:r>
      <w:r w:rsidR="00523E65" w:rsidRPr="009F5AF2">
        <w:rPr>
          <w:color w:val="000000" w:themeColor="text1"/>
        </w:rPr>
        <w:t xml:space="preserve">. </w:t>
      </w:r>
      <w:r w:rsidR="00C84C40" w:rsidRPr="009F5AF2">
        <w:rPr>
          <w:color w:val="000000" w:themeColor="text1"/>
        </w:rPr>
        <w:t xml:space="preserve">GTPases </w:t>
      </w:r>
      <w:r w:rsidR="00F01925">
        <w:rPr>
          <w:color w:val="000000" w:themeColor="text1"/>
        </w:rPr>
        <w:t>are</w:t>
      </w:r>
      <w:r w:rsidR="009F2A68" w:rsidRPr="009F5AF2">
        <w:rPr>
          <w:color w:val="000000" w:themeColor="text1"/>
        </w:rPr>
        <w:t xml:space="preserve"> two-state switch</w:t>
      </w:r>
      <w:r w:rsidR="00F01925">
        <w:rPr>
          <w:color w:val="000000" w:themeColor="text1"/>
        </w:rPr>
        <w:t>e</w:t>
      </w:r>
      <w:r w:rsidR="009F2A68" w:rsidRPr="009F5AF2">
        <w:rPr>
          <w:color w:val="000000" w:themeColor="text1"/>
        </w:rPr>
        <w:t xml:space="preserve">s controlled by </w:t>
      </w:r>
      <w:r w:rsidR="001D6B84" w:rsidRPr="009F5AF2">
        <w:rPr>
          <w:color w:val="000000" w:themeColor="text1"/>
        </w:rPr>
        <w:t>regulators</w:t>
      </w:r>
      <w:r w:rsidR="009F2A68" w:rsidRPr="009F5AF2">
        <w:rPr>
          <w:color w:val="000000" w:themeColor="text1"/>
        </w:rPr>
        <w:t xml:space="preserve"> </w:t>
      </w:r>
      <w:r w:rsidR="004561FC" w:rsidRPr="009F5AF2">
        <w:rPr>
          <w:color w:val="000000" w:themeColor="text1"/>
        </w:rPr>
        <w:t xml:space="preserve">with opposing </w:t>
      </w:r>
      <w:r w:rsidR="009F2A68" w:rsidRPr="009F5AF2">
        <w:rPr>
          <w:color w:val="000000" w:themeColor="text1"/>
        </w:rPr>
        <w:t>function</w:t>
      </w:r>
      <w:r w:rsidR="00721CE8" w:rsidRPr="009F5AF2">
        <w:rPr>
          <w:color w:val="000000" w:themeColor="text1"/>
        </w:rPr>
        <w:t>s</w:t>
      </w:r>
      <w:r w:rsidR="00EB2A40">
        <w:rPr>
          <w:color w:val="000000" w:themeColor="text1"/>
        </w:rPr>
        <w:fldChar w:fldCharType="begin">
          <w:fldData xml:space="preserve">PEVuZE5vdGU+PENpdGU+PEF1dGhvcj5Hb2xkYmV0ZXI8L0F1dGhvcj48WWVhcj4xOTgxPC9ZZWFy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PEVuZE5vdGU+PENpdGU+PEF1dGhvcj5Hb2xkYmV0ZXI8L0F1dGhvcj48WWVhcj4xOTgxPC9ZZWFy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hyperlink w:anchor="_ENREF_2" w:tooltip="Goldbeter, 1981 #160" w:history="1">
        <w:r w:rsidR="00EB2A40" w:rsidRPr="00EB2A40">
          <w:rPr>
            <w:noProof/>
            <w:color w:val="000000" w:themeColor="text1"/>
            <w:vertAlign w:val="superscript"/>
          </w:rPr>
          <w:t>2</w:t>
        </w:r>
      </w:hyperlink>
      <w:r w:rsidR="00EB2A40" w:rsidRPr="00EB2A40">
        <w:rPr>
          <w:noProof/>
          <w:color w:val="000000" w:themeColor="text1"/>
          <w:vertAlign w:val="superscript"/>
        </w:rPr>
        <w:t>,</w:t>
      </w:r>
      <w:hyperlink w:anchor="_ENREF_7" w:tooltip="Pincus, 2008 #190" w:history="1">
        <w:r w:rsidR="00EB2A40" w:rsidRPr="00EB2A40">
          <w:rPr>
            <w:noProof/>
            <w:color w:val="000000" w:themeColor="text1"/>
            <w:vertAlign w:val="superscript"/>
          </w:rPr>
          <w:t>7</w:t>
        </w:r>
      </w:hyperlink>
      <w:r w:rsidR="00EB2A40">
        <w:rPr>
          <w:color w:val="000000" w:themeColor="text1"/>
        </w:rPr>
        <w:fldChar w:fldCharType="end"/>
      </w:r>
      <w:r w:rsidR="008D06AC" w:rsidRPr="009F5AF2">
        <w:rPr>
          <w:color w:val="000000" w:themeColor="text1"/>
        </w:rPr>
        <w:t xml:space="preserve">. </w:t>
      </w:r>
      <w:r w:rsidR="00F01925">
        <w:rPr>
          <w:color w:val="000000" w:themeColor="text1"/>
        </w:rPr>
        <w:t>The</w:t>
      </w:r>
      <w:r w:rsidR="00C36475" w:rsidRPr="009F5AF2">
        <w:rPr>
          <w:color w:val="000000" w:themeColor="text1"/>
        </w:rPr>
        <w:t xml:space="preserve"> </w:t>
      </w:r>
      <w:r w:rsidR="0088623A" w:rsidRPr="009F5AF2">
        <w:rPr>
          <w:color w:val="000000" w:themeColor="text1"/>
        </w:rPr>
        <w:t xml:space="preserve">two states </w:t>
      </w:r>
      <w:r w:rsidR="00940511" w:rsidRPr="009F5AF2">
        <w:rPr>
          <w:color w:val="000000" w:themeColor="text1"/>
        </w:rPr>
        <w:t xml:space="preserve">of </w:t>
      </w:r>
      <w:r w:rsidR="00F01925">
        <w:rPr>
          <w:color w:val="000000" w:themeColor="text1"/>
        </w:rPr>
        <w:t>GTPase</w:t>
      </w:r>
      <w:r w:rsidR="00940511" w:rsidRPr="009F5AF2">
        <w:rPr>
          <w:color w:val="000000" w:themeColor="text1"/>
        </w:rPr>
        <w:t xml:space="preserve"> switch</w:t>
      </w:r>
      <w:r w:rsidR="00F01925">
        <w:rPr>
          <w:color w:val="000000" w:themeColor="text1"/>
        </w:rPr>
        <w:t>es</w:t>
      </w:r>
      <w:r w:rsidR="00940511" w:rsidRPr="009F5AF2">
        <w:rPr>
          <w:color w:val="000000" w:themeColor="text1"/>
        </w:rPr>
        <w:t xml:space="preserve"> </w:t>
      </w:r>
      <w:r w:rsidR="0088623A" w:rsidRPr="009F5AF2">
        <w:rPr>
          <w:color w:val="000000" w:themeColor="text1"/>
        </w:rPr>
        <w:t xml:space="preserve">are defined by </w:t>
      </w:r>
      <w:r w:rsidR="001E2252" w:rsidRPr="009F5AF2">
        <w:rPr>
          <w:color w:val="000000" w:themeColor="text1"/>
        </w:rPr>
        <w:t xml:space="preserve">the </w:t>
      </w:r>
      <w:r w:rsidR="00C36475" w:rsidRPr="009F5AF2">
        <w:rPr>
          <w:color w:val="000000" w:themeColor="text1"/>
        </w:rPr>
        <w:t>conformation</w:t>
      </w:r>
      <w:r w:rsidR="004714A3" w:rsidRPr="009F5AF2">
        <w:rPr>
          <w:color w:val="000000" w:themeColor="text1"/>
        </w:rPr>
        <w:t xml:space="preserve"> </w:t>
      </w:r>
      <w:r w:rsidR="00A51945" w:rsidRPr="009F5AF2">
        <w:rPr>
          <w:color w:val="000000" w:themeColor="text1"/>
        </w:rPr>
        <w:t xml:space="preserve">of </w:t>
      </w:r>
      <w:r w:rsidR="00DC4798">
        <w:rPr>
          <w:color w:val="000000" w:themeColor="text1"/>
        </w:rPr>
        <w:t>their</w:t>
      </w:r>
      <w:r w:rsidR="004B6107" w:rsidRPr="009F5AF2">
        <w:rPr>
          <w:color w:val="000000" w:themeColor="text1"/>
        </w:rPr>
        <w:t xml:space="preserve"> GTP</w:t>
      </w:r>
      <w:r w:rsidR="00545A2A" w:rsidRPr="009F5AF2">
        <w:rPr>
          <w:color w:val="000000" w:themeColor="text1"/>
        </w:rPr>
        <w:t>-</w:t>
      </w:r>
      <w:r w:rsidR="004B6107" w:rsidRPr="009F5AF2">
        <w:rPr>
          <w:color w:val="000000" w:themeColor="text1"/>
        </w:rPr>
        <w:t xml:space="preserve"> or GDP-bound form</w:t>
      </w:r>
      <w:r w:rsidR="00785A78" w:rsidRPr="009F5AF2">
        <w:rPr>
          <w:color w:val="000000" w:themeColor="text1"/>
        </w:rPr>
        <w:t>s</w:t>
      </w:r>
      <w:r w:rsidR="00771586" w:rsidRPr="009F5AF2">
        <w:rPr>
          <w:color w:val="000000" w:themeColor="text1"/>
        </w:rPr>
        <w:t>, and</w:t>
      </w:r>
      <w:r w:rsidR="00530D92" w:rsidRPr="009F5AF2">
        <w:rPr>
          <w:color w:val="000000" w:themeColor="text1"/>
        </w:rPr>
        <w:t xml:space="preserve"> </w:t>
      </w:r>
      <w:r w:rsidR="002A1B54" w:rsidRPr="009F5AF2">
        <w:rPr>
          <w:color w:val="000000" w:themeColor="text1"/>
        </w:rPr>
        <w:t>t</w:t>
      </w:r>
      <w:r w:rsidR="00530D92" w:rsidRPr="009F5AF2">
        <w:rPr>
          <w:color w:val="000000" w:themeColor="text1"/>
        </w:rPr>
        <w:t>he</w:t>
      </w:r>
      <w:r w:rsidR="00C36475" w:rsidRPr="009F5AF2">
        <w:rPr>
          <w:color w:val="000000" w:themeColor="text1"/>
        </w:rPr>
        <w:t xml:space="preserve"> </w:t>
      </w:r>
      <w:r w:rsidR="00C3282D" w:rsidRPr="009F5AF2">
        <w:rPr>
          <w:color w:val="000000" w:themeColor="text1"/>
        </w:rPr>
        <w:t>inter</w:t>
      </w:r>
      <w:r w:rsidR="004B6107" w:rsidRPr="009F5AF2">
        <w:rPr>
          <w:color w:val="000000" w:themeColor="text1"/>
        </w:rPr>
        <w:t>conversion between states is catalyzed</w:t>
      </w:r>
      <w:r w:rsidR="00C36475" w:rsidRPr="009F5AF2">
        <w:rPr>
          <w:color w:val="000000" w:themeColor="text1"/>
        </w:rPr>
        <w:t xml:space="preserve"> by guanine nucleotide exchange factor</w:t>
      </w:r>
      <w:r w:rsidR="00D0125A" w:rsidRPr="009F5AF2">
        <w:rPr>
          <w:color w:val="000000" w:themeColor="text1"/>
        </w:rPr>
        <w:t>s</w:t>
      </w:r>
      <w:r w:rsidR="00C36475" w:rsidRPr="009F5AF2">
        <w:rPr>
          <w:color w:val="000000" w:themeColor="text1"/>
        </w:rPr>
        <w:t xml:space="preserve"> (GEF</w:t>
      </w:r>
      <w:r w:rsidR="00D0125A" w:rsidRPr="009F5AF2">
        <w:rPr>
          <w:color w:val="000000" w:themeColor="text1"/>
        </w:rPr>
        <w:t>s</w:t>
      </w:r>
      <w:r w:rsidR="00C36475" w:rsidRPr="009F5AF2">
        <w:rPr>
          <w:color w:val="000000" w:themeColor="text1"/>
        </w:rPr>
        <w:t>) and GTPase-activating protein</w:t>
      </w:r>
      <w:r w:rsidR="00D0125A" w:rsidRPr="009F5AF2">
        <w:rPr>
          <w:color w:val="000000" w:themeColor="text1"/>
        </w:rPr>
        <w:t>s</w:t>
      </w:r>
      <w:r w:rsidR="00C36475" w:rsidRPr="009F5AF2">
        <w:rPr>
          <w:color w:val="000000" w:themeColor="text1"/>
        </w:rPr>
        <w:t xml:space="preserve"> (GAP</w:t>
      </w:r>
      <w:r w:rsidR="00D0125A" w:rsidRPr="009F5AF2">
        <w:rPr>
          <w:color w:val="000000" w:themeColor="text1"/>
        </w:rPr>
        <w:t>s</w:t>
      </w:r>
      <w:r w:rsidR="00C36475" w:rsidRPr="009F5AF2">
        <w:rPr>
          <w:color w:val="000000" w:themeColor="text1"/>
        </w:rPr>
        <w:t xml:space="preserve">) </w:t>
      </w:r>
      <w:r w:rsidR="007644FD" w:rsidRPr="009F5AF2">
        <w:rPr>
          <w:color w:val="000000" w:themeColor="text1"/>
        </w:rPr>
        <w:t>(</w:t>
      </w:r>
      <w:r w:rsidR="007644FD" w:rsidRPr="009F5AF2">
        <w:rPr>
          <w:b/>
          <w:color w:val="000000" w:themeColor="text1"/>
        </w:rPr>
        <w:t>Fig. 1b</w:t>
      </w:r>
      <w:r w:rsidR="007644FD" w:rsidRPr="009F5AF2">
        <w:rPr>
          <w:color w:val="000000" w:themeColor="text1"/>
        </w:rPr>
        <w:t>)</w:t>
      </w:r>
      <w:r w:rsidR="00C36475" w:rsidRPr="009F5AF2">
        <w:rPr>
          <w:color w:val="000000" w:themeColor="text1"/>
        </w:rPr>
        <w:t xml:space="preserve">. </w:t>
      </w:r>
      <w:r w:rsidR="00F6017E" w:rsidRPr="009F5AF2">
        <w:rPr>
          <w:color w:val="000000" w:themeColor="text1"/>
        </w:rPr>
        <w:t>Other</w:t>
      </w:r>
      <w:r w:rsidR="00FF1965" w:rsidRPr="009F5AF2">
        <w:rPr>
          <w:color w:val="000000" w:themeColor="text1"/>
        </w:rPr>
        <w:t>, similar</w:t>
      </w:r>
      <w:r w:rsidR="00F6017E" w:rsidRPr="009F5AF2">
        <w:rPr>
          <w:color w:val="000000" w:themeColor="text1"/>
        </w:rPr>
        <w:t xml:space="preserve"> biological switch motifs involve covalent modifications controlled by opposing kinase/phosphatase or acetylase/deacetylase regulators. One striking feature of such motifs is the</w:t>
      </w:r>
      <w:r w:rsidR="00DC4798">
        <w:rPr>
          <w:color w:val="000000" w:themeColor="text1"/>
        </w:rPr>
        <w:t>ir</w:t>
      </w:r>
      <w:r w:rsidR="00F6017E" w:rsidRPr="009F5AF2">
        <w:rPr>
          <w:color w:val="000000" w:themeColor="text1"/>
        </w:rPr>
        <w:t xml:space="preserve"> potential for ultrasensitive response to regulation, where small changes in the activity of the regulators can lead t</w:t>
      </w:r>
      <w:r w:rsidR="00954D0C" w:rsidRPr="009F5AF2">
        <w:rPr>
          <w:color w:val="000000" w:themeColor="text1"/>
        </w:rPr>
        <w:t xml:space="preserve">o sharp changes in </w:t>
      </w:r>
      <w:r w:rsidR="00562824" w:rsidRPr="009F5AF2">
        <w:rPr>
          <w:color w:val="000000" w:themeColor="text1"/>
        </w:rPr>
        <w:t>the state of the switch</w:t>
      </w:r>
      <w:hyperlink w:anchor="_ENREF_1" w:tooltip="Ferrell, 2014 #236" w:history="1">
        <w:r w:rsidR="00EB2A40">
          <w:rPr>
            <w:color w:val="000000" w:themeColor="text1"/>
          </w:rPr>
          <w:fldChar w:fldCharType="begin"/>
        </w:r>
        <w:r w:rsidR="00EB2A40">
          <w:rPr>
            <w:color w:val="000000" w:themeColor="text1"/>
          </w:rPr>
          <w:instrText xml:space="preserve"> ADDIN EN.CITE &lt;EndNote&gt;&lt;Cite&gt;&lt;Author&gt;Ferrell&lt;/Author&gt;&lt;Year&gt;2014&lt;/Year&gt;&lt;RecNum&gt;236&lt;/RecNum&gt;&lt;IDText&gt;r05521&lt;/IDText&gt;&lt;DisplayText&gt;&lt;style face="superscript"&gt;1&lt;/style&gt;&lt;/DisplayText&gt;&lt;record&gt;&lt;rec-number&gt;236&lt;/rec-number&gt;&lt;foreign-keys&gt;&lt;key app="EN" db-id="tr0dtzxwjwedv6ezad9xeat5xeddv5ad9ser" timestamp="1602474561"&gt;236&lt;/key&gt;&lt;/foreign-keys&gt;&lt;ref-type name="Journal Article"&gt;17&lt;/ref-type&gt;&lt;contributors&gt;&lt;authors&gt;&lt;author&gt;Ferrell, James E&lt;/author&gt;&lt;author&gt;Ha, Sang Hoon&lt;/author&gt;&lt;/authors&gt;&lt;/contributors&gt;&lt;auth-address&gt;Department of Chemical and Systems Biology, Stanford University School of Medicine, Stanford, CA 94305-5174, USA. Electronic address: james.ferrell@stanford.edu.&lt;/auth-address&gt;&lt;titles&gt;&lt;title&gt;Ultrasensitivity part I: Michaelian responses and zero-order ultrasensitivity.&lt;/title&gt;&lt;secondary-title&gt;Trends in Biochemical Sciences&lt;/secondary-title&gt;&lt;/titles&gt;&lt;periodical&gt;&lt;full-title&gt;Trends in biochemical sciences&lt;/full-title&gt;&lt;/periodical&gt;&lt;pages&gt;496-503&lt;/pages&gt;&lt;volume&gt;39&lt;/volume&gt;&lt;number&gt;10&lt;/number&gt;&lt;dates&gt;&lt;year&gt;2014&lt;/year&gt;&lt;pub-dates&gt;&lt;date&gt;Oct&lt;/date&gt;&lt;/pub-dates&gt;&lt;/dates&gt;&lt;accession-num&gt;25240485&lt;/accession-num&gt;&lt;label&gt;r05521&lt;/label&gt;&lt;work-type&gt;Review&lt;/work-type&gt;&lt;urls&gt;&lt;related-urls&gt;&lt;url&gt;http://eutils.ncbi.nlm.nih.gov/entrez/eutils/elink.fcgi?dbfrom=pubmed&amp;amp;amp;id=25240485&amp;amp;amp;retmode=ref&amp;amp;amp;cmd=prlinks&lt;/url&gt;&lt;/related-urls&gt;&lt;/urls&gt;&lt;custom2&gt;PMC4214216&lt;/custom2&gt;&lt;custom3&gt;papers2://publication/uuid/56E0C557-AF9C-481B-A48F-089F33227FF7&lt;/custom3&gt;&lt;electronic-resource-num&gt;10.1016/j.tibs.2014.08.003&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1</w:t>
        </w:r>
        <w:r w:rsidR="00EB2A40">
          <w:rPr>
            <w:color w:val="000000" w:themeColor="text1"/>
          </w:rPr>
          <w:fldChar w:fldCharType="end"/>
        </w:r>
      </w:hyperlink>
      <w:r w:rsidR="00954D0C" w:rsidRPr="009F5AF2">
        <w:rPr>
          <w:color w:val="000000" w:themeColor="text1"/>
        </w:rPr>
        <w:t xml:space="preserve">. </w:t>
      </w:r>
      <w:r w:rsidR="00B63F01" w:rsidRPr="009F5AF2">
        <w:rPr>
          <w:color w:val="000000" w:themeColor="text1"/>
        </w:rPr>
        <w:t>Moreover</w:t>
      </w:r>
      <w:r w:rsidR="00BA0996" w:rsidRPr="009F5AF2">
        <w:rPr>
          <w:color w:val="000000" w:themeColor="text1"/>
        </w:rPr>
        <w:t xml:space="preserve">, </w:t>
      </w:r>
      <w:r w:rsidR="000B0426" w:rsidRPr="009F5AF2">
        <w:rPr>
          <w:color w:val="000000" w:themeColor="text1"/>
        </w:rPr>
        <w:t>s</w:t>
      </w:r>
      <w:r w:rsidR="009B187E" w:rsidRPr="009F5AF2">
        <w:rPr>
          <w:color w:val="000000" w:themeColor="text1"/>
        </w:rPr>
        <w:t>witch motifs</w:t>
      </w:r>
      <w:r w:rsidR="002B3442" w:rsidRPr="009F5AF2">
        <w:rPr>
          <w:color w:val="000000" w:themeColor="text1"/>
        </w:rPr>
        <w:t xml:space="preserve"> </w:t>
      </w:r>
      <w:r w:rsidR="00A550CE" w:rsidRPr="009F5AF2">
        <w:rPr>
          <w:color w:val="000000" w:themeColor="text1"/>
        </w:rPr>
        <w:t xml:space="preserve">such as GTPases </w:t>
      </w:r>
      <w:r w:rsidR="00A93AA8" w:rsidRPr="009F5AF2">
        <w:rPr>
          <w:color w:val="000000" w:themeColor="text1"/>
        </w:rPr>
        <w:t>are</w:t>
      </w:r>
      <w:r w:rsidR="0067455F" w:rsidRPr="009F5AF2">
        <w:rPr>
          <w:color w:val="000000" w:themeColor="text1"/>
        </w:rPr>
        <w:t xml:space="preserve"> </w:t>
      </w:r>
      <w:r w:rsidR="00587175" w:rsidRPr="009F5AF2">
        <w:rPr>
          <w:color w:val="000000" w:themeColor="text1"/>
        </w:rPr>
        <w:t>often multi</w:t>
      </w:r>
      <w:r w:rsidR="00577FEB" w:rsidRPr="009F5AF2">
        <w:rPr>
          <w:color w:val="000000" w:themeColor="text1"/>
        </w:rPr>
        <w:t>-</w:t>
      </w:r>
      <w:r w:rsidR="00587175" w:rsidRPr="009F5AF2">
        <w:rPr>
          <w:color w:val="000000" w:themeColor="text1"/>
        </w:rPr>
        <w:t>specific</w:t>
      </w:r>
      <w:r w:rsidR="00A94680" w:rsidRPr="009F5AF2">
        <w:rPr>
          <w:color w:val="000000" w:themeColor="text1"/>
        </w:rPr>
        <w:t xml:space="preserve">, defined here as regulating </w:t>
      </w:r>
      <w:r w:rsidR="00B015B9" w:rsidRPr="009F5AF2">
        <w:rPr>
          <w:color w:val="000000" w:themeColor="text1"/>
        </w:rPr>
        <w:t xml:space="preserve">several </w:t>
      </w:r>
      <w:r w:rsidR="00587175" w:rsidRPr="009F5AF2">
        <w:rPr>
          <w:color w:val="000000" w:themeColor="text1"/>
        </w:rPr>
        <w:t>different processes</w:t>
      </w:r>
      <w:hyperlink w:anchor="_ENREF_8" w:tooltip="Dasso, 2002 #155" w:history="1">
        <w:r w:rsidR="00EB2A40">
          <w:rPr>
            <w:color w:val="000000" w:themeColor="text1"/>
          </w:rPr>
          <w:fldChar w:fldCharType="begin"/>
        </w:r>
        <w:r w:rsidR="00EB2A40">
          <w:rPr>
            <w:color w:val="000000" w:themeColor="text1"/>
          </w:rPr>
          <w:instrText xml:space="preserve"> ADDIN EN.CITE &lt;EndNote&gt;&lt;Cite&gt;&lt;Author&gt;Dasso&lt;/Author&gt;&lt;Year&gt;2002&lt;/Year&gt;&lt;RecNum&gt;155&lt;/RecNum&gt;&lt;IDText&gt;r05390&lt;/IDText&gt;&lt;DisplayText&gt;&lt;style face="superscript"&gt;8&lt;/style&gt;&lt;/DisplayText&gt;&lt;record&gt;&lt;rec-number&gt;155&lt;/rec-number&gt;&lt;foreign-keys&gt;&lt;key app="EN" db-id="tr0dtzxwjwedv6ezad9xeat5xeddv5ad9ser" timestamp="1572498171"&gt;155&lt;/key&gt;&lt;/foreign-keys&gt;&lt;ref-type name="Journal Article"&gt;17&lt;/ref-type&gt;&lt;contributors&gt;&lt;authors&gt;&lt;author&gt;Dasso, Mary&lt;/author&gt;&lt;/authors&gt;&lt;/contributors&gt;&lt;auth-address&gt;Laboratory of Gene Regulation and Development, NICHD/NIH, Bethesda, MD 20892-5431, USA. mdasso@helix.nih.gov&lt;/auth-address&gt;&lt;titles&gt;&lt;title&gt;The Ran GTPase: theme and variations.&lt;/title&gt;&lt;secondary-title&gt;Current Biology&lt;/secondary-title&gt;&lt;/titles&gt;&lt;periodical&gt;&lt;full-title&gt;Current Biology&lt;/full-title&gt;&lt;/periodical&gt;&lt;pages&gt;R502-8&lt;/pages&gt;&lt;volume&gt;12&lt;/volume&gt;&lt;number&gt;14&lt;/number&gt;&lt;dates&gt;&lt;year&gt;2002&lt;/year&gt;&lt;pub-dates&gt;&lt;date&gt;Jul 23&lt;/date&gt;&lt;/pub-dates&gt;&lt;/dates&gt;&lt;accession-num&gt;12176353&lt;/accession-num&gt;&lt;label&gt;r05390&lt;/label&gt;&lt;work-type&gt;Review&lt;/work-type&gt;&lt;urls&gt;&lt;related-urls&gt;&lt;url&gt;http://eutils.ncbi.nlm.nih.gov/entrez/eutils/elink.fcgi?dbfrom=pubmed&amp;amp;amp;id=12176353&amp;amp;amp;retmode=ref&amp;amp;amp;cmd=prlinks&lt;/url&gt;&lt;/related-urls&gt;&lt;pdf-urls&gt;&lt;url&gt;file://localhost/localhost/Users/tperica/Documents/Papers2/Articles/2002/Dasso/Current%2520Biology%25202002%2520Dasso.pdf&lt;/url&gt;&lt;/pdf-urls&gt;&lt;/urls&gt;&lt;custom3&gt;papers2://publication/uuid/8F072ECE-4679-4CFD-8F0E-5490D2AC9901&lt;/custom3&gt;&lt;electronic-resource-num&gt;10.1016/s0960-9822(02)00970-3&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8</w:t>
        </w:r>
        <w:r w:rsidR="00EB2A40">
          <w:rPr>
            <w:color w:val="000000" w:themeColor="text1"/>
          </w:rPr>
          <w:fldChar w:fldCharType="end"/>
        </w:r>
      </w:hyperlink>
      <w:r w:rsidR="00587175" w:rsidRPr="009F5AF2">
        <w:rPr>
          <w:color w:val="000000" w:themeColor="text1"/>
        </w:rPr>
        <w:t xml:space="preserve">. </w:t>
      </w:r>
    </w:p>
    <w:p w14:paraId="23C68536" w14:textId="3A4E4750" w:rsidR="009B4818" w:rsidRPr="009F5AF2" w:rsidRDefault="00CC5D25" w:rsidP="00766E8C">
      <w:pPr>
        <w:rPr>
          <w:color w:val="000000" w:themeColor="text1"/>
        </w:rPr>
      </w:pPr>
      <w:r>
        <w:rPr>
          <w:color w:val="000000" w:themeColor="text1"/>
        </w:rPr>
        <w:t>Here we focus on</w:t>
      </w:r>
      <w:r w:rsidR="00C22648" w:rsidRPr="009F5AF2">
        <w:rPr>
          <w:color w:val="000000" w:themeColor="text1"/>
        </w:rPr>
        <w:t xml:space="preserve"> the mechanistic basis of functional multi-specificity in the </w:t>
      </w:r>
      <w:r w:rsidR="00A93AA8" w:rsidRPr="009F5AF2">
        <w:rPr>
          <w:color w:val="000000" w:themeColor="text1"/>
        </w:rPr>
        <w:t xml:space="preserve">small GTPase </w:t>
      </w:r>
      <w:r w:rsidR="009B187E" w:rsidRPr="009F5AF2">
        <w:rPr>
          <w:color w:val="000000" w:themeColor="text1"/>
        </w:rPr>
        <w:t>Gsp1</w:t>
      </w:r>
      <w:r w:rsidR="00DC4798">
        <w:rPr>
          <w:color w:val="000000" w:themeColor="text1"/>
        </w:rPr>
        <w:t>,</w:t>
      </w:r>
      <w:r w:rsidR="009B187E" w:rsidRPr="009F5AF2">
        <w:rPr>
          <w:color w:val="000000" w:themeColor="text1"/>
        </w:rPr>
        <w:t xml:space="preserve"> </w:t>
      </w:r>
      <w:r w:rsidR="00A93AA8" w:rsidRPr="009F5AF2">
        <w:rPr>
          <w:color w:val="000000" w:themeColor="text1"/>
        </w:rPr>
        <w:t xml:space="preserve">a </w:t>
      </w:r>
      <w:r w:rsidR="00287D39" w:rsidRPr="009F5AF2">
        <w:rPr>
          <w:color w:val="000000" w:themeColor="text1"/>
        </w:rPr>
        <w:t>molecular</w:t>
      </w:r>
      <w:r w:rsidR="00A93AA8" w:rsidRPr="009F5AF2">
        <w:rPr>
          <w:color w:val="000000" w:themeColor="text1"/>
        </w:rPr>
        <w:t xml:space="preserve"> switch </w:t>
      </w:r>
      <w:r w:rsidR="00587175" w:rsidRPr="009F5AF2">
        <w:rPr>
          <w:color w:val="000000" w:themeColor="text1"/>
        </w:rPr>
        <w:t xml:space="preserve">with one </w:t>
      </w:r>
      <w:r w:rsidR="00CC04B5" w:rsidRPr="009F5AF2">
        <w:rPr>
          <w:color w:val="000000" w:themeColor="text1"/>
        </w:rPr>
        <w:t xml:space="preserve">main </w:t>
      </w:r>
      <w:r w:rsidR="00587175" w:rsidRPr="009F5AF2">
        <w:rPr>
          <w:color w:val="000000" w:themeColor="text1"/>
        </w:rPr>
        <w:t xml:space="preserve">GEF and one </w:t>
      </w:r>
      <w:r w:rsidR="00CC04B5" w:rsidRPr="009F5AF2">
        <w:rPr>
          <w:color w:val="000000" w:themeColor="text1"/>
        </w:rPr>
        <w:t xml:space="preserve">main </w:t>
      </w:r>
      <w:r w:rsidR="00587175" w:rsidRPr="009F5AF2">
        <w:rPr>
          <w:color w:val="000000" w:themeColor="text1"/>
        </w:rPr>
        <w:t>GAP</w:t>
      </w:r>
      <w:hyperlink w:anchor="_ENREF_9" w:tooltip="Bischoff, 2001 #186" w:history="1">
        <w:r w:rsidR="00EB2A40">
          <w:rPr>
            <w:color w:val="000000" w:themeColor="text1"/>
          </w:rPr>
          <w:fldChar w:fldCharType="begin"/>
        </w:r>
        <w:r w:rsidR="00EB2A40">
          <w:rPr>
            <w:color w:val="000000" w:themeColor="text1"/>
          </w:rPr>
          <w:instrText xml:space="preserve"> ADDIN EN.CITE &lt;EndNote&gt;&lt;Cite&gt;&lt;Author&gt;Bischoff&lt;/Author&gt;&lt;Year&gt;2001&lt;/Year&gt;&lt;RecNum&gt;186&lt;/RecNum&gt;&lt;IDText&gt;r05330&lt;/IDText&gt;&lt;DisplayText&gt;&lt;style face="superscript"&gt;9&lt;/style&gt;&lt;/DisplayText&gt;&lt;record&gt;&lt;rec-number&gt;186&lt;/rec-number&gt;&lt;foreign-keys&gt;&lt;key app="EN" db-id="tr0dtzxwjwedv6ezad9xeat5xeddv5ad9ser" timestamp="1572498171"&gt;186&lt;/key&gt;&lt;/foreign-keys&gt;&lt;ref-type name="Book Section"&gt;5&lt;/ref-type&gt;&lt;contributors&gt;&lt;authors&gt;&lt;author&gt;Bischoff, F R&lt;/author&gt;&lt;author&gt;Ponstingl, H&lt;/author&gt;&lt;/authors&gt;&lt;secondary-authors&gt;&lt;author&gt;Rush, M G&lt;/author&gt;&lt;author&gt;D’Eustachio, P&lt;/author&gt;&lt;/secondary-authors&gt;&lt;/contributors&gt;&lt;titles&gt;&lt;title&gt;Ran Regulation by Ran GEF and Ran GAP.&lt;/title&gt;&lt;short-title&gt;The Small GTPase Ran&lt;/short-title&gt;&lt;/titles&gt;&lt;pages&gt;163-176&lt;/pages&gt;&lt;volume&gt;1&lt;/volume&gt;&lt;number&gt;9&lt;/number&gt;&lt;edition&gt;1&lt;/edition&gt;&lt;dates&gt;&lt;year&gt;2001&lt;/year&gt;&lt;pub-dates&gt;&lt;date&gt;Aug 26&lt;/date&gt;&lt;/pub-dates&gt;&lt;/dates&gt;&lt;pub-location&gt;Boston&lt;/pub-location&gt;&lt;publisher&gt;Springer, Boston, MA&lt;/publisher&gt;&lt;label&gt;r05330&lt;/label&gt;&lt;urls&gt;&lt;/urls&gt;&lt;custom3&gt;papers2://publication/uuid/FB8E564F-9661-4DA3-A6A3-EC8779CDCD5F&lt;/custom3&gt;&lt;/record&gt;&lt;/Cite&gt;&lt;/EndNote&gt;</w:instrText>
        </w:r>
        <w:r w:rsidR="00EB2A40">
          <w:rPr>
            <w:color w:val="000000" w:themeColor="text1"/>
          </w:rPr>
          <w:fldChar w:fldCharType="separate"/>
        </w:r>
        <w:r w:rsidR="00EB2A40" w:rsidRPr="00EB2A40">
          <w:rPr>
            <w:noProof/>
            <w:color w:val="000000" w:themeColor="text1"/>
            <w:vertAlign w:val="superscript"/>
          </w:rPr>
          <w:t>9</w:t>
        </w:r>
        <w:r w:rsidR="00EB2A40">
          <w:rPr>
            <w:color w:val="000000" w:themeColor="text1"/>
          </w:rPr>
          <w:fldChar w:fldCharType="end"/>
        </w:r>
      </w:hyperlink>
      <w:r w:rsidR="007E180D" w:rsidRPr="009F5AF2">
        <w:rPr>
          <w:color w:val="000000" w:themeColor="text1"/>
        </w:rPr>
        <w:t xml:space="preserve">. </w:t>
      </w:r>
      <w:r w:rsidR="00DC4798">
        <w:rPr>
          <w:color w:val="000000" w:themeColor="text1"/>
        </w:rPr>
        <w:t xml:space="preserve">Gsp1 is </w:t>
      </w:r>
      <w:r w:rsidR="00381656">
        <w:rPr>
          <w:color w:val="000000" w:themeColor="text1"/>
        </w:rPr>
        <w:t xml:space="preserve">the </w:t>
      </w:r>
      <w:r w:rsidR="00DC4798" w:rsidRPr="009F5AF2">
        <w:rPr>
          <w:i/>
          <w:color w:val="000000" w:themeColor="text1"/>
        </w:rPr>
        <w:t>S. cerevisiae</w:t>
      </w:r>
      <w:r w:rsidR="00DC4798" w:rsidRPr="009F5AF2">
        <w:rPr>
          <w:color w:val="000000" w:themeColor="text1"/>
        </w:rPr>
        <w:t xml:space="preserve"> </w:t>
      </w:r>
      <w:r w:rsidR="00381656">
        <w:rPr>
          <w:color w:val="000000" w:themeColor="text1"/>
        </w:rPr>
        <w:t>homolog of human Ran</w:t>
      </w:r>
      <w:r w:rsidR="000F0BC8">
        <w:rPr>
          <w:color w:val="000000" w:themeColor="text1"/>
        </w:rPr>
        <w:t>,</w:t>
      </w:r>
      <w:r w:rsidR="00381656">
        <w:rPr>
          <w:color w:val="000000" w:themeColor="text1"/>
        </w:rPr>
        <w:t xml:space="preserve"> sharing </w:t>
      </w:r>
      <w:r w:rsidR="00DC4798" w:rsidRPr="009F5AF2">
        <w:rPr>
          <w:color w:val="000000" w:themeColor="text1"/>
        </w:rPr>
        <w:t>83% amino acid identity</w:t>
      </w:r>
      <w:r w:rsidR="00DC4798">
        <w:rPr>
          <w:color w:val="000000" w:themeColor="text1"/>
        </w:rPr>
        <w:t xml:space="preserve">. </w:t>
      </w:r>
      <w:r w:rsidR="00D97E72" w:rsidRPr="009F5AF2">
        <w:rPr>
          <w:color w:val="000000" w:themeColor="text1"/>
        </w:rPr>
        <w:t>Gsp1</w:t>
      </w:r>
      <w:r w:rsidR="008B3E80" w:rsidRPr="009F5AF2">
        <w:rPr>
          <w:color w:val="000000" w:themeColor="text1"/>
        </w:rPr>
        <w:t>/Ran</w:t>
      </w:r>
      <w:r w:rsidR="00D97E72" w:rsidRPr="009F5AF2">
        <w:rPr>
          <w:color w:val="000000" w:themeColor="text1"/>
        </w:rPr>
        <w:t xml:space="preserve"> </w:t>
      </w:r>
      <w:r w:rsidR="006F7E2C" w:rsidRPr="009F5AF2">
        <w:rPr>
          <w:color w:val="000000" w:themeColor="text1"/>
        </w:rPr>
        <w:t>regulat</w:t>
      </w:r>
      <w:r w:rsidR="00A93AA8" w:rsidRPr="009F5AF2">
        <w:rPr>
          <w:color w:val="000000" w:themeColor="text1"/>
        </w:rPr>
        <w:t>es</w:t>
      </w:r>
      <w:r w:rsidR="006F7E2C" w:rsidRPr="009F5AF2">
        <w:rPr>
          <w:color w:val="000000" w:themeColor="text1"/>
        </w:rPr>
        <w:t xml:space="preserve"> </w:t>
      </w:r>
      <w:r w:rsidR="00460A92" w:rsidRPr="009F5AF2">
        <w:rPr>
          <w:color w:val="000000" w:themeColor="text1"/>
        </w:rPr>
        <w:t>nucleocytoplasmic transport</w:t>
      </w:r>
      <w:r w:rsidR="00130C78" w:rsidRPr="009F5AF2">
        <w:rPr>
          <w:color w:val="000000" w:themeColor="text1"/>
        </w:rPr>
        <w:t xml:space="preserve"> of proteins</w:t>
      </w:r>
      <w:r w:rsidR="00EB2A40">
        <w:rPr>
          <w:color w:val="000000" w:themeColor="text1"/>
        </w:rPr>
        <w:fldChar w:fldCharType="begin">
          <w:fldData xml:space="preserve">PEVuZE5vdGU+PENpdGU+PEF1dGhvcj5Nb29yZTwvQXV0aG9yPjxZZWFyPjE5OTM8L1llYXI+PFJl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PEVuZE5vdGU+PENpdGU+PEF1dGhvcj5Nb29yZTwvQXV0aG9yPjxZZWFyPjE5OTM8L1llYXI+PFJl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hyperlink w:anchor="_ENREF_10" w:tooltip="Moore, 1993 #141" w:history="1">
        <w:r w:rsidR="00EB2A40" w:rsidRPr="00EB2A40">
          <w:rPr>
            <w:noProof/>
            <w:color w:val="000000" w:themeColor="text1"/>
            <w:vertAlign w:val="superscript"/>
          </w:rPr>
          <w:t>10</w:t>
        </w:r>
      </w:hyperlink>
      <w:r w:rsidR="00EB2A40" w:rsidRPr="00EB2A40">
        <w:rPr>
          <w:noProof/>
          <w:color w:val="000000" w:themeColor="text1"/>
          <w:vertAlign w:val="superscript"/>
        </w:rPr>
        <w:t>,</w:t>
      </w:r>
      <w:hyperlink w:anchor="_ENREF_11" w:tooltip="Stewart, 2007 #125" w:history="1">
        <w:r w:rsidR="00EB2A40" w:rsidRPr="00EB2A40">
          <w:rPr>
            <w:noProof/>
            <w:color w:val="000000" w:themeColor="text1"/>
            <w:vertAlign w:val="superscript"/>
          </w:rPr>
          <w:t>11</w:t>
        </w:r>
      </w:hyperlink>
      <w:r w:rsidR="00EB2A40">
        <w:rPr>
          <w:color w:val="000000" w:themeColor="text1"/>
        </w:rPr>
        <w:fldChar w:fldCharType="end"/>
      </w:r>
      <w:r w:rsidR="00130C78" w:rsidRPr="009F5AF2">
        <w:rPr>
          <w:color w:val="000000" w:themeColor="text1"/>
        </w:rPr>
        <w:t xml:space="preserve"> and RNA</w:t>
      </w:r>
      <w:r w:rsidR="00EB2A40">
        <w:rPr>
          <w:color w:val="000000" w:themeColor="text1"/>
        </w:rPr>
        <w:fldChar w:fldCharType="begin">
          <w:fldData xml:space="preserve">PEVuZE5vdGU+PENpdGU+PEF1dGhvcj5Lw7ZobGVyPC9BdXRob3I+PFllYXI+MjAwNzwvWWVhcj48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=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PEVuZE5vdGU+PENpdGU+PEF1dGhvcj5Lw7ZobGVyPC9BdXRob3I+PFllYXI+MjAwNzwvWWVhcj48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=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hyperlink w:anchor="_ENREF_12" w:tooltip="Köhler, 2007 #138" w:history="1">
        <w:r w:rsidR="00EB2A40" w:rsidRPr="00EB2A40">
          <w:rPr>
            <w:noProof/>
            <w:color w:val="000000" w:themeColor="text1"/>
            <w:vertAlign w:val="superscript"/>
          </w:rPr>
          <w:t>12</w:t>
        </w:r>
      </w:hyperlink>
      <w:r w:rsidR="00EB2A40" w:rsidRPr="00EB2A40">
        <w:rPr>
          <w:noProof/>
          <w:color w:val="000000" w:themeColor="text1"/>
          <w:vertAlign w:val="superscript"/>
        </w:rPr>
        <w:t>,</w:t>
      </w:r>
      <w:hyperlink w:anchor="_ENREF_13" w:tooltip="Delaleau, 2015 #148" w:history="1">
        <w:r w:rsidR="00EB2A40" w:rsidRPr="00EB2A40">
          <w:rPr>
            <w:noProof/>
            <w:color w:val="000000" w:themeColor="text1"/>
            <w:vertAlign w:val="superscript"/>
          </w:rPr>
          <w:t>13</w:t>
        </w:r>
      </w:hyperlink>
      <w:r w:rsidR="00EB2A40">
        <w:rPr>
          <w:color w:val="000000" w:themeColor="text1"/>
        </w:rPr>
        <w:fldChar w:fldCharType="end"/>
      </w:r>
      <w:r w:rsidR="007E180D" w:rsidRPr="009F5AF2">
        <w:rPr>
          <w:color w:val="000000" w:themeColor="text1"/>
        </w:rPr>
        <w:t>,</w:t>
      </w:r>
      <w:r w:rsidR="006F7E2C" w:rsidRPr="009F5AF2">
        <w:rPr>
          <w:color w:val="000000" w:themeColor="text1"/>
        </w:rPr>
        <w:t xml:space="preserve"> </w:t>
      </w:r>
      <w:r w:rsidR="007766E0" w:rsidRPr="009F5AF2">
        <w:rPr>
          <w:color w:val="000000" w:themeColor="text1"/>
        </w:rPr>
        <w:t>cell cycle progression</w:t>
      </w:r>
      <w:hyperlink w:anchor="_ENREF_14" w:tooltip="Arnaoutov, 2003 #154" w:history="1">
        <w:r w:rsidR="00EB2A40">
          <w:rPr>
            <w:color w:val="000000" w:themeColor="text1"/>
          </w:rPr>
          <w:fldChar w:fldCharType="begin"/>
        </w:r>
        <w:r w:rsidR="00EB2A40">
          <w:rPr>
            <w:color w:val="000000" w:themeColor="text1"/>
          </w:rPr>
          <w:instrText xml:space="preserve"> ADDIN EN.CITE &lt;EndNote&gt;&lt;Cite&gt;&lt;Author&gt;Arnaoutov&lt;/Author&gt;&lt;Year&gt;2003&lt;/Year&gt;&lt;RecNum&gt;154&lt;/RecNum&gt;&lt;IDText&gt;r05389&lt;/IDText&gt;&lt;DisplayText&gt;&lt;style face="superscript"&gt;14&lt;/style&gt;&lt;/DisplayText&gt;&lt;record&gt;&lt;rec-number&gt;154&lt;/rec-number&gt;&lt;foreign-keys&gt;&lt;key app="EN" db-id="tr0dtzxwjwedv6ezad9xeat5xeddv5ad9ser" timestamp="1572498171"&gt;154&lt;/key&gt;&lt;/foreign-keys&gt;&lt;ref-type name="Journal Article"&gt;17&lt;/ref-type&gt;&lt;contributors&gt;&lt;authors&gt;&lt;author&gt;Arnaoutov, Alexei&lt;/author&gt;&lt;author&gt;Dasso, Mary&lt;/author&gt;&lt;/authors&gt;&lt;/contributors&gt;&lt;auth-address&gt;Laboratory of Gene Regulation and Development, NICHD, NIH, Building 18, Room 106, 20892, Bethesda, MD, USA&lt;/auth-address&gt;&lt;titles&gt;&lt;title&gt;The Ran GTPase regulates kinetochore function.&lt;/title&gt;&lt;secondary-title&gt;Developmental Cell&lt;/secondary-title&gt;&lt;/titles&gt;&lt;periodical&gt;&lt;full-title&gt;Developmental cell&lt;/full-title&gt;&lt;/periodical&gt;&lt;pages&gt;99-111&lt;/pages&gt;&lt;volume&gt;5&lt;/volume&gt;&lt;number&gt;1&lt;/number&gt;&lt;dates&gt;&lt;year&gt;2003&lt;/year&gt;&lt;pub-dates&gt;&lt;date&gt;Jul&lt;/date&gt;&lt;/pub-dates&gt;&lt;/dates&gt;&lt;accession-num&gt;12852855&lt;/accession-num&gt;&lt;label&gt;r05389&lt;/label&gt;&lt;urls&gt;&lt;related-urls&gt;&lt;url&gt;http://eutils.ncbi.nlm.nih.gov/entrez/eutils/elink.fcgi?dbfrom=pubmed&amp;amp;amp;id=12852855&amp;amp;amp;retmode=ref&amp;amp;amp;cmd=prlinks&lt;/url&gt;&lt;/related-urls&gt;&lt;pdf-urls&gt;&lt;url&gt;file://localhost/localhost/localhost/Users/tperica/Documents/Papers2/Articles/2003/Arnaoutov/Dev.%252520Cell%2525202003%252520Arnaoutov.pdf&lt;/url&gt;&lt;/pdf-urls&gt;&lt;/urls&gt;&lt;custom3&gt;papers2://publication/uuid/B00A133F-46DA-495E-B2EA-F8A653F6EF29&lt;/custom3&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14</w:t>
        </w:r>
        <w:r w:rsidR="00EB2A40">
          <w:rPr>
            <w:color w:val="000000" w:themeColor="text1"/>
          </w:rPr>
          <w:fldChar w:fldCharType="end"/>
        </w:r>
      </w:hyperlink>
      <w:r w:rsidR="006F7E2C" w:rsidRPr="009F5AF2">
        <w:rPr>
          <w:color w:val="000000" w:themeColor="text1"/>
        </w:rPr>
        <w:t xml:space="preserve">, </w:t>
      </w:r>
      <w:r w:rsidR="00792943" w:rsidRPr="009F5AF2">
        <w:rPr>
          <w:color w:val="000000" w:themeColor="text1"/>
        </w:rPr>
        <w:t xml:space="preserve">and </w:t>
      </w:r>
      <w:r w:rsidR="00460A92" w:rsidRPr="009F5AF2">
        <w:rPr>
          <w:color w:val="000000" w:themeColor="text1"/>
        </w:rPr>
        <w:t>RNA processing</w:t>
      </w:r>
      <w:hyperlink w:anchor="_ENREF_15" w:tooltip="Ren, 1995 #142" w:history="1">
        <w:r w:rsidR="00EB2A40">
          <w:rPr>
            <w:color w:val="000000" w:themeColor="text1"/>
          </w:rPr>
          <w:fldChar w:fldCharType="begin"/>
        </w:r>
        <w:r w:rsidR="00EB2A40">
          <w:rPr>
            <w:color w:val="000000" w:themeColor="text1"/>
          </w:rPr>
          <w:instrText xml:space="preserve"> ADDIN EN.CITE &lt;EndNote&gt;&lt;Cite&gt;&lt;Author&gt;Ren&lt;/Author&gt;&lt;Year&gt;1995&lt;/Year&gt;&lt;RecNum&gt;142&lt;/RecNum&gt;&lt;IDText&gt;r05367&lt;/IDText&gt;&lt;DisplayText&gt;&lt;style face="superscript"&gt;15&lt;/style&gt;&lt;/DisplayText&gt;&lt;record&gt;&lt;rec-number&gt;142&lt;/rec-number&gt;&lt;foreign-keys&gt;&lt;key app="EN" db-id="tr0dtzxwjwedv6ezad9xeat5xeddv5ad9ser" timestamp="1572498171"&gt;142&lt;/key&gt;&lt;/foreign-keys&gt;&lt;ref-type name="Journal Article"&gt;17&lt;/ref-type&gt;&lt;contributors&gt;&lt;authors&gt;&lt;author&gt;Ren, M&lt;/author&gt;&lt;author&gt;Villamarin, A&lt;/author&gt;&lt;author&gt;Shih, A&lt;/author&gt;&lt;author&gt;Coutavas, E&lt;/author&gt;&lt;author&gt;Moore, M S&lt;/author&gt;&lt;author&gt;LoCurcio, M&lt;/author&gt;&lt;author&gt;Clarke, V&lt;/author&gt;&lt;author&gt;Oppenheim, J D&lt;/author&gt;&lt;author&gt;D’Eustachio, P&lt;/author&gt;&lt;author&gt;Rush, M G&lt;/author&gt;&lt;/authors&gt;&lt;/contributors&gt;&lt;auth-address&gt;Department of Cell Biology, New York University Medical Center, New York 10016.&lt;/auth-address&gt;&lt;titles&gt;&lt;title&gt;Separate domains of the Ran GTPase interact with different factors to regulate nuclear protein import and RNA processing.&lt;/title&gt;&lt;secondary-title&gt;Molecular and Cellular Biology&lt;/secondary-title&gt;&lt;/titles&gt;&lt;periodical&gt;&lt;full-title&gt;Molecular and Cellular Biology&lt;/full-title&gt;&lt;/periodical&gt;&lt;pages&gt;2117-2124&lt;/pages&gt;&lt;volume&gt;15&lt;/volume&gt;&lt;number&gt;4&lt;/number&gt;&lt;dates&gt;&lt;year&gt;1995&lt;/year&gt;&lt;pub-dates&gt;&lt;date&gt;May&lt;/date&gt;&lt;/pub-dates&gt;&lt;/dates&gt;&lt;accession-num&gt;7891706&lt;/accession-num&gt;&lt;label&gt;r05367&lt;/label&gt;&lt;work-type&gt;Comparative Study&lt;/work-type&gt;&lt;urls&gt;&lt;related-urls&gt;&lt;url&gt;http://eutils.ncbi.nlm.nih.gov/entrez/eutils/elink.fcgi?dbfrom=pubmed&amp;amp;amp;id=7891706&amp;amp;amp;retmode=ref&amp;amp;amp;cmd=prlinks&lt;/url&gt;&lt;/related-urls&gt;&lt;pdf-urls&gt;&lt;url&gt;file://localhost/localhost/localhost/Users/tperica/Documents/Papers2/Articles/1995/Ren/Molecular%252520and%252520Cellular%252520Biology%2525201995%252520Ren.pdf&lt;/url&gt;&lt;/pdf-urls&gt;&lt;/urls&gt;&lt;custom2&gt;PMC230439&lt;/custom2&gt;&lt;custom3&gt;papers2://publication/uuid/16FC9F99-F887-480F-AC08-7CD1BA999EAE&lt;/custom3&gt;&lt;electronic-resource-num&gt;10.1128/mcb.15.4.2117&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15</w:t>
        </w:r>
        <w:r w:rsidR="00EB2A40">
          <w:rPr>
            <w:color w:val="000000" w:themeColor="text1"/>
          </w:rPr>
          <w:fldChar w:fldCharType="end"/>
        </w:r>
      </w:hyperlink>
      <w:r w:rsidR="00460A92" w:rsidRPr="009F5AF2">
        <w:rPr>
          <w:color w:val="000000" w:themeColor="text1"/>
        </w:rPr>
        <w:t>.</w:t>
      </w:r>
      <w:r w:rsidR="007920BA" w:rsidRPr="009F5AF2">
        <w:rPr>
          <w:color w:val="000000" w:themeColor="text1"/>
        </w:rPr>
        <w:t xml:space="preserve"> </w:t>
      </w:r>
      <w:r w:rsidR="007F5B72">
        <w:rPr>
          <w:color w:val="000000" w:themeColor="text1"/>
          <w:lang w:val="en-GB"/>
        </w:rPr>
        <w:t>H</w:t>
      </w:r>
      <w:proofErr w:type="spellStart"/>
      <w:r w:rsidR="00D97E72" w:rsidRPr="009F5AF2">
        <w:rPr>
          <w:color w:val="000000" w:themeColor="text1"/>
        </w:rPr>
        <w:t>igh</w:t>
      </w:r>
      <w:proofErr w:type="spellEnd"/>
      <w:r w:rsidR="00D97E72" w:rsidRPr="009F5AF2">
        <w:rPr>
          <w:color w:val="000000" w:themeColor="text1"/>
        </w:rPr>
        <w:t xml:space="preserve">-resolution crystal structures of </w:t>
      </w:r>
      <w:r w:rsidR="00D97E72" w:rsidRPr="009F5AF2">
        <w:rPr>
          <w:color w:val="000000" w:themeColor="text1"/>
        </w:rPr>
        <w:lastRenderedPageBreak/>
        <w:t>Gsp1/Ran in complex with 16 different binding partner</w:t>
      </w:r>
      <w:r w:rsidR="002E5FA6" w:rsidRPr="009F5AF2">
        <w:rPr>
          <w:color w:val="000000" w:themeColor="text1"/>
        </w:rPr>
        <w:t>s</w:t>
      </w:r>
      <w:r w:rsidR="00D97E72" w:rsidRPr="009F5AF2">
        <w:rPr>
          <w:color w:val="000000" w:themeColor="text1"/>
        </w:rPr>
        <w:t xml:space="preserve"> are known</w:t>
      </w:r>
      <w:r w:rsidR="00D97E72" w:rsidRPr="009F5AF2">
        <w:rPr>
          <w:color w:val="000000" w:themeColor="text1"/>
          <w:lang w:val="en-GB"/>
        </w:rPr>
        <w:t xml:space="preserve"> (</w:t>
      </w:r>
      <w:r w:rsidR="00B603C4" w:rsidRPr="009F5AF2">
        <w:rPr>
          <w:b/>
          <w:color w:val="000000" w:themeColor="text1"/>
          <w:lang w:val="en-GB"/>
        </w:rPr>
        <w:t>Extended Data Fig. 1</w:t>
      </w:r>
      <w:r w:rsidR="00C9378E" w:rsidRPr="009F5AF2">
        <w:rPr>
          <w:color w:val="000000" w:themeColor="text1"/>
          <w:lang w:val="en-GB"/>
        </w:rPr>
        <w:t xml:space="preserve">, </w:t>
      </w:r>
      <w:r w:rsidR="00C9378E" w:rsidRPr="009F5AF2">
        <w:rPr>
          <w:b/>
          <w:color w:val="000000" w:themeColor="text1"/>
          <w:lang w:val="en-GB"/>
        </w:rPr>
        <w:t>Supplementary</w:t>
      </w:r>
      <w:r w:rsidR="006D2E9A" w:rsidRPr="009F5AF2">
        <w:rPr>
          <w:b/>
          <w:color w:val="000000" w:themeColor="text1"/>
          <w:lang w:val="en-GB"/>
        </w:rPr>
        <w:t xml:space="preserve"> File 1</w:t>
      </w:r>
      <w:r w:rsidR="00C9378E" w:rsidRPr="009F5AF2">
        <w:rPr>
          <w:b/>
          <w:color w:val="000000" w:themeColor="text1"/>
          <w:lang w:val="en-GB"/>
        </w:rPr>
        <w:t xml:space="preserve"> </w:t>
      </w:r>
      <w:r w:rsidR="00646DE0" w:rsidRPr="009F5AF2">
        <w:rPr>
          <w:b/>
          <w:color w:val="000000" w:themeColor="text1"/>
          <w:lang w:val="en-GB"/>
        </w:rPr>
        <w:t>Fig</w:t>
      </w:r>
      <w:r w:rsidR="00EA578C" w:rsidRPr="009F5AF2">
        <w:rPr>
          <w:b/>
          <w:color w:val="000000" w:themeColor="text1"/>
          <w:lang w:val="en-GB"/>
        </w:rPr>
        <w:t>.</w:t>
      </w:r>
      <w:r w:rsidR="00646DE0" w:rsidRPr="009F5AF2">
        <w:rPr>
          <w:b/>
          <w:color w:val="000000" w:themeColor="text1"/>
          <w:lang w:val="en-GB"/>
        </w:rPr>
        <w:t xml:space="preserve"> 1</w:t>
      </w:r>
      <w:r w:rsidR="00E34FA5">
        <w:rPr>
          <w:b/>
          <w:color w:val="000000" w:themeColor="text1"/>
          <w:lang w:val="en-GB"/>
        </w:rPr>
        <w:t>,</w:t>
      </w:r>
      <w:r w:rsidR="00646DE0" w:rsidRPr="009F5AF2">
        <w:rPr>
          <w:b/>
          <w:color w:val="000000" w:themeColor="text1"/>
          <w:lang w:val="en-GB"/>
        </w:rPr>
        <w:t xml:space="preserve"> and </w:t>
      </w:r>
      <w:r w:rsidR="00C9378E" w:rsidRPr="009F5AF2">
        <w:rPr>
          <w:b/>
          <w:color w:val="000000" w:themeColor="text1"/>
          <w:lang w:val="en-GB"/>
        </w:rPr>
        <w:t>Table 1</w:t>
      </w:r>
      <w:r w:rsidR="00B603C4" w:rsidRPr="009F5AF2">
        <w:rPr>
          <w:color w:val="000000" w:themeColor="text1"/>
          <w:lang w:val="en-GB"/>
        </w:rPr>
        <w:t>)</w:t>
      </w:r>
      <w:r w:rsidR="00D97E72" w:rsidRPr="009F5AF2">
        <w:rPr>
          <w:color w:val="000000" w:themeColor="text1"/>
          <w:lang w:val="en-GB"/>
        </w:rPr>
        <w:t xml:space="preserve">. </w:t>
      </w:r>
      <w:r w:rsidR="00D97E72" w:rsidRPr="009F5AF2">
        <w:rPr>
          <w:color w:val="000000" w:themeColor="text1"/>
        </w:rPr>
        <w:t>We reasoned that by placing defined point mutations in Gsp1 interfaces with these partners</w:t>
      </w:r>
      <w:r w:rsidR="00D572C2" w:rsidRPr="009F5AF2">
        <w:rPr>
          <w:color w:val="000000" w:themeColor="text1"/>
        </w:rPr>
        <w:t>,</w:t>
      </w:r>
      <w:r w:rsidR="00D97E72" w:rsidRPr="009F5AF2">
        <w:rPr>
          <w:color w:val="000000" w:themeColor="text1"/>
        </w:rPr>
        <w:t xml:space="preserve"> we </w:t>
      </w:r>
      <w:r w:rsidR="00563CB7">
        <w:rPr>
          <w:color w:val="000000" w:themeColor="text1"/>
        </w:rPr>
        <w:t>would</w:t>
      </w:r>
      <w:r w:rsidR="00563CB7" w:rsidRPr="009F5AF2">
        <w:rPr>
          <w:color w:val="000000" w:themeColor="text1"/>
        </w:rPr>
        <w:t xml:space="preserve"> </w:t>
      </w:r>
      <w:r w:rsidR="00D97E72" w:rsidRPr="009F5AF2">
        <w:rPr>
          <w:color w:val="000000" w:themeColor="text1"/>
        </w:rPr>
        <w:t>differentially perturb subsets of biological processes regulated by Gsp1. We then determined the</w:t>
      </w:r>
      <w:r w:rsidR="00C22648" w:rsidRPr="009F5AF2">
        <w:rPr>
          <w:color w:val="000000" w:themeColor="text1"/>
        </w:rPr>
        <w:t xml:space="preserve"> functional consequences of the</w:t>
      </w:r>
      <w:r w:rsidR="00D97E72" w:rsidRPr="009F5AF2">
        <w:rPr>
          <w:color w:val="000000" w:themeColor="text1"/>
        </w:rPr>
        <w:t>se</w:t>
      </w:r>
      <w:r w:rsidR="00C22648" w:rsidRPr="009F5AF2">
        <w:rPr>
          <w:color w:val="000000" w:themeColor="text1"/>
        </w:rPr>
        <w:t xml:space="preserve"> Gsp1 mutations on diverse </w:t>
      </w:r>
      <w:r w:rsidR="00563CB7">
        <w:rPr>
          <w:color w:val="000000" w:themeColor="text1"/>
        </w:rPr>
        <w:t>cellular</w:t>
      </w:r>
      <w:r w:rsidR="00563CB7" w:rsidRPr="009F5AF2">
        <w:rPr>
          <w:color w:val="000000" w:themeColor="text1"/>
        </w:rPr>
        <w:t xml:space="preserve"> </w:t>
      </w:r>
      <w:r w:rsidR="00C22648" w:rsidRPr="009F5AF2">
        <w:rPr>
          <w:color w:val="000000" w:themeColor="text1"/>
        </w:rPr>
        <w:t>processes</w:t>
      </w:r>
      <w:r w:rsidR="00D97E72" w:rsidRPr="009F5AF2">
        <w:rPr>
          <w:color w:val="000000" w:themeColor="text1"/>
        </w:rPr>
        <w:t xml:space="preserve"> in </w:t>
      </w:r>
      <w:r w:rsidR="00D97E72" w:rsidRPr="009F5AF2">
        <w:rPr>
          <w:i/>
          <w:color w:val="000000" w:themeColor="text1"/>
        </w:rPr>
        <w:t>S. cerevisiae</w:t>
      </w:r>
      <w:r w:rsidR="00D97E72" w:rsidRPr="009F5AF2">
        <w:rPr>
          <w:color w:val="000000" w:themeColor="text1"/>
        </w:rPr>
        <w:t xml:space="preserve"> using </w:t>
      </w:r>
      <w:r w:rsidR="00D572C2" w:rsidRPr="009F5AF2">
        <w:rPr>
          <w:color w:val="000000" w:themeColor="text1"/>
        </w:rPr>
        <w:t xml:space="preserve">quantitative </w:t>
      </w:r>
      <w:r w:rsidR="00D97E72" w:rsidRPr="009F5AF2">
        <w:rPr>
          <w:color w:val="000000" w:themeColor="text1"/>
        </w:rPr>
        <w:t>genetic interaction mapping</w:t>
      </w:r>
      <w:r w:rsidR="00C22648" w:rsidRPr="009F5AF2">
        <w:rPr>
          <w:color w:val="000000" w:themeColor="text1"/>
        </w:rPr>
        <w:t>,</w:t>
      </w:r>
      <w:r w:rsidR="00D97E72" w:rsidRPr="009F5AF2">
        <w:rPr>
          <w:color w:val="000000" w:themeColor="text1"/>
        </w:rPr>
        <w:t xml:space="preserve"> </w:t>
      </w:r>
      <w:r w:rsidR="00C22648" w:rsidRPr="009F5AF2">
        <w:rPr>
          <w:color w:val="000000" w:themeColor="text1"/>
        </w:rPr>
        <w:t xml:space="preserve">measured changes to the </w:t>
      </w:r>
      <w:r w:rsidR="00D97E72" w:rsidRPr="009F5AF2">
        <w:rPr>
          <w:color w:val="000000" w:themeColor="text1"/>
        </w:rPr>
        <w:t>physical interaction network using affinity</w:t>
      </w:r>
      <w:r w:rsidR="00D90CB4" w:rsidRPr="009F5AF2">
        <w:rPr>
          <w:color w:val="000000" w:themeColor="text1"/>
        </w:rPr>
        <w:t xml:space="preserve"> </w:t>
      </w:r>
      <w:r w:rsidR="00D97E72" w:rsidRPr="009F5AF2">
        <w:rPr>
          <w:color w:val="000000" w:themeColor="text1"/>
        </w:rPr>
        <w:t>purification mass spectrometry</w:t>
      </w:r>
      <w:r w:rsidR="00D90CB4" w:rsidRPr="009F5AF2">
        <w:rPr>
          <w:color w:val="000000" w:themeColor="text1"/>
        </w:rPr>
        <w:t xml:space="preserve"> (AP-MS)</w:t>
      </w:r>
      <w:r w:rsidR="00D97E72" w:rsidRPr="009F5AF2">
        <w:rPr>
          <w:color w:val="000000" w:themeColor="text1"/>
        </w:rPr>
        <w:t xml:space="preserve">, and finally quantified molecular changes on the </w:t>
      </w:r>
      <w:r w:rsidR="00C22648" w:rsidRPr="009F5AF2">
        <w:rPr>
          <w:color w:val="000000" w:themeColor="text1"/>
        </w:rPr>
        <w:t xml:space="preserve">Gsp1 switch motif </w:t>
      </w:r>
      <w:r w:rsidR="00D97E72" w:rsidRPr="009F5AF2">
        <w:rPr>
          <w:color w:val="000000" w:themeColor="text1"/>
        </w:rPr>
        <w:t>using biophysical</w:t>
      </w:r>
      <w:r w:rsidR="00C22648" w:rsidRPr="009F5AF2">
        <w:rPr>
          <w:color w:val="000000" w:themeColor="text1"/>
        </w:rPr>
        <w:t xml:space="preserve"> studies </w:t>
      </w:r>
      <w:r w:rsidR="00D97E72" w:rsidRPr="009F5AF2">
        <w:rPr>
          <w:i/>
          <w:color w:val="000000" w:themeColor="text1"/>
        </w:rPr>
        <w:t>in vitro</w:t>
      </w:r>
      <w:r w:rsidR="00D97E72" w:rsidRPr="009F5AF2">
        <w:rPr>
          <w:color w:val="000000" w:themeColor="text1"/>
        </w:rPr>
        <w:t xml:space="preserve"> </w:t>
      </w:r>
      <w:r w:rsidR="00C22648" w:rsidRPr="009F5AF2">
        <w:rPr>
          <w:color w:val="000000" w:themeColor="text1"/>
        </w:rPr>
        <w:t>(</w:t>
      </w:r>
      <w:r w:rsidR="00C22648" w:rsidRPr="009F5AF2">
        <w:rPr>
          <w:b/>
          <w:color w:val="000000" w:themeColor="text1"/>
        </w:rPr>
        <w:t>Fig. 1 a,</w:t>
      </w:r>
      <w:r w:rsidR="009C005C" w:rsidRPr="009F5AF2">
        <w:rPr>
          <w:b/>
          <w:color w:val="000000" w:themeColor="text1"/>
        </w:rPr>
        <w:t xml:space="preserve"> </w:t>
      </w:r>
      <w:r w:rsidR="00C22648" w:rsidRPr="009F5AF2">
        <w:rPr>
          <w:b/>
          <w:color w:val="000000" w:themeColor="text1"/>
        </w:rPr>
        <w:t>b</w:t>
      </w:r>
      <w:r w:rsidR="00C22648" w:rsidRPr="009F5AF2">
        <w:rPr>
          <w:color w:val="000000" w:themeColor="text1"/>
        </w:rPr>
        <w:t>).</w:t>
      </w:r>
      <w:r w:rsidR="00C22648" w:rsidRPr="009F5AF2">
        <w:rPr>
          <w:b/>
          <w:color w:val="000000" w:themeColor="text1"/>
        </w:rPr>
        <w:t xml:space="preserve"> </w:t>
      </w:r>
    </w:p>
    <w:p w14:paraId="50623FEF" w14:textId="77777777" w:rsidR="002946D4" w:rsidRPr="009F5AF2" w:rsidRDefault="002946D4" w:rsidP="002946D4">
      <w:pPr>
        <w:rPr>
          <w:color w:val="000000" w:themeColor="text1"/>
        </w:rPr>
      </w:pPr>
      <w:r w:rsidRPr="009F5AF2">
        <w:rPr>
          <w:b/>
          <w:color w:val="000000" w:themeColor="text1"/>
        </w:rPr>
        <w:t>Genetic interactions of Gsp1 mutants.</w:t>
      </w:r>
    </w:p>
    <w:p w14:paraId="1D6C54BE" w14:textId="11074866" w:rsidR="00C30DB4" w:rsidRPr="009F5AF2" w:rsidRDefault="007019A0" w:rsidP="00766E8C">
      <w:pPr>
        <w:rPr>
          <w:color w:val="000000" w:themeColor="text1"/>
        </w:rPr>
      </w:pPr>
      <w:r>
        <w:rPr>
          <w:color w:val="000000" w:themeColor="text1"/>
        </w:rPr>
        <w:t>W</w:t>
      </w:r>
      <w:r w:rsidR="003840B5" w:rsidRPr="009F5AF2">
        <w:rPr>
          <w:color w:val="000000" w:themeColor="text1"/>
        </w:rPr>
        <w:t>e designed 5</w:t>
      </w:r>
      <w:r w:rsidR="005339FA" w:rsidRPr="009F5AF2">
        <w:rPr>
          <w:color w:val="000000" w:themeColor="text1"/>
        </w:rPr>
        <w:t>5</w:t>
      </w:r>
      <w:r w:rsidR="00563CB7">
        <w:rPr>
          <w:color w:val="000000" w:themeColor="text1"/>
        </w:rPr>
        <w:t xml:space="preserve"> genomically integrated point mutant alleles of </w:t>
      </w:r>
      <w:r w:rsidR="003840B5" w:rsidRPr="009F5AF2">
        <w:rPr>
          <w:i/>
          <w:color w:val="000000" w:themeColor="text1"/>
        </w:rPr>
        <w:t>S. cerevisiae</w:t>
      </w:r>
      <w:r w:rsidR="003840B5" w:rsidRPr="009F5AF2">
        <w:rPr>
          <w:color w:val="000000" w:themeColor="text1"/>
        </w:rPr>
        <w:t xml:space="preserve"> </w:t>
      </w:r>
      <w:r w:rsidR="00563CB7">
        <w:rPr>
          <w:color w:val="000000" w:themeColor="text1"/>
        </w:rPr>
        <w:t xml:space="preserve">Gsp1 </w:t>
      </w:r>
      <w:r>
        <w:rPr>
          <w:color w:val="000000" w:themeColor="text1"/>
        </w:rPr>
        <w:t>t</w:t>
      </w:r>
      <w:r w:rsidRPr="009F5AF2">
        <w:rPr>
          <w:color w:val="000000" w:themeColor="text1"/>
        </w:rPr>
        <w:t xml:space="preserve">o target each of </w:t>
      </w:r>
      <w:r>
        <w:rPr>
          <w:color w:val="000000" w:themeColor="text1"/>
        </w:rPr>
        <w:t>its</w:t>
      </w:r>
      <w:r w:rsidRPr="009F5AF2">
        <w:rPr>
          <w:color w:val="000000" w:themeColor="text1"/>
        </w:rPr>
        <w:t xml:space="preserve"> 16 known interaction</w:t>
      </w:r>
      <w:r>
        <w:rPr>
          <w:color w:val="000000" w:themeColor="text1"/>
        </w:rPr>
        <w:t xml:space="preserve">s </w:t>
      </w:r>
      <w:r w:rsidR="000E32F3" w:rsidRPr="009F5AF2">
        <w:rPr>
          <w:color w:val="000000" w:themeColor="text1"/>
        </w:rPr>
        <w:t>(</w:t>
      </w:r>
      <w:r w:rsidR="000E32F3" w:rsidRPr="009F5AF2">
        <w:rPr>
          <w:b/>
          <w:color w:val="000000" w:themeColor="text1"/>
        </w:rPr>
        <w:t>Fig. 1</w:t>
      </w:r>
      <w:r w:rsidR="00942024" w:rsidRPr="009F5AF2">
        <w:rPr>
          <w:b/>
          <w:color w:val="000000" w:themeColor="text1"/>
        </w:rPr>
        <w:t>c</w:t>
      </w:r>
      <w:r w:rsidR="000E32F3" w:rsidRPr="009F5AF2">
        <w:rPr>
          <w:b/>
          <w:color w:val="000000" w:themeColor="text1"/>
        </w:rPr>
        <w:t>, Extended Data Fig. 1, Supplementary</w:t>
      </w:r>
      <w:r w:rsidR="00C219B2" w:rsidRPr="009F5AF2">
        <w:rPr>
          <w:b/>
          <w:color w:val="000000" w:themeColor="text1"/>
        </w:rPr>
        <w:t xml:space="preserve"> File 1</w:t>
      </w:r>
      <w:r w:rsidR="000E32F3" w:rsidRPr="009F5AF2">
        <w:rPr>
          <w:b/>
          <w:color w:val="000000" w:themeColor="text1"/>
        </w:rPr>
        <w:t xml:space="preserve"> </w:t>
      </w:r>
      <w:r w:rsidR="00BF1A54">
        <w:rPr>
          <w:b/>
          <w:color w:val="000000" w:themeColor="text1"/>
        </w:rPr>
        <w:t xml:space="preserve">Fig. 1 </w:t>
      </w:r>
      <w:r w:rsidR="00BF1A54" w:rsidRPr="00B84566">
        <w:rPr>
          <w:bCs/>
          <w:color w:val="000000" w:themeColor="text1"/>
        </w:rPr>
        <w:t>and</w:t>
      </w:r>
      <w:r w:rsidR="00BF1A54">
        <w:rPr>
          <w:b/>
          <w:color w:val="000000" w:themeColor="text1"/>
        </w:rPr>
        <w:t xml:space="preserve"> </w:t>
      </w:r>
      <w:r w:rsidR="000E32F3" w:rsidRPr="009F5AF2">
        <w:rPr>
          <w:b/>
          <w:color w:val="000000" w:themeColor="text1"/>
        </w:rPr>
        <w:t xml:space="preserve">Tables </w:t>
      </w:r>
      <w:r w:rsidR="00213244" w:rsidRPr="009F5AF2">
        <w:rPr>
          <w:b/>
          <w:color w:val="000000" w:themeColor="text1"/>
        </w:rPr>
        <w:t>2</w:t>
      </w:r>
      <w:r w:rsidR="00586FBE" w:rsidRPr="009F5AF2">
        <w:rPr>
          <w:b/>
          <w:color w:val="000000" w:themeColor="text1"/>
        </w:rPr>
        <w:t>,</w:t>
      </w:r>
      <w:r w:rsidR="000F6BA5" w:rsidRPr="009F5AF2">
        <w:rPr>
          <w:b/>
          <w:color w:val="000000" w:themeColor="text1"/>
        </w:rPr>
        <w:t xml:space="preserve"> </w:t>
      </w:r>
      <w:r w:rsidR="00586FBE" w:rsidRPr="009F5AF2">
        <w:rPr>
          <w:b/>
          <w:color w:val="000000" w:themeColor="text1"/>
        </w:rPr>
        <w:t>3</w:t>
      </w:r>
      <w:r w:rsidR="000E32F3" w:rsidRPr="009F5AF2">
        <w:rPr>
          <w:color w:val="000000" w:themeColor="text1"/>
        </w:rPr>
        <w:t xml:space="preserve">). To avoid </w:t>
      </w:r>
      <w:r w:rsidR="00CB7CF6" w:rsidRPr="009F5AF2">
        <w:rPr>
          <w:color w:val="000000" w:themeColor="text1"/>
        </w:rPr>
        <w:t xml:space="preserve">simultaneously affecting </w:t>
      </w:r>
      <w:r w:rsidR="000E32F3" w:rsidRPr="009F5AF2">
        <w:rPr>
          <w:color w:val="000000" w:themeColor="text1"/>
        </w:rPr>
        <w:t>all Gsp1 functions</w:t>
      </w:r>
      <w:r w:rsidR="00CB7CF6" w:rsidRPr="009F5AF2">
        <w:rPr>
          <w:color w:val="000000" w:themeColor="text1"/>
        </w:rPr>
        <w:t xml:space="preserve"> </w:t>
      </w:r>
      <w:r w:rsidR="000E32F3" w:rsidRPr="009F5AF2">
        <w:rPr>
          <w:color w:val="000000" w:themeColor="text1"/>
        </w:rPr>
        <w:t xml:space="preserve">and to create </w:t>
      </w:r>
      <w:r w:rsidR="0009422F" w:rsidRPr="009F5AF2">
        <w:rPr>
          <w:color w:val="000000" w:themeColor="text1"/>
        </w:rPr>
        <w:t xml:space="preserve">viable </w:t>
      </w:r>
      <w:r w:rsidR="000E32F3" w:rsidRPr="009F5AF2">
        <w:rPr>
          <w:color w:val="000000" w:themeColor="text1"/>
        </w:rPr>
        <w:t>mutant strains</w:t>
      </w:r>
      <w:r w:rsidR="00B72022" w:rsidRPr="009F5AF2">
        <w:rPr>
          <w:color w:val="000000" w:themeColor="text1"/>
        </w:rPr>
        <w:t xml:space="preserve"> (as Gsp1 is essential)</w:t>
      </w:r>
      <w:r w:rsidR="000E32F3" w:rsidRPr="009F5AF2">
        <w:rPr>
          <w:color w:val="000000" w:themeColor="text1"/>
        </w:rPr>
        <w:t xml:space="preserve">, we </w:t>
      </w:r>
      <w:r w:rsidR="0090187D" w:rsidRPr="009F5AF2">
        <w:rPr>
          <w:color w:val="000000" w:themeColor="text1"/>
        </w:rPr>
        <w:t>ex</w:t>
      </w:r>
      <w:r w:rsidR="00C51213" w:rsidRPr="009F5AF2">
        <w:rPr>
          <w:color w:val="000000" w:themeColor="text1"/>
        </w:rPr>
        <w:t>cluded</w:t>
      </w:r>
      <w:r w:rsidR="0090187D" w:rsidRPr="009F5AF2">
        <w:rPr>
          <w:color w:val="000000" w:themeColor="text1"/>
        </w:rPr>
        <w:t xml:space="preserve"> </w:t>
      </w:r>
      <w:r w:rsidR="009265AC" w:rsidRPr="009F5AF2">
        <w:rPr>
          <w:color w:val="000000" w:themeColor="text1"/>
        </w:rPr>
        <w:t>mutations in</w:t>
      </w:r>
      <w:r w:rsidR="000E32F3" w:rsidRPr="009F5AF2">
        <w:rPr>
          <w:color w:val="000000" w:themeColor="text1"/>
        </w:rPr>
        <w:t xml:space="preserve"> the Gsp1 nucleotide binding site and the switch I and II regions</w:t>
      </w:r>
      <w:hyperlink w:anchor="_ENREF_16" w:tooltip="Rojas, 2012 #175" w:history="1">
        <w:r w:rsidR="00EB2A40">
          <w:rPr>
            <w:color w:val="000000" w:themeColor="text1"/>
          </w:rPr>
          <w:fldChar w:fldCharType="begin"/>
        </w:r>
        <w:r w:rsidR="00EB2A40">
          <w:rPr>
            <w:color w:val="000000" w:themeColor="text1"/>
          </w:rPr>
          <w:instrText xml:space="preserve"> ADDIN EN.CITE &lt;EndNote&gt;&lt;Cite&gt;&lt;Author&gt;Rojas&lt;/Author&gt;&lt;Year&gt;2012&lt;/Year&gt;&lt;RecNum&gt;175&lt;/RecNum&gt;&lt;IDText&gt;r03534&lt;/IDText&gt;&lt;DisplayText&gt;&lt;style face="superscript"&gt;16&lt;/style&gt;&lt;/DisplayText&gt;&lt;record&gt;&lt;rec-number&gt;175&lt;/rec-number&gt;&lt;foreign-keys&gt;&lt;key app="EN" db-id="tr0dtzxwjwedv6ezad9xeat5xeddv5ad9ser" timestamp="1572498171"&gt;175&lt;/key&gt;&lt;/foreign-keys&gt;&lt;ref-type name="Journal Article"&gt;17&lt;/ref-type&gt;&lt;contributors&gt;&lt;authors&gt;&lt;author&gt;Rojas, Ana Maria&lt;/author&gt;&lt;author&gt;Fuentes, Gloria&lt;/author&gt;&lt;author&gt;Rausell, Antonio&lt;/author&gt;&lt;author&gt;Valencia, Alfonso&lt;/author&gt;&lt;/authors&gt;&lt;/contributors&gt;&lt;auth-address&gt;Computational Cell Biology Group, Institute for Predictive and Personalized Medicine of Cancer, 08916 Badalona, Barcelona, Spain. arojas@imppc.org&lt;/auth-address&gt;&lt;titles&gt;&lt;title&gt;The Ras protein superfamily: evolutionary tree and role of conserved amino acids.&lt;/title&gt;&lt;secondary-title&gt;The Journal of Cell Biology&lt;/secondary-title&gt;&lt;/titles&gt;&lt;periodical&gt;&lt;full-title&gt;The Journal of cell biology&lt;/full-title&gt;&lt;/periodical&gt;&lt;pages&gt;189-201&lt;/pages&gt;&lt;volume&gt;196&lt;/volume&gt;&lt;number&gt;2&lt;/number&gt;&lt;dates&gt;&lt;year&gt;2012&lt;/year&gt;&lt;pub-dates&gt;&lt;date&gt;Feb 23&lt;/date&gt;&lt;/pub-dates&gt;&lt;/dates&gt;&lt;accession-num&gt;22270915&lt;/accession-num&gt;&lt;label&gt;r03534&lt;/label&gt;&lt;work-type&gt;Review&lt;/work-type&gt;&lt;urls&gt;&lt;related-urls&gt;&lt;url&gt;http://eutils.ncbi.nlm.nih.gov/entrez/eutils/elink.fcgi?dbfrom=pubmed&amp;amp;amp;id=22270915&amp;amp;amp;retmode=ref&amp;amp;amp;cmd=prlinks&lt;/url&gt;&lt;/related-urls&gt;&lt;pdf-urls&gt;&lt;url&gt;file://localhost/localhost/localhost/Users/tperica/Documents/Papers2/Articles/2012/Rojas/J.%252520Cell%252520Biol.%2525202012%252520Rojas.pdf&lt;/url&gt;&lt;/pdf-urls&gt;&lt;/urls&gt;&lt;custom2&gt;PMC3265948&lt;/custom2&gt;&lt;custom3&gt;papers2://publication/uuid/152EEAC0-A47F-4FFA-94C6-8419EB10D884&lt;/custom3&gt;&lt;electronic-resource-num&gt;10.1083/jcb.201103008&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16</w:t>
        </w:r>
        <w:r w:rsidR="00EB2A40">
          <w:rPr>
            <w:color w:val="000000" w:themeColor="text1"/>
          </w:rPr>
          <w:fldChar w:fldCharType="end"/>
        </w:r>
      </w:hyperlink>
      <w:r w:rsidR="00411503" w:rsidRPr="009F5AF2">
        <w:rPr>
          <w:color w:val="000000" w:themeColor="text1"/>
        </w:rPr>
        <w:t>.</w:t>
      </w:r>
      <w:r w:rsidR="009265AC" w:rsidRPr="009F5AF2">
        <w:rPr>
          <w:color w:val="000000" w:themeColor="text1"/>
        </w:rPr>
        <w:t xml:space="preserve"> </w:t>
      </w:r>
      <w:r w:rsidR="00B86073" w:rsidRPr="009F5AF2">
        <w:rPr>
          <w:color w:val="000000" w:themeColor="text1"/>
        </w:rPr>
        <w:t>We</w:t>
      </w:r>
      <w:r w:rsidR="0087241D" w:rsidRPr="009F5AF2">
        <w:rPr>
          <w:color w:val="000000" w:themeColor="text1"/>
        </w:rPr>
        <w:t xml:space="preserve"> confirmed by Western blot that the mutant Gsp1 protein levels were close to the endogenous wild-type levels (</w:t>
      </w:r>
      <w:r w:rsidR="0087241D" w:rsidRPr="009F5AF2">
        <w:rPr>
          <w:b/>
          <w:color w:val="000000" w:themeColor="text1"/>
        </w:rPr>
        <w:t>Extended Data Fig. 2</w:t>
      </w:r>
      <w:r w:rsidR="0087241D" w:rsidRPr="009F5AF2">
        <w:rPr>
          <w:color w:val="000000" w:themeColor="text1"/>
        </w:rPr>
        <w:t>).</w:t>
      </w:r>
    </w:p>
    <w:p w14:paraId="67FCFC85" w14:textId="7D93D125" w:rsidR="002949D6" w:rsidRPr="009F5AF2" w:rsidRDefault="007E4661" w:rsidP="002A6968">
      <w:pPr>
        <w:rPr>
          <w:color w:val="000000" w:themeColor="text1"/>
        </w:rPr>
      </w:pPr>
      <w:r w:rsidRPr="009F5AF2">
        <w:rPr>
          <w:color w:val="000000" w:themeColor="text1"/>
        </w:rPr>
        <w:t xml:space="preserve">To determine the </w:t>
      </w:r>
      <w:r w:rsidR="002946D4">
        <w:rPr>
          <w:color w:val="000000" w:themeColor="text1"/>
        </w:rPr>
        <w:t>cellular</w:t>
      </w:r>
      <w:r w:rsidR="002946D4" w:rsidRPr="009F5AF2">
        <w:rPr>
          <w:color w:val="000000" w:themeColor="text1"/>
        </w:rPr>
        <w:t xml:space="preserve"> </w:t>
      </w:r>
      <w:r w:rsidR="002946D4">
        <w:rPr>
          <w:color w:val="000000" w:themeColor="text1"/>
        </w:rPr>
        <w:t>effects</w:t>
      </w:r>
      <w:r w:rsidR="002946D4" w:rsidRPr="009F5AF2">
        <w:rPr>
          <w:color w:val="000000" w:themeColor="text1"/>
        </w:rPr>
        <w:t xml:space="preserve"> </w:t>
      </w:r>
      <w:r w:rsidRPr="009F5AF2">
        <w:rPr>
          <w:color w:val="000000" w:themeColor="text1"/>
        </w:rPr>
        <w:t>of the Gsp1 interface mutations, w</w:t>
      </w:r>
      <w:r w:rsidR="00EE5214" w:rsidRPr="009F5AF2">
        <w:rPr>
          <w:color w:val="000000" w:themeColor="text1"/>
        </w:rPr>
        <w:t>e</w:t>
      </w:r>
      <w:r w:rsidR="000C2DA1" w:rsidRPr="009F5AF2">
        <w:rPr>
          <w:color w:val="000000" w:themeColor="text1"/>
        </w:rPr>
        <w:t xml:space="preserve"> performed a genetic interaction</w:t>
      </w:r>
      <w:r w:rsidR="00231986" w:rsidRPr="009F5AF2">
        <w:rPr>
          <w:color w:val="000000" w:themeColor="text1"/>
        </w:rPr>
        <w:t xml:space="preserve"> (GI)</w:t>
      </w:r>
      <w:r w:rsidR="000C2DA1" w:rsidRPr="009F5AF2">
        <w:rPr>
          <w:color w:val="000000" w:themeColor="text1"/>
        </w:rPr>
        <w:t xml:space="preserve"> screen </w:t>
      </w:r>
      <w:r w:rsidR="00DE40DF" w:rsidRPr="009F5AF2">
        <w:rPr>
          <w:color w:val="000000" w:themeColor="text1"/>
        </w:rPr>
        <w:t xml:space="preserve">in </w:t>
      </w:r>
      <w:r w:rsidR="00DE40DF" w:rsidRPr="009F5AF2">
        <w:rPr>
          <w:i/>
          <w:color w:val="000000" w:themeColor="text1"/>
        </w:rPr>
        <w:t>S. cerevisiae</w:t>
      </w:r>
      <w:r w:rsidR="00DE40DF" w:rsidRPr="009F5AF2">
        <w:rPr>
          <w:color w:val="000000" w:themeColor="text1"/>
        </w:rPr>
        <w:t xml:space="preserve"> </w:t>
      </w:r>
      <w:r w:rsidR="000C2DA1" w:rsidRPr="009F5AF2">
        <w:rPr>
          <w:color w:val="000000" w:themeColor="text1"/>
        </w:rPr>
        <w:t xml:space="preserve">using the </w:t>
      </w:r>
      <w:r w:rsidR="00DC2636" w:rsidRPr="009F5AF2">
        <w:rPr>
          <w:color w:val="000000" w:themeColor="text1"/>
        </w:rPr>
        <w:t>epistatic mi</w:t>
      </w:r>
      <w:r w:rsidR="0085595A" w:rsidRPr="009F5AF2">
        <w:rPr>
          <w:color w:val="000000" w:themeColor="text1"/>
        </w:rPr>
        <w:t>n</w:t>
      </w:r>
      <w:r w:rsidR="00DC2636" w:rsidRPr="009F5AF2">
        <w:rPr>
          <w:color w:val="000000" w:themeColor="text1"/>
        </w:rPr>
        <w:t>i-array profile (</w:t>
      </w:r>
      <w:r w:rsidR="000C2DA1" w:rsidRPr="009F5AF2">
        <w:rPr>
          <w:color w:val="000000" w:themeColor="text1"/>
        </w:rPr>
        <w:t>E-MAP</w:t>
      </w:r>
      <w:r w:rsidR="00DC2636" w:rsidRPr="009F5AF2">
        <w:rPr>
          <w:color w:val="000000" w:themeColor="text1"/>
        </w:rPr>
        <w:t>)</w:t>
      </w:r>
      <w:r w:rsidR="000C2DA1" w:rsidRPr="009F5AF2">
        <w:rPr>
          <w:color w:val="000000" w:themeColor="text1"/>
        </w:rPr>
        <w:t xml:space="preserve"> approach</w:t>
      </w:r>
      <w:r w:rsidR="00EB2A40">
        <w:rPr>
          <w:color w:val="000000" w:themeColor="text1"/>
        </w:rPr>
        <w:fldChar w:fldCharType="begin">
          <w:fldData xml:space="preserve">PEVuZE5vdGU+PENpdGU+PEF1dGhvcj5CcmFiZXJnPC9BdXRob3I+PFllYXI+MjAxMzwvWWVhcj48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=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PEVuZE5vdGU+PENpdGU+PEF1dGhvcj5CcmFiZXJnPC9BdXRob3I+PFllYXI+MjAxMzwvWWVhcj48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=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hyperlink w:anchor="_ENREF_17" w:tooltip="Braberg, 2013 #176" w:history="1">
        <w:r w:rsidR="00EB2A40" w:rsidRPr="00EB2A40">
          <w:rPr>
            <w:noProof/>
            <w:color w:val="000000" w:themeColor="text1"/>
            <w:vertAlign w:val="superscript"/>
          </w:rPr>
          <w:t>17</w:t>
        </w:r>
      </w:hyperlink>
      <w:r w:rsidR="00EB2A40" w:rsidRPr="00EB2A40">
        <w:rPr>
          <w:noProof/>
          <w:color w:val="000000" w:themeColor="text1"/>
          <w:vertAlign w:val="superscript"/>
        </w:rPr>
        <w:t>,</w:t>
      </w:r>
      <w:hyperlink w:anchor="_ENREF_18" w:tooltip="Schuldiner, 2005 #135" w:history="1">
        <w:r w:rsidR="00EB2A40" w:rsidRPr="00EB2A40">
          <w:rPr>
            <w:noProof/>
            <w:color w:val="000000" w:themeColor="text1"/>
            <w:vertAlign w:val="superscript"/>
          </w:rPr>
          <w:t>18</w:t>
        </w:r>
      </w:hyperlink>
      <w:r w:rsidR="00EB2A40">
        <w:rPr>
          <w:color w:val="000000" w:themeColor="text1"/>
        </w:rPr>
        <w:fldChar w:fldCharType="end"/>
      </w:r>
      <w:r w:rsidR="008742EC" w:rsidRPr="009F5AF2">
        <w:rPr>
          <w:color w:val="000000" w:themeColor="text1"/>
        </w:rPr>
        <w:t>. We</w:t>
      </w:r>
      <w:r w:rsidR="00A954C4" w:rsidRPr="009F5AF2">
        <w:rPr>
          <w:color w:val="000000" w:themeColor="text1"/>
        </w:rPr>
        <w:t xml:space="preserve"> </w:t>
      </w:r>
      <w:r w:rsidR="008742EC" w:rsidRPr="009F5AF2">
        <w:rPr>
          <w:color w:val="000000" w:themeColor="text1"/>
        </w:rPr>
        <w:t xml:space="preserve">measured </w:t>
      </w:r>
      <w:r w:rsidR="0003763A" w:rsidRPr="009F5AF2">
        <w:rPr>
          <w:color w:val="000000" w:themeColor="text1"/>
        </w:rPr>
        <w:t>growth</w:t>
      </w:r>
      <w:r w:rsidR="008C0075" w:rsidRPr="009F5AF2">
        <w:rPr>
          <w:color w:val="000000" w:themeColor="text1"/>
        </w:rPr>
        <w:t xml:space="preserve"> of each </w:t>
      </w:r>
      <w:r w:rsidR="0094683B" w:rsidRPr="009F5AF2">
        <w:rPr>
          <w:i/>
          <w:color w:val="000000" w:themeColor="text1"/>
        </w:rPr>
        <w:t>GSP1</w:t>
      </w:r>
      <w:r w:rsidR="0094683B" w:rsidRPr="009F5AF2">
        <w:rPr>
          <w:color w:val="000000" w:themeColor="text1"/>
        </w:rPr>
        <w:t xml:space="preserve"> point </w:t>
      </w:r>
      <w:r w:rsidR="004D7467" w:rsidRPr="009F5AF2">
        <w:rPr>
          <w:color w:val="000000" w:themeColor="text1"/>
        </w:rPr>
        <w:t>mutant</w:t>
      </w:r>
      <w:r w:rsidR="0094683B" w:rsidRPr="009F5AF2">
        <w:rPr>
          <w:color w:val="000000" w:themeColor="text1"/>
        </w:rPr>
        <w:t xml:space="preserve"> in the context of a</w:t>
      </w:r>
      <w:r w:rsidR="00F97724" w:rsidRPr="009F5AF2">
        <w:rPr>
          <w:color w:val="000000" w:themeColor="text1"/>
        </w:rPr>
        <w:t xml:space="preserve">n array of </w:t>
      </w:r>
      <w:r w:rsidR="0094683B" w:rsidRPr="009F5AF2">
        <w:rPr>
          <w:color w:val="000000" w:themeColor="text1"/>
        </w:rPr>
        <w:t>single gene knockout</w:t>
      </w:r>
      <w:r w:rsidR="00F97724" w:rsidRPr="009F5AF2">
        <w:rPr>
          <w:color w:val="000000" w:themeColor="text1"/>
        </w:rPr>
        <w:t xml:space="preserve">s, </w:t>
      </w:r>
      <w:r w:rsidR="00F826FE" w:rsidRPr="009F5AF2">
        <w:rPr>
          <w:color w:val="000000" w:themeColor="text1"/>
        </w:rPr>
        <w:t>resulting in</w:t>
      </w:r>
      <w:r w:rsidR="00C1136B" w:rsidRPr="009F5AF2">
        <w:rPr>
          <w:color w:val="000000" w:themeColor="text1"/>
        </w:rPr>
        <w:t xml:space="preserve"> </w:t>
      </w:r>
      <w:r w:rsidR="00A954C4" w:rsidRPr="009F5AF2">
        <w:rPr>
          <w:color w:val="000000" w:themeColor="text1"/>
        </w:rPr>
        <w:t xml:space="preserve">a </w:t>
      </w:r>
      <w:r w:rsidR="004D7467" w:rsidRPr="009F5AF2">
        <w:rPr>
          <w:color w:val="000000" w:themeColor="text1"/>
        </w:rPr>
        <w:t>quantitative</w:t>
      </w:r>
      <w:r w:rsidR="0094683B" w:rsidRPr="009F5AF2">
        <w:rPr>
          <w:color w:val="000000" w:themeColor="text1"/>
        </w:rPr>
        <w:t xml:space="preserve"> </w:t>
      </w:r>
      <w:r w:rsidR="000468C5" w:rsidRPr="009F5AF2">
        <w:rPr>
          <w:color w:val="000000" w:themeColor="text1"/>
        </w:rPr>
        <w:t xml:space="preserve">functional </w:t>
      </w:r>
      <w:r w:rsidR="004D7467" w:rsidRPr="009F5AF2">
        <w:rPr>
          <w:color w:val="000000" w:themeColor="text1"/>
        </w:rPr>
        <w:t>profile</w:t>
      </w:r>
      <w:r w:rsidR="003B4CD9" w:rsidRPr="009F5AF2">
        <w:rPr>
          <w:color w:val="000000" w:themeColor="text1"/>
        </w:rPr>
        <w:t xml:space="preserve"> of </w:t>
      </w:r>
      <w:r w:rsidR="00CF12DF" w:rsidRPr="009F5AF2">
        <w:rPr>
          <w:color w:val="000000" w:themeColor="text1"/>
        </w:rPr>
        <w:t xml:space="preserve">up to 1444 </w:t>
      </w:r>
      <w:r w:rsidR="003B4CD9" w:rsidRPr="009F5AF2">
        <w:rPr>
          <w:color w:val="000000" w:themeColor="text1"/>
        </w:rPr>
        <w:t>GI</w:t>
      </w:r>
      <w:r w:rsidR="00CF12DF" w:rsidRPr="009F5AF2">
        <w:rPr>
          <w:color w:val="000000" w:themeColor="text1"/>
        </w:rPr>
        <w:t xml:space="preserve"> values</w:t>
      </w:r>
      <w:r w:rsidR="003B4CD9" w:rsidRPr="009F5AF2">
        <w:rPr>
          <w:color w:val="000000" w:themeColor="text1"/>
        </w:rPr>
        <w:t xml:space="preserve"> </w:t>
      </w:r>
      <w:r w:rsidR="00A954C4" w:rsidRPr="009F5AF2">
        <w:rPr>
          <w:color w:val="000000" w:themeColor="text1"/>
        </w:rPr>
        <w:t xml:space="preserve">for each </w:t>
      </w:r>
      <w:r w:rsidR="00F97724" w:rsidRPr="009F5AF2">
        <w:rPr>
          <w:i/>
          <w:color w:val="000000" w:themeColor="text1"/>
        </w:rPr>
        <w:t>GSP1</w:t>
      </w:r>
      <w:r w:rsidR="00F97724" w:rsidRPr="009F5AF2">
        <w:rPr>
          <w:color w:val="000000" w:themeColor="text1"/>
        </w:rPr>
        <w:t xml:space="preserve"> </w:t>
      </w:r>
      <w:r w:rsidR="00766440" w:rsidRPr="009F5AF2">
        <w:rPr>
          <w:color w:val="000000" w:themeColor="text1"/>
        </w:rPr>
        <w:t xml:space="preserve">point </w:t>
      </w:r>
      <w:r w:rsidR="00F97724" w:rsidRPr="009F5AF2">
        <w:rPr>
          <w:color w:val="000000" w:themeColor="text1"/>
        </w:rPr>
        <w:t>mutant</w:t>
      </w:r>
      <w:r w:rsidR="00A954C4" w:rsidRPr="009F5AF2">
        <w:rPr>
          <w:color w:val="000000" w:themeColor="text1"/>
        </w:rPr>
        <w:t xml:space="preserve">. </w:t>
      </w:r>
      <w:r w:rsidR="00D572C2" w:rsidRPr="009F5AF2">
        <w:rPr>
          <w:color w:val="000000" w:themeColor="text1"/>
        </w:rPr>
        <w:t>Similarity of g</w:t>
      </w:r>
      <w:r w:rsidR="00F0693B" w:rsidRPr="009F5AF2">
        <w:rPr>
          <w:color w:val="000000" w:themeColor="text1"/>
        </w:rPr>
        <w:t>enetic interaction</w:t>
      </w:r>
      <w:r w:rsidR="00D572C2" w:rsidRPr="009F5AF2">
        <w:rPr>
          <w:color w:val="000000" w:themeColor="text1"/>
        </w:rPr>
        <w:t xml:space="preserve"> profiles often</w:t>
      </w:r>
      <w:r w:rsidR="00F0693B" w:rsidRPr="009F5AF2">
        <w:rPr>
          <w:color w:val="000000" w:themeColor="text1"/>
        </w:rPr>
        <w:t xml:space="preserve"> indicate</w:t>
      </w:r>
      <w:r w:rsidR="00BA59EF" w:rsidRPr="009F5AF2">
        <w:rPr>
          <w:color w:val="000000" w:themeColor="text1"/>
        </w:rPr>
        <w:t>s</w:t>
      </w:r>
      <w:r w:rsidR="00F0693B" w:rsidRPr="009F5AF2">
        <w:rPr>
          <w:color w:val="000000" w:themeColor="text1"/>
        </w:rPr>
        <w:t xml:space="preserve"> shared functions. </w:t>
      </w:r>
      <w:r w:rsidR="00705247" w:rsidRPr="009F5AF2">
        <w:rPr>
          <w:color w:val="000000" w:themeColor="text1"/>
        </w:rPr>
        <w:t>The</w:t>
      </w:r>
      <w:r w:rsidR="00785580" w:rsidRPr="009F5AF2">
        <w:rPr>
          <w:color w:val="000000" w:themeColor="text1"/>
        </w:rPr>
        <w:t xml:space="preserve"> </w:t>
      </w:r>
      <w:r w:rsidR="00A954C4" w:rsidRPr="009F5AF2">
        <w:rPr>
          <w:color w:val="000000" w:themeColor="text1"/>
        </w:rPr>
        <w:t>5</w:t>
      </w:r>
      <w:r w:rsidR="002141C2" w:rsidRPr="009F5AF2">
        <w:rPr>
          <w:color w:val="000000" w:themeColor="text1"/>
        </w:rPr>
        <w:t>5</w:t>
      </w:r>
      <w:r w:rsidR="00A954C4" w:rsidRPr="009F5AF2">
        <w:rPr>
          <w:color w:val="000000" w:themeColor="text1"/>
        </w:rPr>
        <w:t xml:space="preserve"> </w:t>
      </w:r>
      <w:r w:rsidR="00DE40DF" w:rsidRPr="009F5AF2">
        <w:rPr>
          <w:i/>
          <w:color w:val="000000" w:themeColor="text1"/>
        </w:rPr>
        <w:t>GSP1</w:t>
      </w:r>
      <w:r w:rsidR="00DE40DF" w:rsidRPr="009F5AF2">
        <w:rPr>
          <w:color w:val="000000" w:themeColor="text1"/>
        </w:rPr>
        <w:t xml:space="preserve"> </w:t>
      </w:r>
      <w:r w:rsidR="0077082C" w:rsidRPr="009F5AF2">
        <w:rPr>
          <w:color w:val="000000" w:themeColor="text1"/>
        </w:rPr>
        <w:t xml:space="preserve">point </w:t>
      </w:r>
      <w:r w:rsidR="00A954C4" w:rsidRPr="009F5AF2">
        <w:rPr>
          <w:color w:val="000000" w:themeColor="text1"/>
        </w:rPr>
        <w:t>mutants</w:t>
      </w:r>
      <w:r w:rsidR="00785580" w:rsidRPr="009F5AF2">
        <w:rPr>
          <w:color w:val="000000" w:themeColor="text1"/>
        </w:rPr>
        <w:t xml:space="preserve"> fell into two </w:t>
      </w:r>
      <w:r w:rsidR="00BB12D7" w:rsidRPr="009F5AF2">
        <w:rPr>
          <w:color w:val="000000" w:themeColor="text1"/>
        </w:rPr>
        <w:t>clusters</w:t>
      </w:r>
      <w:r w:rsidR="00CF12DF" w:rsidRPr="009F5AF2">
        <w:rPr>
          <w:color w:val="000000" w:themeColor="text1"/>
        </w:rPr>
        <w:t>,</w:t>
      </w:r>
      <w:r w:rsidR="00C96BE3" w:rsidRPr="009F5AF2">
        <w:rPr>
          <w:color w:val="000000" w:themeColor="text1"/>
        </w:rPr>
        <w:t xml:space="preserve"> </w:t>
      </w:r>
      <w:r w:rsidR="00500430" w:rsidRPr="009F5AF2">
        <w:rPr>
          <w:color w:val="000000" w:themeColor="text1"/>
        </w:rPr>
        <w:t>23</w:t>
      </w:r>
      <w:r w:rsidR="003A02A1" w:rsidRPr="009F5AF2">
        <w:rPr>
          <w:color w:val="000000" w:themeColor="text1"/>
        </w:rPr>
        <w:t xml:space="preserve"> </w:t>
      </w:r>
      <w:r w:rsidR="00785580" w:rsidRPr="009F5AF2">
        <w:rPr>
          <w:color w:val="000000" w:themeColor="text1"/>
        </w:rPr>
        <w:t xml:space="preserve">‘strong’ </w:t>
      </w:r>
      <w:r w:rsidR="003A02A1" w:rsidRPr="009F5AF2">
        <w:rPr>
          <w:color w:val="000000" w:themeColor="text1"/>
        </w:rPr>
        <w:t xml:space="preserve">mutants </w:t>
      </w:r>
      <w:r w:rsidR="00FB5881" w:rsidRPr="009F5AF2">
        <w:rPr>
          <w:color w:val="000000" w:themeColor="text1"/>
        </w:rPr>
        <w:t>with</w:t>
      </w:r>
      <w:r w:rsidR="00500430" w:rsidRPr="009F5AF2">
        <w:rPr>
          <w:color w:val="000000" w:themeColor="text1"/>
        </w:rPr>
        <w:t xml:space="preserve"> rich </w:t>
      </w:r>
      <w:r w:rsidR="00FE6356" w:rsidRPr="009F5AF2">
        <w:rPr>
          <w:color w:val="000000" w:themeColor="text1"/>
        </w:rPr>
        <w:t>GI</w:t>
      </w:r>
      <w:r w:rsidR="00500430" w:rsidRPr="009F5AF2">
        <w:rPr>
          <w:color w:val="000000" w:themeColor="text1"/>
        </w:rPr>
        <w:t xml:space="preserve"> profiles</w:t>
      </w:r>
      <w:r w:rsidR="003C2948" w:rsidRPr="009F5AF2">
        <w:rPr>
          <w:color w:val="000000" w:themeColor="text1"/>
        </w:rPr>
        <w:t xml:space="preserve"> containing </w:t>
      </w:r>
      <w:r w:rsidR="00A954C4" w:rsidRPr="009F5AF2">
        <w:rPr>
          <w:color w:val="000000" w:themeColor="text1"/>
        </w:rPr>
        <w:t>9</w:t>
      </w:r>
      <w:r w:rsidR="003C2948" w:rsidRPr="009F5AF2">
        <w:rPr>
          <w:color w:val="000000" w:themeColor="text1"/>
        </w:rPr>
        <w:t>-</w:t>
      </w:r>
      <w:r w:rsidR="00922E8D" w:rsidRPr="009F5AF2">
        <w:rPr>
          <w:color w:val="000000" w:themeColor="text1"/>
        </w:rPr>
        <w:t>373</w:t>
      </w:r>
      <w:r w:rsidR="003C2948" w:rsidRPr="009F5AF2">
        <w:rPr>
          <w:color w:val="000000" w:themeColor="text1"/>
        </w:rPr>
        <w:t xml:space="preserve"> significant interactions (</w:t>
      </w:r>
      <w:r w:rsidR="00AE7C64" w:rsidRPr="009F5AF2">
        <w:rPr>
          <w:b/>
          <w:color w:val="000000" w:themeColor="text1"/>
        </w:rPr>
        <w:t>Fig. 1d</w:t>
      </w:r>
      <w:r w:rsidR="00AE7C64" w:rsidRPr="009F5AF2">
        <w:rPr>
          <w:color w:val="000000" w:themeColor="text1"/>
        </w:rPr>
        <w:t>)</w:t>
      </w:r>
      <w:r w:rsidR="003C2948" w:rsidRPr="009F5AF2">
        <w:rPr>
          <w:color w:val="000000" w:themeColor="text1"/>
        </w:rPr>
        <w:t xml:space="preserve">, </w:t>
      </w:r>
      <w:r w:rsidR="00FB5881" w:rsidRPr="009F5AF2">
        <w:rPr>
          <w:color w:val="000000" w:themeColor="text1"/>
        </w:rPr>
        <w:t>and</w:t>
      </w:r>
      <w:r w:rsidR="003C2948" w:rsidRPr="009F5AF2">
        <w:rPr>
          <w:color w:val="000000" w:themeColor="text1"/>
        </w:rPr>
        <w:t xml:space="preserve"> 3</w:t>
      </w:r>
      <w:r w:rsidR="002141C2" w:rsidRPr="009F5AF2">
        <w:rPr>
          <w:color w:val="000000" w:themeColor="text1"/>
        </w:rPr>
        <w:t>2</w:t>
      </w:r>
      <w:r w:rsidR="003C2948" w:rsidRPr="009F5AF2">
        <w:rPr>
          <w:color w:val="000000" w:themeColor="text1"/>
        </w:rPr>
        <w:t xml:space="preserve"> </w:t>
      </w:r>
      <w:r w:rsidR="00705247" w:rsidRPr="009F5AF2">
        <w:rPr>
          <w:color w:val="000000" w:themeColor="text1"/>
        </w:rPr>
        <w:t>‘</w:t>
      </w:r>
      <w:r w:rsidR="00A954C4" w:rsidRPr="009F5AF2">
        <w:rPr>
          <w:color w:val="000000" w:themeColor="text1"/>
        </w:rPr>
        <w:t>weak</w:t>
      </w:r>
      <w:r w:rsidR="00705247" w:rsidRPr="009F5AF2">
        <w:rPr>
          <w:color w:val="000000" w:themeColor="text1"/>
        </w:rPr>
        <w:t>’</w:t>
      </w:r>
      <w:r w:rsidR="00A954C4" w:rsidRPr="009F5AF2">
        <w:rPr>
          <w:color w:val="000000" w:themeColor="text1"/>
        </w:rPr>
        <w:t xml:space="preserve"> </w:t>
      </w:r>
      <w:r w:rsidR="003C2948" w:rsidRPr="009F5AF2">
        <w:rPr>
          <w:color w:val="000000" w:themeColor="text1"/>
        </w:rPr>
        <w:t xml:space="preserve">mutants </w:t>
      </w:r>
      <w:r w:rsidR="00FB5881" w:rsidRPr="009F5AF2">
        <w:rPr>
          <w:color w:val="000000" w:themeColor="text1"/>
        </w:rPr>
        <w:t xml:space="preserve">with </w:t>
      </w:r>
      <w:r w:rsidR="003C2948" w:rsidRPr="009F5AF2">
        <w:rPr>
          <w:color w:val="000000" w:themeColor="text1"/>
        </w:rPr>
        <w:t>0-</w:t>
      </w:r>
      <w:r w:rsidR="00A954C4" w:rsidRPr="009F5AF2">
        <w:rPr>
          <w:color w:val="000000" w:themeColor="text1"/>
        </w:rPr>
        <w:t>8</w:t>
      </w:r>
      <w:r w:rsidR="003C2948" w:rsidRPr="009F5AF2">
        <w:rPr>
          <w:color w:val="000000" w:themeColor="text1"/>
        </w:rPr>
        <w:t xml:space="preserve"> significant interactions</w:t>
      </w:r>
      <w:r w:rsidR="00F97724" w:rsidRPr="009F5AF2">
        <w:rPr>
          <w:color w:val="000000" w:themeColor="text1"/>
        </w:rPr>
        <w:t xml:space="preserve"> </w:t>
      </w:r>
      <w:r w:rsidR="00A954C4" w:rsidRPr="009F5AF2">
        <w:rPr>
          <w:color w:val="000000" w:themeColor="text1"/>
        </w:rPr>
        <w:t>(</w:t>
      </w:r>
      <w:r w:rsidR="007009FD" w:rsidRPr="009F5AF2">
        <w:rPr>
          <w:b/>
          <w:color w:val="000000" w:themeColor="text1"/>
        </w:rPr>
        <w:t xml:space="preserve">Extended Data </w:t>
      </w:r>
      <w:r w:rsidR="00753B18" w:rsidRPr="009F5AF2">
        <w:rPr>
          <w:b/>
          <w:color w:val="000000" w:themeColor="text1"/>
        </w:rPr>
        <w:t xml:space="preserve">Fig. </w:t>
      </w:r>
      <w:r w:rsidR="00C1136B" w:rsidRPr="009F5AF2">
        <w:rPr>
          <w:b/>
          <w:color w:val="000000" w:themeColor="text1"/>
        </w:rPr>
        <w:t>3</w:t>
      </w:r>
      <w:r w:rsidR="00485B96" w:rsidRPr="009F5AF2">
        <w:rPr>
          <w:b/>
          <w:color w:val="000000" w:themeColor="text1"/>
        </w:rPr>
        <w:t>a</w:t>
      </w:r>
      <w:r w:rsidR="00AE7C64" w:rsidRPr="009F5AF2">
        <w:rPr>
          <w:color w:val="000000" w:themeColor="text1"/>
        </w:rPr>
        <w:t>,</w:t>
      </w:r>
      <w:r w:rsidR="00AE7C64" w:rsidRPr="009F5AF2">
        <w:rPr>
          <w:b/>
          <w:color w:val="000000" w:themeColor="text1"/>
        </w:rPr>
        <w:t xml:space="preserve"> Methods </w:t>
      </w:r>
      <w:r w:rsidR="00AE7C64" w:rsidRPr="009F5AF2">
        <w:rPr>
          <w:color w:val="000000" w:themeColor="text1"/>
        </w:rPr>
        <w:t xml:space="preserve">and </w:t>
      </w:r>
      <w:r w:rsidR="00AE7C64" w:rsidRPr="009F5AF2">
        <w:rPr>
          <w:b/>
          <w:color w:val="000000" w:themeColor="text1"/>
        </w:rPr>
        <w:t xml:space="preserve">Supplementary File 1 Fig. </w:t>
      </w:r>
      <w:r w:rsidR="00324241" w:rsidRPr="009F5AF2">
        <w:rPr>
          <w:b/>
          <w:color w:val="000000" w:themeColor="text1"/>
        </w:rPr>
        <w:t>2</w:t>
      </w:r>
      <w:r w:rsidR="00500430" w:rsidRPr="009F5AF2">
        <w:rPr>
          <w:color w:val="000000" w:themeColor="text1"/>
        </w:rPr>
        <w:t>)</w:t>
      </w:r>
      <w:r w:rsidR="00572B2F" w:rsidRPr="009F5AF2">
        <w:rPr>
          <w:color w:val="000000" w:themeColor="text1"/>
        </w:rPr>
        <w:t xml:space="preserve">. </w:t>
      </w:r>
      <w:r w:rsidR="00FE6356" w:rsidRPr="009F5AF2">
        <w:rPr>
          <w:color w:val="000000" w:themeColor="text1"/>
        </w:rPr>
        <w:t xml:space="preserve">The strong mutants covered eleven </w:t>
      </w:r>
      <w:r w:rsidR="00D50F59" w:rsidRPr="009F5AF2">
        <w:rPr>
          <w:color w:val="000000" w:themeColor="text1"/>
        </w:rPr>
        <w:t xml:space="preserve">Gsp1 </w:t>
      </w:r>
      <w:r w:rsidR="00AC434E" w:rsidRPr="009F5AF2">
        <w:rPr>
          <w:color w:val="000000" w:themeColor="text1"/>
        </w:rPr>
        <w:t xml:space="preserve">sequence positions </w:t>
      </w:r>
      <w:r w:rsidR="00FE6356" w:rsidRPr="009F5AF2">
        <w:rPr>
          <w:color w:val="000000" w:themeColor="text1"/>
        </w:rPr>
        <w:t xml:space="preserve">and all 16 structurally </w:t>
      </w:r>
      <w:r w:rsidR="00FE6356" w:rsidRPr="009F5AF2">
        <w:rPr>
          <w:color w:val="000000" w:themeColor="text1"/>
        </w:rPr>
        <w:lastRenderedPageBreak/>
        <w:t xml:space="preserve">characterized </w:t>
      </w:r>
      <w:r w:rsidR="00EC5CA6" w:rsidRPr="009F5AF2">
        <w:rPr>
          <w:color w:val="000000" w:themeColor="text1"/>
        </w:rPr>
        <w:t xml:space="preserve">Gsp1 protein interaction </w:t>
      </w:r>
      <w:r w:rsidR="00FE6356" w:rsidRPr="009F5AF2">
        <w:rPr>
          <w:color w:val="000000" w:themeColor="text1"/>
        </w:rPr>
        <w:t>interfaces (</w:t>
      </w:r>
      <w:r w:rsidR="00FE6356" w:rsidRPr="009F5AF2">
        <w:rPr>
          <w:b/>
          <w:color w:val="000000" w:themeColor="text1"/>
        </w:rPr>
        <w:t>Fig. 1</w:t>
      </w:r>
      <w:r w:rsidR="004F0FE1" w:rsidRPr="009F5AF2">
        <w:rPr>
          <w:b/>
          <w:color w:val="000000" w:themeColor="text1"/>
        </w:rPr>
        <w:t>e</w:t>
      </w:r>
      <w:r w:rsidR="00FE6356" w:rsidRPr="009F5AF2">
        <w:rPr>
          <w:color w:val="000000" w:themeColor="text1"/>
        </w:rPr>
        <w:t xml:space="preserve">). </w:t>
      </w:r>
      <w:r w:rsidR="00A5370C" w:rsidRPr="009F5AF2">
        <w:rPr>
          <w:color w:val="000000" w:themeColor="text1"/>
        </w:rPr>
        <w:t>Remarkably, t</w:t>
      </w:r>
      <w:r w:rsidR="006800AF" w:rsidRPr="009F5AF2">
        <w:rPr>
          <w:color w:val="000000" w:themeColor="text1"/>
        </w:rPr>
        <w:t xml:space="preserve">welve </w:t>
      </w:r>
      <w:r w:rsidR="00FB5881" w:rsidRPr="009F5AF2">
        <w:rPr>
          <w:color w:val="000000" w:themeColor="text1"/>
        </w:rPr>
        <w:t>of the</w:t>
      </w:r>
      <w:r w:rsidR="00886B57" w:rsidRPr="009F5AF2">
        <w:rPr>
          <w:color w:val="000000" w:themeColor="text1"/>
        </w:rPr>
        <w:t xml:space="preserve"> </w:t>
      </w:r>
      <w:r w:rsidR="008002BA" w:rsidRPr="009F5AF2">
        <w:rPr>
          <w:i/>
          <w:color w:val="000000" w:themeColor="text1"/>
        </w:rPr>
        <w:t xml:space="preserve">GSP1 </w:t>
      </w:r>
      <w:r w:rsidR="000F3036" w:rsidRPr="009F5AF2">
        <w:rPr>
          <w:color w:val="000000" w:themeColor="text1"/>
        </w:rPr>
        <w:t>interface</w:t>
      </w:r>
      <w:r w:rsidR="000F3036" w:rsidRPr="009F5AF2">
        <w:rPr>
          <w:i/>
          <w:color w:val="000000" w:themeColor="text1"/>
        </w:rPr>
        <w:t xml:space="preserve"> </w:t>
      </w:r>
      <w:r w:rsidR="00886B57" w:rsidRPr="009F5AF2">
        <w:rPr>
          <w:color w:val="000000" w:themeColor="text1"/>
        </w:rPr>
        <w:t xml:space="preserve">point </w:t>
      </w:r>
      <w:r w:rsidR="006800AF" w:rsidRPr="009F5AF2">
        <w:rPr>
          <w:color w:val="000000" w:themeColor="text1"/>
        </w:rPr>
        <w:t xml:space="preserve">mutants </w:t>
      </w:r>
      <w:r w:rsidR="00D438EB" w:rsidRPr="009F5AF2">
        <w:rPr>
          <w:color w:val="000000" w:themeColor="text1"/>
        </w:rPr>
        <w:t xml:space="preserve">had </w:t>
      </w:r>
      <w:r w:rsidR="005716E9" w:rsidRPr="009F5AF2">
        <w:rPr>
          <w:color w:val="000000" w:themeColor="text1"/>
        </w:rPr>
        <w:t xml:space="preserve">a greater number of </w:t>
      </w:r>
      <w:r w:rsidR="006800AF" w:rsidRPr="009F5AF2">
        <w:rPr>
          <w:color w:val="000000" w:themeColor="text1"/>
        </w:rPr>
        <w:t xml:space="preserve">significant </w:t>
      </w:r>
      <w:r w:rsidR="00FE6356" w:rsidRPr="009F5AF2">
        <w:rPr>
          <w:color w:val="000000" w:themeColor="text1"/>
        </w:rPr>
        <w:t>GIs</w:t>
      </w:r>
      <w:r w:rsidR="006800AF" w:rsidRPr="009F5AF2">
        <w:rPr>
          <w:color w:val="000000" w:themeColor="text1"/>
        </w:rPr>
        <w:t xml:space="preserve"> than an average deletion of a non-essential </w:t>
      </w:r>
      <w:r w:rsidR="001256A7" w:rsidRPr="009F5AF2">
        <w:rPr>
          <w:i/>
          <w:color w:val="000000" w:themeColor="text1"/>
        </w:rPr>
        <w:t>S. cerevisiae</w:t>
      </w:r>
      <w:r w:rsidR="001256A7" w:rsidRPr="009F5AF2">
        <w:rPr>
          <w:color w:val="000000" w:themeColor="text1"/>
        </w:rPr>
        <w:t xml:space="preserve"> </w:t>
      </w:r>
      <w:r w:rsidR="006800AF" w:rsidRPr="009F5AF2">
        <w:rPr>
          <w:color w:val="000000" w:themeColor="text1"/>
        </w:rPr>
        <w:t xml:space="preserve">gene, </w:t>
      </w:r>
      <w:r w:rsidR="005716E9" w:rsidRPr="009F5AF2">
        <w:rPr>
          <w:color w:val="000000" w:themeColor="text1"/>
        </w:rPr>
        <w:t xml:space="preserve">and </w:t>
      </w:r>
      <w:r w:rsidR="006800AF" w:rsidRPr="009F5AF2">
        <w:rPr>
          <w:color w:val="000000" w:themeColor="text1"/>
        </w:rPr>
        <w:t xml:space="preserve">six </w:t>
      </w:r>
      <w:r w:rsidR="008002BA" w:rsidRPr="009F5AF2">
        <w:rPr>
          <w:i/>
          <w:color w:val="000000" w:themeColor="text1"/>
        </w:rPr>
        <w:t>GSP1</w:t>
      </w:r>
      <w:r w:rsidR="008002BA" w:rsidRPr="009F5AF2">
        <w:rPr>
          <w:color w:val="000000" w:themeColor="text1"/>
        </w:rPr>
        <w:t xml:space="preserve"> point mutants </w:t>
      </w:r>
      <w:r w:rsidR="000122D7" w:rsidRPr="009F5AF2">
        <w:rPr>
          <w:color w:val="000000" w:themeColor="text1"/>
        </w:rPr>
        <w:t>had</w:t>
      </w:r>
      <w:r w:rsidR="006800AF" w:rsidRPr="009F5AF2">
        <w:rPr>
          <w:color w:val="000000" w:themeColor="text1"/>
        </w:rPr>
        <w:t xml:space="preserve"> more </w:t>
      </w:r>
      <w:r w:rsidR="00FE6356" w:rsidRPr="009F5AF2">
        <w:rPr>
          <w:color w:val="000000" w:themeColor="text1"/>
        </w:rPr>
        <w:t>GIs</w:t>
      </w:r>
      <w:r w:rsidR="006800AF" w:rsidRPr="009F5AF2">
        <w:rPr>
          <w:color w:val="000000" w:themeColor="text1"/>
        </w:rPr>
        <w:t xml:space="preserve"> than an average temperature sensitive mutant of an essential gene from</w:t>
      </w:r>
      <w:r w:rsidR="008D128F" w:rsidRPr="009F5AF2">
        <w:rPr>
          <w:color w:val="000000" w:themeColor="text1"/>
        </w:rPr>
        <w:t xml:space="preserve"> </w:t>
      </w:r>
      <w:r w:rsidR="00491880" w:rsidRPr="009F5AF2">
        <w:rPr>
          <w:color w:val="000000" w:themeColor="text1"/>
        </w:rPr>
        <w:t xml:space="preserve">a </w:t>
      </w:r>
      <w:r w:rsidR="00C9644A" w:rsidRPr="009F5AF2">
        <w:rPr>
          <w:color w:val="000000" w:themeColor="text1"/>
        </w:rPr>
        <w:t xml:space="preserve">previously published </w:t>
      </w:r>
      <w:r w:rsidR="008742EC" w:rsidRPr="009F5AF2">
        <w:rPr>
          <w:color w:val="000000" w:themeColor="text1"/>
        </w:rPr>
        <w:t xml:space="preserve">large-scale </w:t>
      </w:r>
      <w:r w:rsidR="007B7370" w:rsidRPr="009F5AF2">
        <w:rPr>
          <w:i/>
          <w:color w:val="000000" w:themeColor="text1"/>
        </w:rPr>
        <w:t>S. cerevisiae</w:t>
      </w:r>
      <w:r w:rsidR="007B7370" w:rsidRPr="009F5AF2">
        <w:rPr>
          <w:color w:val="000000" w:themeColor="text1"/>
        </w:rPr>
        <w:t xml:space="preserve"> </w:t>
      </w:r>
      <w:r w:rsidR="00FE6356" w:rsidRPr="009F5AF2">
        <w:rPr>
          <w:color w:val="000000" w:themeColor="text1"/>
        </w:rPr>
        <w:t>GI</w:t>
      </w:r>
      <w:r w:rsidR="00C9644A" w:rsidRPr="009F5AF2">
        <w:rPr>
          <w:color w:val="000000" w:themeColor="text1"/>
        </w:rPr>
        <w:t xml:space="preserve"> map</w:t>
      </w:r>
      <w:hyperlink w:anchor="_ENREF_19" w:tooltip="Costanzo, 2016 #163" w:history="1">
        <w:r w:rsidR="00EB2A40">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r w:rsidR="00EB2A40" w:rsidRPr="00EB2A40">
          <w:rPr>
            <w:noProof/>
            <w:color w:val="000000" w:themeColor="text1"/>
            <w:vertAlign w:val="superscript"/>
          </w:rPr>
          <w:t>19</w:t>
        </w:r>
        <w:r w:rsidR="00EB2A40">
          <w:rPr>
            <w:color w:val="000000" w:themeColor="text1"/>
          </w:rPr>
          <w:fldChar w:fldCharType="end"/>
        </w:r>
      </w:hyperlink>
      <w:r w:rsidR="006800AF" w:rsidRPr="009F5AF2">
        <w:rPr>
          <w:color w:val="000000" w:themeColor="text1"/>
        </w:rPr>
        <w:t xml:space="preserve"> (</w:t>
      </w:r>
      <w:r w:rsidR="006800AF" w:rsidRPr="009F5AF2">
        <w:rPr>
          <w:b/>
          <w:color w:val="000000" w:themeColor="text1"/>
        </w:rPr>
        <w:t>Fig. 1</w:t>
      </w:r>
      <w:r w:rsidR="00175D37" w:rsidRPr="009F5AF2">
        <w:rPr>
          <w:b/>
          <w:color w:val="000000" w:themeColor="text1"/>
        </w:rPr>
        <w:t>f</w:t>
      </w:r>
      <w:r w:rsidR="003D5971" w:rsidRPr="009F5AF2">
        <w:rPr>
          <w:color w:val="000000" w:themeColor="text1"/>
        </w:rPr>
        <w:t xml:space="preserve">, </w:t>
      </w:r>
      <w:r w:rsidR="00E24262" w:rsidRPr="009F5AF2">
        <w:rPr>
          <w:b/>
          <w:color w:val="000000" w:themeColor="text1"/>
        </w:rPr>
        <w:t xml:space="preserve">Supplementary </w:t>
      </w:r>
      <w:r w:rsidR="00B8753C" w:rsidRPr="009F5AF2">
        <w:rPr>
          <w:b/>
          <w:color w:val="000000" w:themeColor="text1"/>
        </w:rPr>
        <w:t>File 2</w:t>
      </w:r>
      <w:r w:rsidR="006800AF" w:rsidRPr="009F5AF2">
        <w:rPr>
          <w:color w:val="000000" w:themeColor="text1"/>
        </w:rPr>
        <w:t xml:space="preserve">). </w:t>
      </w:r>
      <w:r w:rsidR="00E95938">
        <w:rPr>
          <w:color w:val="000000" w:themeColor="text1"/>
        </w:rPr>
        <w:t>Hierarchical clustering</w:t>
      </w:r>
      <w:r w:rsidR="00E95938" w:rsidRPr="009F5AF2">
        <w:rPr>
          <w:color w:val="000000" w:themeColor="text1"/>
        </w:rPr>
        <w:t xml:space="preserve"> </w:t>
      </w:r>
      <w:r w:rsidR="00E95938">
        <w:rPr>
          <w:color w:val="000000" w:themeColor="text1"/>
        </w:rPr>
        <w:t xml:space="preserve">of </w:t>
      </w:r>
      <w:r w:rsidR="00E95938" w:rsidRPr="007019A0">
        <w:rPr>
          <w:i/>
          <w:iCs/>
          <w:color w:val="000000" w:themeColor="text1"/>
        </w:rPr>
        <w:t>S. cerevisiae</w:t>
      </w:r>
      <w:r w:rsidR="00E95938">
        <w:rPr>
          <w:color w:val="000000" w:themeColor="text1"/>
        </w:rPr>
        <w:t xml:space="preserve"> genes based on their </w:t>
      </w:r>
      <w:r w:rsidR="00115729" w:rsidRPr="009F5AF2">
        <w:rPr>
          <w:color w:val="000000" w:themeColor="text1"/>
        </w:rPr>
        <w:t>GI</w:t>
      </w:r>
      <w:r w:rsidR="00EA78A4" w:rsidRPr="009F5AF2">
        <w:rPr>
          <w:color w:val="000000" w:themeColor="text1"/>
        </w:rPr>
        <w:t>s</w:t>
      </w:r>
      <w:r w:rsidR="000516C9" w:rsidRPr="009F5AF2">
        <w:rPr>
          <w:color w:val="000000" w:themeColor="text1"/>
        </w:rPr>
        <w:t xml:space="preserve"> </w:t>
      </w:r>
      <w:r w:rsidR="00E95938">
        <w:rPr>
          <w:color w:val="000000" w:themeColor="text1"/>
        </w:rPr>
        <w:t>with the</w:t>
      </w:r>
      <w:r w:rsidR="00CA4A43" w:rsidRPr="009F5AF2">
        <w:rPr>
          <w:color w:val="000000" w:themeColor="text1"/>
        </w:rPr>
        <w:t xml:space="preserve"> Gsp1 interface </w:t>
      </w:r>
      <w:r w:rsidR="00825321" w:rsidRPr="009F5AF2">
        <w:rPr>
          <w:color w:val="000000" w:themeColor="text1"/>
        </w:rPr>
        <w:t>mutations</w:t>
      </w:r>
      <w:r w:rsidR="00CA4A43" w:rsidRPr="009F5AF2">
        <w:rPr>
          <w:color w:val="000000" w:themeColor="text1"/>
        </w:rPr>
        <w:t xml:space="preserve"> </w:t>
      </w:r>
      <w:r w:rsidR="00902A5C">
        <w:rPr>
          <w:color w:val="000000" w:themeColor="text1"/>
        </w:rPr>
        <w:t>grouped diverse sets of genes by their</w:t>
      </w:r>
      <w:r w:rsidR="00902A5C" w:rsidRPr="009F5AF2">
        <w:rPr>
          <w:color w:val="000000" w:themeColor="text1"/>
        </w:rPr>
        <w:t xml:space="preserve"> </w:t>
      </w:r>
      <w:r w:rsidR="00902A5C">
        <w:rPr>
          <w:color w:val="000000" w:themeColor="text1"/>
        </w:rPr>
        <w:t xml:space="preserve">cellular functions, </w:t>
      </w:r>
      <w:r w:rsidR="005302AB" w:rsidRPr="009F5AF2">
        <w:rPr>
          <w:color w:val="000000" w:themeColor="text1"/>
        </w:rPr>
        <w:t xml:space="preserve">including mRNA transport, </w:t>
      </w:r>
      <w:r w:rsidR="00254A62" w:rsidRPr="009F5AF2">
        <w:rPr>
          <w:color w:val="000000" w:themeColor="text1"/>
        </w:rPr>
        <w:t xml:space="preserve">the </w:t>
      </w:r>
      <w:r w:rsidR="00B3664C" w:rsidRPr="009F5AF2">
        <w:rPr>
          <w:color w:val="000000" w:themeColor="text1"/>
        </w:rPr>
        <w:t>dynein/</w:t>
      </w:r>
      <w:r w:rsidR="006950C8" w:rsidRPr="009F5AF2">
        <w:rPr>
          <w:color w:val="000000" w:themeColor="text1"/>
        </w:rPr>
        <w:t xml:space="preserve">dynactin </w:t>
      </w:r>
      <w:r w:rsidR="00B3664C" w:rsidRPr="009F5AF2">
        <w:rPr>
          <w:color w:val="000000" w:themeColor="text1"/>
        </w:rPr>
        <w:t>pathway</w:t>
      </w:r>
      <w:r w:rsidR="006950C8" w:rsidRPr="009F5AF2">
        <w:rPr>
          <w:color w:val="000000" w:themeColor="text1"/>
        </w:rPr>
        <w:t xml:space="preserve">, </w:t>
      </w:r>
      <w:r w:rsidR="00B478C1" w:rsidRPr="009F5AF2">
        <w:rPr>
          <w:color w:val="000000" w:themeColor="text1"/>
        </w:rPr>
        <w:t>t</w:t>
      </w:r>
      <w:r w:rsidR="007233EE" w:rsidRPr="009F5AF2">
        <w:rPr>
          <w:color w:val="000000" w:themeColor="text1"/>
        </w:rPr>
        <w:t xml:space="preserve">RNA </w:t>
      </w:r>
      <w:r w:rsidR="00B478C1" w:rsidRPr="009F5AF2">
        <w:rPr>
          <w:color w:val="000000" w:themeColor="text1"/>
        </w:rPr>
        <w:t>modification</w:t>
      </w:r>
      <w:r w:rsidR="007233EE" w:rsidRPr="009F5AF2">
        <w:rPr>
          <w:color w:val="000000" w:themeColor="text1"/>
        </w:rPr>
        <w:t xml:space="preserve"> by the elongator complex</w:t>
      </w:r>
      <w:r w:rsidR="00565E31" w:rsidRPr="009F5AF2">
        <w:rPr>
          <w:color w:val="000000" w:themeColor="text1"/>
        </w:rPr>
        <w:t>, and spindle assembly regulation</w:t>
      </w:r>
      <w:r w:rsidR="002A6968" w:rsidRPr="009F5AF2">
        <w:rPr>
          <w:color w:val="000000" w:themeColor="text1"/>
        </w:rPr>
        <w:t xml:space="preserve"> (</w:t>
      </w:r>
      <w:r w:rsidR="002A6968" w:rsidRPr="009F5AF2">
        <w:rPr>
          <w:b/>
          <w:color w:val="000000" w:themeColor="text1"/>
        </w:rPr>
        <w:t>Fig. 1d</w:t>
      </w:r>
      <w:r w:rsidR="002A6968" w:rsidRPr="009F5AF2">
        <w:rPr>
          <w:color w:val="000000" w:themeColor="text1"/>
        </w:rPr>
        <w:t xml:space="preserve">, </w:t>
      </w:r>
      <w:r w:rsidR="002A6968" w:rsidRPr="009F5AF2">
        <w:rPr>
          <w:b/>
          <w:color w:val="000000" w:themeColor="text1"/>
        </w:rPr>
        <w:t>Extended Data Fig. 3b</w:t>
      </w:r>
      <w:r w:rsidR="002A6968" w:rsidRPr="009F5AF2">
        <w:rPr>
          <w:color w:val="000000" w:themeColor="text1"/>
        </w:rPr>
        <w:t>)</w:t>
      </w:r>
      <w:r w:rsidR="001D0AEF" w:rsidRPr="009F5AF2">
        <w:rPr>
          <w:color w:val="000000" w:themeColor="text1"/>
        </w:rPr>
        <w:t>.</w:t>
      </w:r>
      <w:r w:rsidR="002A6968" w:rsidRPr="009F5AF2" w:rsidDel="005F513E">
        <w:rPr>
          <w:color w:val="000000" w:themeColor="text1"/>
        </w:rPr>
        <w:t xml:space="preserve"> </w:t>
      </w:r>
      <w:r w:rsidR="00C06C97" w:rsidRPr="009F5AF2">
        <w:rPr>
          <w:color w:val="000000" w:themeColor="text1"/>
        </w:rPr>
        <w:t xml:space="preserve">Taken together, the GI analysis reveals expansive functional consequences of Gsp1 interface point mutations - similar in magnitude to the effects typically observed for deleting entire genes - </w:t>
      </w:r>
      <w:r w:rsidR="007019A0">
        <w:rPr>
          <w:color w:val="000000" w:themeColor="text1"/>
        </w:rPr>
        <w:t xml:space="preserve">that </w:t>
      </w:r>
      <w:r w:rsidR="00C06C97" w:rsidRPr="009F5AF2">
        <w:rPr>
          <w:color w:val="000000" w:themeColor="text1"/>
        </w:rPr>
        <w:t>illuminat</w:t>
      </w:r>
      <w:r w:rsidR="007019A0">
        <w:rPr>
          <w:color w:val="000000" w:themeColor="text1"/>
        </w:rPr>
        <w:t>ed</w:t>
      </w:r>
      <w:r w:rsidR="00C06C97" w:rsidRPr="009F5AF2">
        <w:rPr>
          <w:color w:val="000000" w:themeColor="text1"/>
        </w:rPr>
        <w:t xml:space="preserve"> many of the biological functions of </w:t>
      </w:r>
      <w:r w:rsidR="00C06C97" w:rsidRPr="009F5AF2">
        <w:rPr>
          <w:i/>
          <w:color w:val="000000" w:themeColor="text1"/>
        </w:rPr>
        <w:t>GSP1</w:t>
      </w:r>
      <w:r w:rsidR="0027425A" w:rsidRPr="009F5AF2">
        <w:rPr>
          <w:color w:val="000000" w:themeColor="text1"/>
        </w:rPr>
        <w:t>.</w:t>
      </w:r>
      <w:r w:rsidR="002949D6" w:rsidRPr="009F5AF2">
        <w:rPr>
          <w:color w:val="000000" w:themeColor="text1"/>
        </w:rPr>
        <w:t xml:space="preserve"> </w:t>
      </w:r>
    </w:p>
    <w:p w14:paraId="43234634" w14:textId="472760D9" w:rsidR="00CE1983" w:rsidRPr="009F5AF2" w:rsidRDefault="00445B7E" w:rsidP="00766E8C">
      <w:pPr>
        <w:rPr>
          <w:b/>
          <w:color w:val="000000" w:themeColor="text1"/>
        </w:rPr>
      </w:pPr>
      <w:r w:rsidRPr="009F5AF2">
        <w:rPr>
          <w:color w:val="000000" w:themeColor="text1"/>
        </w:rPr>
        <w:t xml:space="preserve">In contrast to their </w:t>
      </w:r>
      <w:r w:rsidR="00BE3B10" w:rsidRPr="009F5AF2">
        <w:rPr>
          <w:color w:val="000000" w:themeColor="text1"/>
        </w:rPr>
        <w:t>clustering</w:t>
      </w:r>
      <w:r w:rsidRPr="009F5AF2">
        <w:rPr>
          <w:color w:val="000000" w:themeColor="text1"/>
        </w:rPr>
        <w:t xml:space="preserve"> </w:t>
      </w:r>
      <w:r w:rsidR="00CE7714" w:rsidRPr="009F5AF2">
        <w:rPr>
          <w:color w:val="000000" w:themeColor="text1"/>
        </w:rPr>
        <w:t>of</w:t>
      </w:r>
      <w:r w:rsidRPr="009F5AF2">
        <w:rPr>
          <w:color w:val="000000" w:themeColor="text1"/>
        </w:rPr>
        <w:t xml:space="preserve"> biological process</w:t>
      </w:r>
      <w:r w:rsidR="00E11117" w:rsidRPr="009F5AF2">
        <w:rPr>
          <w:color w:val="000000" w:themeColor="text1"/>
        </w:rPr>
        <w:t>es</w:t>
      </w:r>
      <w:r w:rsidRPr="009F5AF2">
        <w:rPr>
          <w:color w:val="000000" w:themeColor="text1"/>
        </w:rPr>
        <w:t>,</w:t>
      </w:r>
      <w:r w:rsidR="00D460F0" w:rsidRPr="009F5AF2">
        <w:rPr>
          <w:color w:val="000000" w:themeColor="text1"/>
        </w:rPr>
        <w:t xml:space="preserve"> </w:t>
      </w:r>
      <w:r w:rsidR="00C06C97" w:rsidRPr="009F5AF2">
        <w:rPr>
          <w:color w:val="000000" w:themeColor="text1"/>
        </w:rPr>
        <w:t xml:space="preserve">the GI profiles </w:t>
      </w:r>
      <w:r w:rsidR="0054219D" w:rsidRPr="009F5AF2">
        <w:rPr>
          <w:color w:val="000000" w:themeColor="text1"/>
        </w:rPr>
        <w:t xml:space="preserve">of the </w:t>
      </w:r>
      <w:r w:rsidR="005F1220" w:rsidRPr="009F5AF2">
        <w:rPr>
          <w:color w:val="000000" w:themeColor="text1"/>
        </w:rPr>
        <w:t>Gsp1 point muta</w:t>
      </w:r>
      <w:r w:rsidR="00CC0CC2" w:rsidRPr="009F5AF2">
        <w:rPr>
          <w:color w:val="000000" w:themeColor="text1"/>
        </w:rPr>
        <w:t>n</w:t>
      </w:r>
      <w:r w:rsidR="005F1220" w:rsidRPr="009F5AF2">
        <w:rPr>
          <w:color w:val="000000" w:themeColor="text1"/>
        </w:rPr>
        <w:t xml:space="preserve">ts </w:t>
      </w:r>
      <w:r w:rsidR="00C06C97" w:rsidRPr="009F5AF2">
        <w:rPr>
          <w:color w:val="000000" w:themeColor="text1"/>
        </w:rPr>
        <w:t>did not group</w:t>
      </w:r>
      <w:r w:rsidR="000D598C" w:rsidRPr="009F5AF2">
        <w:rPr>
          <w:color w:val="000000" w:themeColor="text1"/>
        </w:rPr>
        <w:t xml:space="preserve"> based on their </w:t>
      </w:r>
      <w:r w:rsidR="00445DDD" w:rsidRPr="009F5AF2">
        <w:rPr>
          <w:color w:val="000000" w:themeColor="text1"/>
        </w:rPr>
        <w:t xml:space="preserve">location </w:t>
      </w:r>
      <w:r w:rsidR="000D598C" w:rsidRPr="009F5AF2">
        <w:rPr>
          <w:color w:val="000000" w:themeColor="text1"/>
        </w:rPr>
        <w:t xml:space="preserve">in the </w:t>
      </w:r>
      <w:r w:rsidR="00267E34" w:rsidRPr="009F5AF2">
        <w:rPr>
          <w:color w:val="000000" w:themeColor="text1"/>
        </w:rPr>
        <w:t xml:space="preserve">Gsp1 </w:t>
      </w:r>
      <w:r w:rsidR="000D598C" w:rsidRPr="009F5AF2">
        <w:rPr>
          <w:color w:val="000000" w:themeColor="text1"/>
        </w:rPr>
        <w:t>partner interfaces (</w:t>
      </w:r>
      <w:r w:rsidR="000D598C" w:rsidRPr="009F5AF2">
        <w:rPr>
          <w:b/>
          <w:color w:val="000000" w:themeColor="text1"/>
        </w:rPr>
        <w:t>Fig. 1</w:t>
      </w:r>
      <w:r w:rsidR="00090E11" w:rsidRPr="009F5AF2">
        <w:rPr>
          <w:b/>
          <w:color w:val="000000" w:themeColor="text1"/>
        </w:rPr>
        <w:t>e</w:t>
      </w:r>
      <w:r w:rsidR="000D598C" w:rsidRPr="009F5AF2">
        <w:rPr>
          <w:color w:val="000000" w:themeColor="text1"/>
        </w:rPr>
        <w:t>)</w:t>
      </w:r>
      <w:r w:rsidR="00FD6E9D" w:rsidRPr="009F5AF2">
        <w:rPr>
          <w:color w:val="000000" w:themeColor="text1"/>
        </w:rPr>
        <w:t>.</w:t>
      </w:r>
      <w:r w:rsidR="00257A2B" w:rsidRPr="009F5AF2">
        <w:rPr>
          <w:color w:val="000000" w:themeColor="text1"/>
        </w:rPr>
        <w:t xml:space="preserve"> For example, </w:t>
      </w:r>
      <w:r w:rsidR="00684023" w:rsidRPr="009F5AF2">
        <w:rPr>
          <w:color w:val="000000" w:themeColor="text1"/>
        </w:rPr>
        <w:t>strains</w:t>
      </w:r>
      <w:r w:rsidR="00257A2B" w:rsidRPr="009F5AF2">
        <w:rPr>
          <w:color w:val="000000" w:themeColor="text1"/>
        </w:rPr>
        <w:t xml:space="preserve"> </w:t>
      </w:r>
      <w:r w:rsidR="009D6B6C" w:rsidRPr="009F5AF2">
        <w:rPr>
          <w:color w:val="000000" w:themeColor="text1"/>
        </w:rPr>
        <w:t xml:space="preserve">with </w:t>
      </w:r>
      <w:r w:rsidR="004450A0" w:rsidRPr="009F5AF2">
        <w:rPr>
          <w:i/>
          <w:color w:val="000000" w:themeColor="text1"/>
        </w:rPr>
        <w:t>GSP1</w:t>
      </w:r>
      <w:r w:rsidR="009D6B6C" w:rsidRPr="009F5AF2">
        <w:rPr>
          <w:color w:val="000000" w:themeColor="text1"/>
        </w:rPr>
        <w:t xml:space="preserve"> </w:t>
      </w:r>
      <w:r w:rsidR="00257A2B" w:rsidRPr="009F5AF2">
        <w:rPr>
          <w:color w:val="000000" w:themeColor="text1"/>
        </w:rPr>
        <w:t>mutat</w:t>
      </w:r>
      <w:r w:rsidR="004450A0" w:rsidRPr="009F5AF2">
        <w:rPr>
          <w:color w:val="000000" w:themeColor="text1"/>
        </w:rPr>
        <w:t>ion</w:t>
      </w:r>
      <w:r w:rsidR="00972B9C" w:rsidRPr="009F5AF2">
        <w:rPr>
          <w:color w:val="000000" w:themeColor="text1"/>
        </w:rPr>
        <w:t>s</w:t>
      </w:r>
      <w:r w:rsidR="00257A2B" w:rsidRPr="009F5AF2">
        <w:rPr>
          <w:color w:val="000000" w:themeColor="text1"/>
        </w:rPr>
        <w:t xml:space="preserve"> at</w:t>
      </w:r>
      <w:r w:rsidR="00684023" w:rsidRPr="009F5AF2">
        <w:rPr>
          <w:color w:val="000000" w:themeColor="text1"/>
        </w:rPr>
        <w:t xml:space="preserve"> </w:t>
      </w:r>
      <w:r w:rsidR="008D7EF2" w:rsidRPr="009F5AF2">
        <w:rPr>
          <w:color w:val="000000" w:themeColor="text1"/>
        </w:rPr>
        <w:t>residue</w:t>
      </w:r>
      <w:r w:rsidR="003139DD" w:rsidRPr="009F5AF2">
        <w:rPr>
          <w:color w:val="000000" w:themeColor="text1"/>
        </w:rPr>
        <w:t>s</w:t>
      </w:r>
      <w:r w:rsidR="008D7EF2" w:rsidRPr="009F5AF2">
        <w:rPr>
          <w:color w:val="000000" w:themeColor="text1"/>
        </w:rPr>
        <w:t xml:space="preserve"> </w:t>
      </w:r>
      <w:r w:rsidR="00684023" w:rsidRPr="009F5AF2">
        <w:rPr>
          <w:color w:val="000000" w:themeColor="text1"/>
        </w:rPr>
        <w:t>T34 (T34E</w:t>
      </w:r>
      <w:r w:rsidR="0088512C" w:rsidRPr="009F5AF2">
        <w:rPr>
          <w:color w:val="000000" w:themeColor="text1"/>
        </w:rPr>
        <w:t>/</w:t>
      </w:r>
      <w:r w:rsidR="00684023" w:rsidRPr="009F5AF2">
        <w:rPr>
          <w:color w:val="000000" w:themeColor="text1"/>
        </w:rPr>
        <w:t xml:space="preserve">Q) and </w:t>
      </w:r>
      <w:r w:rsidR="00433A20" w:rsidRPr="009F5AF2">
        <w:rPr>
          <w:color w:val="000000" w:themeColor="text1"/>
        </w:rPr>
        <w:t>D</w:t>
      </w:r>
      <w:r w:rsidR="00684023" w:rsidRPr="009F5AF2">
        <w:rPr>
          <w:color w:val="000000" w:themeColor="text1"/>
        </w:rPr>
        <w:t>79 (D79S</w:t>
      </w:r>
      <w:r w:rsidR="0088512C" w:rsidRPr="009F5AF2">
        <w:rPr>
          <w:color w:val="000000" w:themeColor="text1"/>
        </w:rPr>
        <w:t>/</w:t>
      </w:r>
      <w:r w:rsidR="00684023" w:rsidRPr="009F5AF2">
        <w:rPr>
          <w:color w:val="000000" w:themeColor="text1"/>
        </w:rPr>
        <w:t xml:space="preserve">A) </w:t>
      </w:r>
      <w:r w:rsidR="00AC2C95" w:rsidRPr="009F5AF2">
        <w:rPr>
          <w:color w:val="000000" w:themeColor="text1"/>
        </w:rPr>
        <w:t>ha</w:t>
      </w:r>
      <w:r w:rsidR="00213FEF" w:rsidRPr="009F5AF2">
        <w:rPr>
          <w:color w:val="000000" w:themeColor="text1"/>
        </w:rPr>
        <w:t>ve</w:t>
      </w:r>
      <w:r w:rsidR="00AC2C95" w:rsidRPr="009F5AF2">
        <w:rPr>
          <w:color w:val="000000" w:themeColor="text1"/>
        </w:rPr>
        <w:t xml:space="preserve"> </w:t>
      </w:r>
      <w:r w:rsidR="00684023" w:rsidRPr="009F5AF2">
        <w:rPr>
          <w:color w:val="000000" w:themeColor="text1"/>
        </w:rPr>
        <w:t xml:space="preserve">similar </w:t>
      </w:r>
      <w:r w:rsidR="00257A2B" w:rsidRPr="009F5AF2">
        <w:rPr>
          <w:color w:val="000000" w:themeColor="text1"/>
        </w:rPr>
        <w:t>GI</w:t>
      </w:r>
      <w:r w:rsidR="00684023" w:rsidRPr="009F5AF2">
        <w:rPr>
          <w:color w:val="000000" w:themeColor="text1"/>
        </w:rPr>
        <w:t xml:space="preserve"> profiles (</w:t>
      </w:r>
      <w:r w:rsidR="00684023" w:rsidRPr="009F5AF2">
        <w:rPr>
          <w:b/>
          <w:color w:val="000000" w:themeColor="text1"/>
        </w:rPr>
        <w:t>Fig. 1</w:t>
      </w:r>
      <w:r w:rsidR="007D4DC0" w:rsidRPr="009F5AF2">
        <w:rPr>
          <w:b/>
          <w:color w:val="000000" w:themeColor="text1"/>
        </w:rPr>
        <w:t>d</w:t>
      </w:r>
      <w:r w:rsidR="00684023" w:rsidRPr="009F5AF2">
        <w:rPr>
          <w:color w:val="000000" w:themeColor="text1"/>
        </w:rPr>
        <w:t xml:space="preserve">) but </w:t>
      </w:r>
      <w:r w:rsidR="00972B9C" w:rsidRPr="009F5AF2">
        <w:rPr>
          <w:color w:val="000000" w:themeColor="text1"/>
        </w:rPr>
        <w:t xml:space="preserve">these mutations </w:t>
      </w:r>
      <w:r w:rsidR="00257A2B" w:rsidRPr="009F5AF2">
        <w:rPr>
          <w:color w:val="000000" w:themeColor="text1"/>
        </w:rPr>
        <w:t xml:space="preserve">are </w:t>
      </w:r>
      <w:r w:rsidR="001B0A67" w:rsidRPr="009F5AF2">
        <w:rPr>
          <w:color w:val="000000" w:themeColor="text1"/>
        </w:rPr>
        <w:t>in different interfaces (</w:t>
      </w:r>
      <w:r w:rsidR="001B0A67" w:rsidRPr="009F5AF2">
        <w:rPr>
          <w:b/>
          <w:color w:val="000000" w:themeColor="text1"/>
        </w:rPr>
        <w:t>Fig. 1</w:t>
      </w:r>
      <w:r w:rsidR="007D4DC0" w:rsidRPr="009F5AF2">
        <w:rPr>
          <w:b/>
          <w:color w:val="000000" w:themeColor="text1"/>
        </w:rPr>
        <w:t>e</w:t>
      </w:r>
      <w:r w:rsidR="001B0A67" w:rsidRPr="009F5AF2">
        <w:rPr>
          <w:color w:val="000000" w:themeColor="text1"/>
        </w:rPr>
        <w:t>)</w:t>
      </w:r>
      <w:r w:rsidR="00C06C97" w:rsidRPr="009F5AF2">
        <w:rPr>
          <w:color w:val="000000" w:themeColor="text1"/>
        </w:rPr>
        <w:t xml:space="preserve"> on opposite sides of the Gsp1 structure (</w:t>
      </w:r>
      <w:r w:rsidR="00C06C97" w:rsidRPr="009F5AF2">
        <w:rPr>
          <w:b/>
          <w:color w:val="000000" w:themeColor="text1"/>
        </w:rPr>
        <w:t>Fig. 1c</w:t>
      </w:r>
      <w:r w:rsidR="00C06C97" w:rsidRPr="009F5AF2">
        <w:rPr>
          <w:color w:val="000000" w:themeColor="text1"/>
        </w:rPr>
        <w:t>)</w:t>
      </w:r>
      <w:r w:rsidR="00684023" w:rsidRPr="009F5AF2">
        <w:rPr>
          <w:color w:val="000000" w:themeColor="text1"/>
        </w:rPr>
        <w:t>.</w:t>
      </w:r>
      <w:r w:rsidR="000A52A1" w:rsidRPr="009F5AF2">
        <w:rPr>
          <w:color w:val="000000" w:themeColor="text1"/>
        </w:rPr>
        <w:t xml:space="preserve"> </w:t>
      </w:r>
      <w:r w:rsidR="00DD064C" w:rsidRPr="009F5AF2">
        <w:rPr>
          <w:color w:val="000000" w:themeColor="text1"/>
        </w:rPr>
        <w:t xml:space="preserve">This observation was </w:t>
      </w:r>
      <w:r w:rsidRPr="009F5AF2">
        <w:rPr>
          <w:color w:val="000000" w:themeColor="text1"/>
        </w:rPr>
        <w:t xml:space="preserve">unexpected and </w:t>
      </w:r>
      <w:r w:rsidR="00DD064C" w:rsidRPr="009F5AF2">
        <w:rPr>
          <w:color w:val="000000" w:themeColor="text1"/>
        </w:rPr>
        <w:t xml:space="preserve">contrary to our initial expectation that </w:t>
      </w:r>
      <w:r w:rsidR="002408DB" w:rsidRPr="009F5AF2">
        <w:rPr>
          <w:color w:val="000000" w:themeColor="text1"/>
        </w:rPr>
        <w:t>Gsp1 achieves its functional specificity by interacting with different partners</w:t>
      </w:r>
      <w:r w:rsidR="00920091" w:rsidRPr="009F5AF2">
        <w:rPr>
          <w:color w:val="000000" w:themeColor="text1"/>
        </w:rPr>
        <w:t>.</w:t>
      </w:r>
      <w:r w:rsidR="00F62430" w:rsidRPr="009F5AF2">
        <w:rPr>
          <w:color w:val="000000" w:themeColor="text1"/>
        </w:rPr>
        <w:t xml:space="preserve"> </w:t>
      </w:r>
      <w:r w:rsidR="00DF5CEA" w:rsidRPr="009F5AF2">
        <w:rPr>
          <w:color w:val="000000" w:themeColor="text1"/>
        </w:rPr>
        <w:t xml:space="preserve">To </w:t>
      </w:r>
      <w:r w:rsidR="00C53D06" w:rsidRPr="009F5AF2">
        <w:rPr>
          <w:color w:val="000000" w:themeColor="text1"/>
        </w:rPr>
        <w:t>analyze this finding further</w:t>
      </w:r>
      <w:r w:rsidR="00684023" w:rsidRPr="009F5AF2">
        <w:rPr>
          <w:color w:val="000000" w:themeColor="text1"/>
        </w:rPr>
        <w:t>,</w:t>
      </w:r>
      <w:r w:rsidR="005F25C6" w:rsidRPr="009F5AF2">
        <w:rPr>
          <w:color w:val="000000" w:themeColor="text1"/>
        </w:rPr>
        <w:t xml:space="preserve"> </w:t>
      </w:r>
      <w:r w:rsidR="00B20715" w:rsidRPr="009F5AF2">
        <w:rPr>
          <w:color w:val="000000" w:themeColor="text1"/>
        </w:rPr>
        <w:t>w</w:t>
      </w:r>
      <w:r w:rsidR="0053097E" w:rsidRPr="009F5AF2">
        <w:rPr>
          <w:color w:val="000000" w:themeColor="text1"/>
        </w:rPr>
        <w:t>e</w:t>
      </w:r>
      <w:r w:rsidR="00684023" w:rsidRPr="009F5AF2">
        <w:rPr>
          <w:color w:val="000000" w:themeColor="text1"/>
        </w:rPr>
        <w:t xml:space="preserve"> </w:t>
      </w:r>
      <w:r w:rsidR="0053097E" w:rsidRPr="009F5AF2">
        <w:rPr>
          <w:color w:val="000000" w:themeColor="text1"/>
        </w:rPr>
        <w:t xml:space="preserve">compared </w:t>
      </w:r>
      <w:r w:rsidR="00C50A46" w:rsidRPr="009F5AF2">
        <w:rPr>
          <w:color w:val="000000" w:themeColor="text1"/>
        </w:rPr>
        <w:t xml:space="preserve">the </w:t>
      </w:r>
      <w:r w:rsidR="00C50A46" w:rsidRPr="009F5AF2">
        <w:rPr>
          <w:i/>
          <w:color w:val="000000" w:themeColor="text1"/>
        </w:rPr>
        <w:t>GSP1</w:t>
      </w:r>
      <w:r w:rsidR="00C50A46" w:rsidRPr="009F5AF2">
        <w:rPr>
          <w:color w:val="000000" w:themeColor="text1"/>
        </w:rPr>
        <w:t xml:space="preserve"> mutant </w:t>
      </w:r>
      <w:r w:rsidR="0007533D" w:rsidRPr="009F5AF2">
        <w:rPr>
          <w:color w:val="000000" w:themeColor="text1"/>
        </w:rPr>
        <w:t>GI</w:t>
      </w:r>
      <w:r w:rsidR="00EF00AA" w:rsidRPr="009F5AF2">
        <w:rPr>
          <w:color w:val="000000" w:themeColor="text1"/>
        </w:rPr>
        <w:t xml:space="preserve"> profiles </w:t>
      </w:r>
      <w:r w:rsidR="00074A7A" w:rsidRPr="009F5AF2">
        <w:rPr>
          <w:color w:val="000000" w:themeColor="text1"/>
        </w:rPr>
        <w:t>to</w:t>
      </w:r>
      <w:r w:rsidR="00D85B9F" w:rsidRPr="009F5AF2">
        <w:rPr>
          <w:color w:val="000000" w:themeColor="text1"/>
        </w:rPr>
        <w:t xml:space="preserve"> </w:t>
      </w:r>
      <w:r w:rsidR="00074A7A" w:rsidRPr="009F5AF2">
        <w:rPr>
          <w:color w:val="000000" w:themeColor="text1"/>
        </w:rPr>
        <w:t xml:space="preserve">profiles </w:t>
      </w:r>
      <w:r w:rsidR="00AF0A03" w:rsidRPr="009F5AF2">
        <w:rPr>
          <w:color w:val="000000" w:themeColor="text1"/>
        </w:rPr>
        <w:t xml:space="preserve">from </w:t>
      </w:r>
      <w:r w:rsidR="00924798" w:rsidRPr="009F5AF2">
        <w:rPr>
          <w:color w:val="000000" w:themeColor="text1"/>
        </w:rPr>
        <w:t>33</w:t>
      </w:r>
      <w:r w:rsidR="00924798">
        <w:rPr>
          <w:color w:val="000000" w:themeColor="text1"/>
        </w:rPr>
        <w:t>70</w:t>
      </w:r>
      <w:r w:rsidR="00924798" w:rsidRPr="009F5AF2">
        <w:rPr>
          <w:color w:val="000000" w:themeColor="text1"/>
        </w:rPr>
        <w:t xml:space="preserve"> </w:t>
      </w:r>
      <w:r w:rsidR="001256A7" w:rsidRPr="009F5AF2">
        <w:rPr>
          <w:i/>
          <w:color w:val="000000" w:themeColor="text1"/>
        </w:rPr>
        <w:t>S. cerevisiae</w:t>
      </w:r>
      <w:r w:rsidR="001256A7" w:rsidRPr="009F5AF2" w:rsidDel="001256A7">
        <w:rPr>
          <w:color w:val="000000" w:themeColor="text1"/>
        </w:rPr>
        <w:t xml:space="preserve"> </w:t>
      </w:r>
      <w:r w:rsidR="00CD5635" w:rsidRPr="009F5AF2">
        <w:rPr>
          <w:color w:val="000000" w:themeColor="text1"/>
        </w:rPr>
        <w:t>alleles</w:t>
      </w:r>
      <w:hyperlink w:anchor="_ENREF_19" w:tooltip="Costanzo, 2016 #163" w:history="1">
        <w:r w:rsidR="00EB2A40">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r w:rsidR="00EB2A40" w:rsidRPr="00EB2A40">
          <w:rPr>
            <w:noProof/>
            <w:color w:val="000000" w:themeColor="text1"/>
            <w:vertAlign w:val="superscript"/>
          </w:rPr>
          <w:t>19</w:t>
        </w:r>
        <w:r w:rsidR="00EB2A40">
          <w:rPr>
            <w:color w:val="000000" w:themeColor="text1"/>
          </w:rPr>
          <w:fldChar w:fldCharType="end"/>
        </w:r>
      </w:hyperlink>
      <w:r w:rsidR="009A067F" w:rsidRPr="009F5AF2">
        <w:rPr>
          <w:color w:val="000000" w:themeColor="text1"/>
        </w:rPr>
        <w:t xml:space="preserve"> </w:t>
      </w:r>
      <w:r w:rsidR="001A67D6" w:rsidRPr="009F5AF2">
        <w:rPr>
          <w:color w:val="000000" w:themeColor="text1"/>
        </w:rPr>
        <w:t>using</w:t>
      </w:r>
      <w:r w:rsidR="00416FF9" w:rsidRPr="009F5AF2">
        <w:rPr>
          <w:color w:val="000000" w:themeColor="text1"/>
        </w:rPr>
        <w:t xml:space="preserve"> </w:t>
      </w:r>
      <w:r w:rsidR="0096076A" w:rsidRPr="009F5AF2">
        <w:rPr>
          <w:color w:val="000000" w:themeColor="text1"/>
        </w:rPr>
        <w:t>Pearson</w:t>
      </w:r>
      <w:r w:rsidR="00DB7993" w:rsidRPr="009F5AF2">
        <w:rPr>
          <w:color w:val="000000" w:themeColor="text1"/>
        </w:rPr>
        <w:t xml:space="preserve"> correlations</w:t>
      </w:r>
      <w:r w:rsidR="00514437" w:rsidRPr="009F5AF2">
        <w:rPr>
          <w:color w:val="000000" w:themeColor="text1"/>
        </w:rPr>
        <w:t>.</w:t>
      </w:r>
      <w:r w:rsidR="00601F1A" w:rsidRPr="009F5AF2">
        <w:rPr>
          <w:color w:val="000000" w:themeColor="text1"/>
        </w:rPr>
        <w:t xml:space="preserve"> </w:t>
      </w:r>
      <w:r w:rsidR="004D4E07">
        <w:rPr>
          <w:color w:val="000000" w:themeColor="text1"/>
        </w:rPr>
        <w:t>S</w:t>
      </w:r>
      <w:r w:rsidR="004650B5" w:rsidRPr="009F5AF2">
        <w:rPr>
          <w:color w:val="000000" w:themeColor="text1"/>
        </w:rPr>
        <w:t>ignificant</w:t>
      </w:r>
      <w:r w:rsidR="00DB7993" w:rsidRPr="009F5AF2">
        <w:rPr>
          <w:color w:val="000000" w:themeColor="text1"/>
        </w:rPr>
        <w:t xml:space="preserve"> positive correlations</w:t>
      </w:r>
      <w:r w:rsidR="004D4E07">
        <w:rPr>
          <w:color w:val="000000" w:themeColor="text1"/>
        </w:rPr>
        <w:t xml:space="preserve"> of GI profiles</w:t>
      </w:r>
      <w:r w:rsidR="00EB559B" w:rsidRPr="009F5AF2">
        <w:rPr>
          <w:color w:val="000000" w:themeColor="text1"/>
        </w:rPr>
        <w:t xml:space="preserve"> </w:t>
      </w:r>
      <w:r w:rsidR="00B6749C">
        <w:rPr>
          <w:color w:val="000000" w:themeColor="text1"/>
        </w:rPr>
        <w:t>indicate</w:t>
      </w:r>
      <w:r w:rsidR="00B6749C" w:rsidRPr="009F5AF2">
        <w:rPr>
          <w:color w:val="000000" w:themeColor="text1"/>
        </w:rPr>
        <w:t xml:space="preserve"> </w:t>
      </w:r>
      <w:r w:rsidR="00DB7993" w:rsidRPr="009F5AF2">
        <w:rPr>
          <w:color w:val="000000" w:themeColor="text1"/>
        </w:rPr>
        <w:t>functional relationships</w:t>
      </w:r>
      <w:hyperlink w:anchor="_ENREF_5" w:tooltip="Collins, 2006 #131" w:history="1">
        <w:r w:rsidR="00EB2A40">
          <w:rPr>
            <w:color w:val="000000" w:themeColor="text1"/>
          </w:rPr>
          <w:fldChar w:fldCharType="begin"/>
        </w:r>
        <w:r w:rsidR="00EB2A40">
          <w:rPr>
            <w:color w:val="000000" w:themeColor="text1"/>
          </w:rPr>
          <w:instrText xml:space="preserve"> ADDIN EN.CITE &lt;EndNote&gt;&lt;Cite&gt;&lt;Author&gt;Collins&lt;/Author&gt;&lt;Year&gt;2006&lt;/Year&gt;&lt;RecNum&gt;131&lt;/RecNum&gt;&lt;IDText&gt;r05480&lt;/IDText&gt;&lt;DisplayText&gt;&lt;style face="superscript"&gt;5&lt;/style&gt;&lt;/DisplayText&gt;&lt;record&gt;&lt;rec-number&gt;131&lt;/rec-number&gt;&lt;foreign-keys&gt;&lt;key app="EN" db-id="tr0dtzxwjwedv6ezad9xeat5xeddv5ad9ser" timestamp="1572498171"&gt;131&lt;/key&gt;&lt;/foreign-keys&gt;&lt;ref-type name="Journal Article"&gt;17&lt;/ref-type&gt;&lt;contributors&gt;&lt;authors&gt;&lt;author&gt;Collins, Sean R&lt;/author&gt;&lt;author&gt;Schuldiner, Maya&lt;/author&gt;&lt;author&gt;Krogan, Nevan J&lt;/author&gt;&lt;author&gt;Weissman, Jonathan S&lt;/author&gt;&lt;/authors&gt;&lt;/contributors&gt;&lt;auth-address&gt;Howard Hughes Medical Institute, Department of Cellular and Molecular Pharmacology, University of California-San Francisco and California Institute for Quantitative Biomedical Research, San Francisco, California 94143, USA. src.science@gmail.com&lt;/auth-address&gt;&lt;titles&gt;&lt;title&gt;A strategy for extracting and analyzing large-scale quantitative epistatic interaction data.&lt;/title&gt;&lt;secondary-title&gt;Genome Biology&lt;/secondary-title&gt;&lt;/titles&gt;&lt;periodical&gt;&lt;full-title&gt;Genome biology&lt;/full-title&gt;&lt;/periodical&gt;&lt;pages&gt;R63&lt;/pages&gt;&lt;volume&gt;7&lt;/volume&gt;&lt;number&gt;7&lt;/number&gt;&lt;dates&gt;&lt;year&gt;2006&lt;/year&gt;&lt;/dates&gt;&lt;accession-num&gt;16859555&lt;/accession-num&gt;&lt;label&gt;r05480&lt;/label&gt;&lt;urls&gt;&lt;related-urls&gt;&lt;url&gt;http://eutils.ncbi.nlm.nih.gov/entrez/eutils/elink.fcgi?dbfrom=pubmed&amp;amp;amp;id=16859555&amp;amp;amp;retmode=ref&amp;amp;amp;cmd=prlinks&lt;/url&gt;&lt;/related-urls&gt;&lt;pdf-urls&gt;&lt;url&gt;file://localhost/localhost/localhost/Users/tperica/Documents/Papers2/Articles/2006/Collins/Genome%252520Biol%2525202006%252520Collins.pdf&lt;/url&gt;&lt;/pdf-urls&gt;&lt;/urls&gt;&lt;custom2&gt;PMC1779568&lt;/custom2&gt;&lt;custom3&gt;papers2://publication/uuid/A8F638D4-556C-43E3-92AD-4D6F455D54B2&lt;/custom3&gt;&lt;electronic-resource-num&gt;10.1186/gb-2006-7-7-r63&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5</w:t>
        </w:r>
        <w:r w:rsidR="00EB2A40">
          <w:rPr>
            <w:color w:val="000000" w:themeColor="text1"/>
          </w:rPr>
          <w:fldChar w:fldCharType="end"/>
        </w:r>
      </w:hyperlink>
      <w:r w:rsidR="009A067F" w:rsidRPr="009F5AF2">
        <w:rPr>
          <w:color w:val="000000" w:themeColor="text1"/>
        </w:rPr>
        <w:t xml:space="preserve"> (</w:t>
      </w:r>
      <w:r w:rsidR="009A067F" w:rsidRPr="009F5AF2">
        <w:rPr>
          <w:b/>
          <w:color w:val="000000" w:themeColor="text1"/>
        </w:rPr>
        <w:t xml:space="preserve">Supplementary </w:t>
      </w:r>
      <w:r w:rsidR="00B8753C" w:rsidRPr="009F5AF2">
        <w:rPr>
          <w:b/>
          <w:color w:val="000000" w:themeColor="text1"/>
        </w:rPr>
        <w:t>File 3</w:t>
      </w:r>
      <w:r w:rsidR="007D4101" w:rsidRPr="009F5AF2">
        <w:rPr>
          <w:color w:val="000000" w:themeColor="text1"/>
        </w:rPr>
        <w:t xml:space="preserve">, </w:t>
      </w:r>
      <w:r w:rsidR="004552E5" w:rsidRPr="009F5AF2">
        <w:rPr>
          <w:b/>
          <w:color w:val="000000" w:themeColor="text1"/>
        </w:rPr>
        <w:t xml:space="preserve">Supplementary </w:t>
      </w:r>
      <w:r w:rsidR="00B8753C" w:rsidRPr="009F5AF2">
        <w:rPr>
          <w:b/>
          <w:color w:val="000000" w:themeColor="text1"/>
        </w:rPr>
        <w:t xml:space="preserve">File 1 </w:t>
      </w:r>
      <w:r w:rsidR="004552E5" w:rsidRPr="009F5AF2">
        <w:rPr>
          <w:b/>
          <w:color w:val="000000" w:themeColor="text1"/>
        </w:rPr>
        <w:t xml:space="preserve">Table </w:t>
      </w:r>
      <w:r w:rsidR="00B8753C" w:rsidRPr="009F5AF2">
        <w:rPr>
          <w:b/>
          <w:color w:val="000000" w:themeColor="text1"/>
        </w:rPr>
        <w:t>4</w:t>
      </w:r>
      <w:r w:rsidR="007D4101" w:rsidRPr="009F5AF2">
        <w:rPr>
          <w:color w:val="000000" w:themeColor="text1"/>
        </w:rPr>
        <w:t>,</w:t>
      </w:r>
      <w:r w:rsidR="00EB7DB7" w:rsidRPr="009F5AF2">
        <w:rPr>
          <w:color w:val="000000" w:themeColor="text1"/>
        </w:rPr>
        <w:t xml:space="preserve"> </w:t>
      </w:r>
      <w:r w:rsidR="0096076A" w:rsidRPr="009F5AF2">
        <w:rPr>
          <w:b/>
          <w:color w:val="000000" w:themeColor="text1"/>
        </w:rPr>
        <w:t xml:space="preserve">Extended Data Fig. </w:t>
      </w:r>
      <w:r w:rsidR="00A768D7" w:rsidRPr="009F5AF2">
        <w:rPr>
          <w:b/>
          <w:color w:val="000000" w:themeColor="text1"/>
        </w:rPr>
        <w:t>3c</w:t>
      </w:r>
      <w:r w:rsidR="0096076A" w:rsidRPr="009F5AF2">
        <w:rPr>
          <w:color w:val="000000" w:themeColor="text1"/>
        </w:rPr>
        <w:t>)</w:t>
      </w:r>
      <w:r w:rsidR="007F3D8E" w:rsidRPr="009F5AF2">
        <w:rPr>
          <w:color w:val="000000" w:themeColor="text1"/>
        </w:rPr>
        <w:t>.</w:t>
      </w:r>
      <w:r w:rsidR="00A12EB6" w:rsidRPr="009F5AF2">
        <w:rPr>
          <w:color w:val="000000" w:themeColor="text1"/>
        </w:rPr>
        <w:t xml:space="preserve"> Strikingly, </w:t>
      </w:r>
      <w:r w:rsidR="007D7134" w:rsidRPr="009F5AF2">
        <w:rPr>
          <w:color w:val="000000" w:themeColor="text1"/>
        </w:rPr>
        <w:t xml:space="preserve">GI </w:t>
      </w:r>
      <w:r w:rsidR="003B019C" w:rsidRPr="009F5AF2">
        <w:rPr>
          <w:color w:val="000000" w:themeColor="text1"/>
        </w:rPr>
        <w:t xml:space="preserve">profiles of </w:t>
      </w:r>
      <w:r w:rsidR="00126617" w:rsidRPr="009F5AF2">
        <w:rPr>
          <w:i/>
          <w:color w:val="000000" w:themeColor="text1"/>
        </w:rPr>
        <w:t>G</w:t>
      </w:r>
      <w:r w:rsidR="003B019C" w:rsidRPr="009F5AF2">
        <w:rPr>
          <w:i/>
          <w:color w:val="000000" w:themeColor="text1"/>
        </w:rPr>
        <w:t>SP</w:t>
      </w:r>
      <w:r w:rsidR="00126617" w:rsidRPr="009F5AF2">
        <w:rPr>
          <w:i/>
          <w:color w:val="000000" w:themeColor="text1"/>
        </w:rPr>
        <w:t>1</w:t>
      </w:r>
      <w:r w:rsidR="00126617" w:rsidRPr="009F5AF2">
        <w:rPr>
          <w:color w:val="000000" w:themeColor="text1"/>
        </w:rPr>
        <w:t xml:space="preserve"> mutants and </w:t>
      </w:r>
      <w:r w:rsidR="00354E66" w:rsidRPr="009F5AF2">
        <w:rPr>
          <w:color w:val="000000" w:themeColor="text1"/>
        </w:rPr>
        <w:t xml:space="preserve">of Gsp1 </w:t>
      </w:r>
      <w:r w:rsidR="00662398" w:rsidRPr="009F5AF2">
        <w:rPr>
          <w:color w:val="000000" w:themeColor="text1"/>
        </w:rPr>
        <w:t xml:space="preserve">physical </w:t>
      </w:r>
      <w:r w:rsidR="00126617" w:rsidRPr="009F5AF2">
        <w:rPr>
          <w:color w:val="000000" w:themeColor="text1"/>
        </w:rPr>
        <w:t>interaction part</w:t>
      </w:r>
      <w:r w:rsidR="00F523E4" w:rsidRPr="009F5AF2">
        <w:rPr>
          <w:color w:val="000000" w:themeColor="text1"/>
        </w:rPr>
        <w:t>n</w:t>
      </w:r>
      <w:r w:rsidR="00126617" w:rsidRPr="009F5AF2">
        <w:rPr>
          <w:color w:val="000000" w:themeColor="text1"/>
        </w:rPr>
        <w:t>er</w:t>
      </w:r>
      <w:r w:rsidR="003B019C" w:rsidRPr="009F5AF2">
        <w:rPr>
          <w:color w:val="000000" w:themeColor="text1"/>
        </w:rPr>
        <w:t>s</w:t>
      </w:r>
      <w:r w:rsidR="00126617" w:rsidRPr="009F5AF2">
        <w:rPr>
          <w:color w:val="000000" w:themeColor="text1"/>
        </w:rPr>
        <w:t xml:space="preserve"> </w:t>
      </w:r>
      <w:r w:rsidR="00354E66" w:rsidRPr="009F5AF2">
        <w:rPr>
          <w:color w:val="000000" w:themeColor="text1"/>
        </w:rPr>
        <w:t xml:space="preserve">were </w:t>
      </w:r>
      <w:r w:rsidR="00E8615D" w:rsidRPr="009F5AF2">
        <w:rPr>
          <w:color w:val="000000" w:themeColor="text1"/>
        </w:rPr>
        <w:t xml:space="preserve">on average </w:t>
      </w:r>
      <w:r w:rsidR="00A320E7" w:rsidRPr="009F5AF2">
        <w:rPr>
          <w:color w:val="000000" w:themeColor="text1"/>
        </w:rPr>
        <w:t xml:space="preserve">no more similar to each other </w:t>
      </w:r>
      <w:r w:rsidR="002019A7" w:rsidRPr="009F5AF2">
        <w:rPr>
          <w:color w:val="000000" w:themeColor="text1"/>
        </w:rPr>
        <w:t>in instances</w:t>
      </w:r>
      <w:r w:rsidR="00A320E7" w:rsidRPr="009F5AF2">
        <w:rPr>
          <w:color w:val="000000" w:themeColor="text1"/>
        </w:rPr>
        <w:t xml:space="preserve"> where the </w:t>
      </w:r>
      <w:r w:rsidR="00354E66" w:rsidRPr="009F5AF2">
        <w:rPr>
          <w:color w:val="000000" w:themeColor="text1"/>
        </w:rPr>
        <w:t xml:space="preserve">Gsp1 </w:t>
      </w:r>
      <w:r w:rsidR="00A320E7" w:rsidRPr="009F5AF2">
        <w:rPr>
          <w:color w:val="000000" w:themeColor="text1"/>
        </w:rPr>
        <w:t xml:space="preserve">mutation </w:t>
      </w:r>
      <w:r w:rsidR="00137ED6" w:rsidRPr="009F5AF2">
        <w:rPr>
          <w:color w:val="000000" w:themeColor="text1"/>
        </w:rPr>
        <w:t xml:space="preserve">was </w:t>
      </w:r>
      <w:r w:rsidR="00276B36" w:rsidRPr="009F5AF2">
        <w:rPr>
          <w:color w:val="000000" w:themeColor="text1"/>
        </w:rPr>
        <w:t xml:space="preserve">located </w:t>
      </w:r>
      <w:r w:rsidR="00A320E7" w:rsidRPr="009F5AF2">
        <w:rPr>
          <w:color w:val="000000" w:themeColor="text1"/>
        </w:rPr>
        <w:t xml:space="preserve">in the partner interface than when </w:t>
      </w:r>
      <w:r w:rsidR="00354E66" w:rsidRPr="009F5AF2">
        <w:rPr>
          <w:color w:val="000000" w:themeColor="text1"/>
        </w:rPr>
        <w:t xml:space="preserve">the mutation </w:t>
      </w:r>
      <w:r w:rsidR="00137ED6" w:rsidRPr="009F5AF2">
        <w:rPr>
          <w:color w:val="000000" w:themeColor="text1"/>
        </w:rPr>
        <w:t xml:space="preserve">was </w:t>
      </w:r>
      <w:r w:rsidR="00A320E7" w:rsidRPr="009F5AF2">
        <w:rPr>
          <w:color w:val="000000" w:themeColor="text1"/>
        </w:rPr>
        <w:t>no</w:t>
      </w:r>
      <w:r w:rsidR="002C43EF" w:rsidRPr="009F5AF2">
        <w:rPr>
          <w:color w:val="000000" w:themeColor="text1"/>
        </w:rPr>
        <w:t>t</w:t>
      </w:r>
      <w:r w:rsidR="00BA2CDE" w:rsidRPr="009F5AF2">
        <w:rPr>
          <w:color w:val="000000" w:themeColor="text1"/>
        </w:rPr>
        <w:t xml:space="preserve"> (</w:t>
      </w:r>
      <w:r w:rsidR="00903424" w:rsidRPr="009F5AF2">
        <w:rPr>
          <w:b/>
          <w:color w:val="000000" w:themeColor="text1"/>
        </w:rPr>
        <w:t>Fig. 1</w:t>
      </w:r>
      <w:r w:rsidR="00DC5F47" w:rsidRPr="009F5AF2">
        <w:rPr>
          <w:b/>
          <w:color w:val="000000" w:themeColor="text1"/>
        </w:rPr>
        <w:t>g</w:t>
      </w:r>
      <w:r w:rsidR="00F523E4" w:rsidRPr="009F5AF2">
        <w:rPr>
          <w:b/>
          <w:color w:val="000000" w:themeColor="text1"/>
        </w:rPr>
        <w:t xml:space="preserve">, Extended Data Fig. </w:t>
      </w:r>
      <w:r w:rsidR="00544FF6" w:rsidRPr="009F5AF2">
        <w:rPr>
          <w:b/>
          <w:color w:val="000000" w:themeColor="text1"/>
        </w:rPr>
        <w:t>3</w:t>
      </w:r>
      <w:r w:rsidR="00C85B64" w:rsidRPr="009F5AF2">
        <w:rPr>
          <w:b/>
          <w:color w:val="000000" w:themeColor="text1"/>
        </w:rPr>
        <w:t>d</w:t>
      </w:r>
      <w:r w:rsidR="00134FA6" w:rsidRPr="009F5AF2">
        <w:rPr>
          <w:color w:val="000000" w:themeColor="text1"/>
        </w:rPr>
        <w:t>)</w:t>
      </w:r>
      <w:r w:rsidR="0096076A" w:rsidRPr="009F5AF2">
        <w:rPr>
          <w:color w:val="000000" w:themeColor="text1"/>
        </w:rPr>
        <w:t xml:space="preserve">. </w:t>
      </w:r>
      <w:r w:rsidR="00054277" w:rsidRPr="009F5AF2">
        <w:rPr>
          <w:color w:val="000000" w:themeColor="text1"/>
        </w:rPr>
        <w:t>T</w:t>
      </w:r>
      <w:r w:rsidR="00C0515D" w:rsidRPr="009F5AF2">
        <w:rPr>
          <w:color w:val="000000" w:themeColor="text1"/>
        </w:rPr>
        <w:t xml:space="preserve">hese </w:t>
      </w:r>
      <w:r w:rsidR="00A304E9" w:rsidRPr="009F5AF2">
        <w:rPr>
          <w:color w:val="000000" w:themeColor="text1"/>
        </w:rPr>
        <w:t xml:space="preserve">results </w:t>
      </w:r>
      <w:r w:rsidR="00263D24" w:rsidRPr="009F5AF2">
        <w:rPr>
          <w:color w:val="000000" w:themeColor="text1"/>
        </w:rPr>
        <w:t>suggest that</w:t>
      </w:r>
      <w:r w:rsidRPr="009F5AF2">
        <w:rPr>
          <w:color w:val="000000" w:themeColor="text1"/>
        </w:rPr>
        <w:t xml:space="preserve"> </w:t>
      </w:r>
      <w:r w:rsidR="00923805" w:rsidRPr="009F5AF2">
        <w:rPr>
          <w:color w:val="000000" w:themeColor="text1"/>
        </w:rPr>
        <w:t xml:space="preserve">the </w:t>
      </w:r>
      <w:r w:rsidR="009D76CB" w:rsidRPr="009F5AF2">
        <w:rPr>
          <w:color w:val="000000" w:themeColor="text1"/>
        </w:rPr>
        <w:t xml:space="preserve">rich </w:t>
      </w:r>
      <w:r w:rsidR="00147315" w:rsidRPr="009F5AF2">
        <w:rPr>
          <w:color w:val="000000" w:themeColor="text1"/>
        </w:rPr>
        <w:t>functional profiles</w:t>
      </w:r>
      <w:r w:rsidR="000F7169" w:rsidRPr="009F5AF2">
        <w:rPr>
          <w:color w:val="000000" w:themeColor="text1"/>
        </w:rPr>
        <w:t xml:space="preserve"> </w:t>
      </w:r>
      <w:r w:rsidR="00CC3C3E" w:rsidRPr="009F5AF2">
        <w:rPr>
          <w:color w:val="000000" w:themeColor="text1"/>
        </w:rPr>
        <w:t xml:space="preserve">of </w:t>
      </w:r>
      <w:r w:rsidR="00CC1B1D" w:rsidRPr="009F5AF2">
        <w:rPr>
          <w:i/>
          <w:color w:val="000000" w:themeColor="text1"/>
        </w:rPr>
        <w:t>GSP1</w:t>
      </w:r>
      <w:r w:rsidR="00CC3C3E" w:rsidRPr="009F5AF2">
        <w:rPr>
          <w:color w:val="000000" w:themeColor="text1"/>
        </w:rPr>
        <w:t xml:space="preserve"> </w:t>
      </w:r>
      <w:r w:rsidR="000D0E27" w:rsidRPr="009F5AF2">
        <w:rPr>
          <w:color w:val="000000" w:themeColor="text1"/>
        </w:rPr>
        <w:t>mutants</w:t>
      </w:r>
      <w:r w:rsidR="00CC3C3E" w:rsidRPr="009F5AF2">
        <w:rPr>
          <w:color w:val="000000" w:themeColor="text1"/>
        </w:rPr>
        <w:t xml:space="preserve"> </w:t>
      </w:r>
      <w:r w:rsidR="000C59BA" w:rsidRPr="009F5AF2">
        <w:rPr>
          <w:color w:val="000000" w:themeColor="text1"/>
        </w:rPr>
        <w:t>cannot simply be</w:t>
      </w:r>
      <w:r w:rsidR="00AA4F2C" w:rsidRPr="009F5AF2">
        <w:rPr>
          <w:color w:val="000000" w:themeColor="text1"/>
        </w:rPr>
        <w:t xml:space="preserve"> explained by </w:t>
      </w:r>
      <w:r w:rsidR="00AA6B26" w:rsidRPr="009F5AF2">
        <w:rPr>
          <w:color w:val="000000" w:themeColor="text1"/>
        </w:rPr>
        <w:t xml:space="preserve">considering only </w:t>
      </w:r>
      <w:r w:rsidR="004D4E07">
        <w:rPr>
          <w:color w:val="000000" w:themeColor="text1"/>
        </w:rPr>
        <w:t>the</w:t>
      </w:r>
      <w:r w:rsidR="00AA6B26" w:rsidRPr="009F5AF2">
        <w:rPr>
          <w:color w:val="000000" w:themeColor="text1"/>
        </w:rPr>
        <w:t xml:space="preserve"> </w:t>
      </w:r>
      <w:r w:rsidR="00AA4F2C" w:rsidRPr="009F5AF2">
        <w:rPr>
          <w:color w:val="000000" w:themeColor="text1"/>
        </w:rPr>
        <w:t>partner interaction</w:t>
      </w:r>
      <w:r w:rsidR="00AA6B26" w:rsidRPr="009F5AF2">
        <w:rPr>
          <w:color w:val="000000" w:themeColor="text1"/>
        </w:rPr>
        <w:t xml:space="preserve"> targeted by the</w:t>
      </w:r>
      <w:r w:rsidR="004D4E07">
        <w:rPr>
          <w:color w:val="000000" w:themeColor="text1"/>
        </w:rPr>
        <w:t xml:space="preserve"> interface</w:t>
      </w:r>
      <w:r w:rsidR="00AA6B26" w:rsidRPr="009F5AF2">
        <w:rPr>
          <w:color w:val="000000" w:themeColor="text1"/>
        </w:rPr>
        <w:t xml:space="preserve"> point mutation.</w:t>
      </w:r>
      <w:r w:rsidR="004D4A0B" w:rsidRPr="009F5AF2">
        <w:rPr>
          <w:color w:val="000000" w:themeColor="text1"/>
        </w:rPr>
        <w:t xml:space="preserve"> </w:t>
      </w:r>
    </w:p>
    <w:p w14:paraId="128D8DBD" w14:textId="356D74B6" w:rsidR="00E16CA1" w:rsidRPr="009F5AF2" w:rsidRDefault="00F94FA4" w:rsidP="00766E8C">
      <w:pPr>
        <w:rPr>
          <w:b/>
          <w:color w:val="000000" w:themeColor="text1"/>
        </w:rPr>
      </w:pPr>
      <w:r w:rsidRPr="009F5AF2">
        <w:rPr>
          <w:b/>
          <w:color w:val="000000" w:themeColor="text1"/>
        </w:rPr>
        <w:lastRenderedPageBreak/>
        <w:t>Physical interaction</w:t>
      </w:r>
      <w:r w:rsidR="008C5073" w:rsidRPr="009F5AF2">
        <w:rPr>
          <w:b/>
          <w:color w:val="000000" w:themeColor="text1"/>
        </w:rPr>
        <w:t>s</w:t>
      </w:r>
      <w:r w:rsidRPr="009F5AF2">
        <w:rPr>
          <w:b/>
          <w:color w:val="000000" w:themeColor="text1"/>
        </w:rPr>
        <w:t xml:space="preserve"> of Gsp1 mutants.</w:t>
      </w:r>
    </w:p>
    <w:p w14:paraId="1EF353DA" w14:textId="0323D84A" w:rsidR="000A2B45" w:rsidRPr="009F5AF2" w:rsidRDefault="00844E74" w:rsidP="00F14E28">
      <w:pPr>
        <w:rPr>
          <w:color w:val="000000" w:themeColor="text1"/>
        </w:rPr>
      </w:pPr>
      <w:r w:rsidRPr="009F5AF2">
        <w:rPr>
          <w:color w:val="000000" w:themeColor="text1"/>
        </w:rPr>
        <w:t xml:space="preserve">To </w:t>
      </w:r>
      <w:r w:rsidR="00CD0B43" w:rsidRPr="009F5AF2">
        <w:rPr>
          <w:color w:val="000000" w:themeColor="text1"/>
        </w:rPr>
        <w:t>investigate further why</w:t>
      </w:r>
      <w:r w:rsidR="00EC2417" w:rsidRPr="009F5AF2">
        <w:rPr>
          <w:color w:val="000000" w:themeColor="text1"/>
        </w:rPr>
        <w:t xml:space="preserve"> the G</w:t>
      </w:r>
      <w:r w:rsidR="00391C31" w:rsidRPr="009F5AF2">
        <w:rPr>
          <w:color w:val="000000" w:themeColor="text1"/>
        </w:rPr>
        <w:t>I</w:t>
      </w:r>
      <w:r w:rsidR="00EC2417" w:rsidRPr="009F5AF2">
        <w:rPr>
          <w:color w:val="000000" w:themeColor="text1"/>
        </w:rPr>
        <w:t xml:space="preserve"> profiles of Gsp1 mutations did not group </w:t>
      </w:r>
      <w:r w:rsidR="00916A78" w:rsidRPr="009F5AF2">
        <w:rPr>
          <w:color w:val="000000" w:themeColor="text1"/>
        </w:rPr>
        <w:t>based on targeted physical interactions of Gsp1</w:t>
      </w:r>
      <w:r w:rsidR="00F254ED" w:rsidRPr="009F5AF2">
        <w:rPr>
          <w:color w:val="000000" w:themeColor="text1"/>
        </w:rPr>
        <w:t>,</w:t>
      </w:r>
      <w:r w:rsidR="00EC2417" w:rsidRPr="009F5AF2">
        <w:rPr>
          <w:color w:val="000000" w:themeColor="text1"/>
        </w:rPr>
        <w:t xml:space="preserve"> </w:t>
      </w:r>
      <w:r w:rsidR="003660AE" w:rsidRPr="009F5AF2">
        <w:rPr>
          <w:color w:val="000000" w:themeColor="text1"/>
        </w:rPr>
        <w:t>we</w:t>
      </w:r>
      <w:r w:rsidR="00E2046A" w:rsidRPr="009F5AF2">
        <w:rPr>
          <w:color w:val="000000" w:themeColor="text1"/>
        </w:rPr>
        <w:t xml:space="preserve"> </w:t>
      </w:r>
      <w:r w:rsidR="002C4E3E" w:rsidRPr="009F5AF2">
        <w:rPr>
          <w:color w:val="000000" w:themeColor="text1"/>
        </w:rPr>
        <w:t xml:space="preserve">sought to </w:t>
      </w:r>
      <w:r w:rsidR="00AA6329" w:rsidRPr="009F5AF2">
        <w:rPr>
          <w:color w:val="000000" w:themeColor="text1"/>
        </w:rPr>
        <w:t>determine</w:t>
      </w:r>
      <w:r w:rsidR="00C83776" w:rsidRPr="009F5AF2">
        <w:rPr>
          <w:color w:val="000000" w:themeColor="text1"/>
        </w:rPr>
        <w:t xml:space="preserve"> </w:t>
      </w:r>
      <w:r w:rsidR="0040180D" w:rsidRPr="009F5AF2">
        <w:rPr>
          <w:color w:val="000000" w:themeColor="text1"/>
        </w:rPr>
        <w:t>how</w:t>
      </w:r>
      <w:r w:rsidR="00C83776" w:rsidRPr="009F5AF2">
        <w:rPr>
          <w:color w:val="000000" w:themeColor="text1"/>
        </w:rPr>
        <w:t xml:space="preserve"> the physical</w:t>
      </w:r>
      <w:r w:rsidR="00FA3B67" w:rsidRPr="009F5AF2">
        <w:rPr>
          <w:color w:val="000000" w:themeColor="text1"/>
        </w:rPr>
        <w:t xml:space="preserve"> protein</w:t>
      </w:r>
      <w:r w:rsidR="00C83776" w:rsidRPr="009F5AF2">
        <w:rPr>
          <w:color w:val="000000" w:themeColor="text1"/>
        </w:rPr>
        <w:t xml:space="preserve"> interaction network</w:t>
      </w:r>
      <w:r w:rsidR="0040180D" w:rsidRPr="009F5AF2">
        <w:rPr>
          <w:color w:val="000000" w:themeColor="text1"/>
        </w:rPr>
        <w:t xml:space="preserve"> of Gsp1 changes</w:t>
      </w:r>
      <w:r w:rsidR="00CF2930" w:rsidRPr="009F5AF2">
        <w:rPr>
          <w:color w:val="000000" w:themeColor="text1"/>
        </w:rPr>
        <w:t xml:space="preserve"> in response to the</w:t>
      </w:r>
      <w:r w:rsidR="0040180D" w:rsidRPr="009F5AF2">
        <w:rPr>
          <w:color w:val="000000" w:themeColor="text1"/>
        </w:rPr>
        <w:t xml:space="preserve"> interface point</w:t>
      </w:r>
      <w:r w:rsidR="00CF2930" w:rsidRPr="009F5AF2">
        <w:rPr>
          <w:color w:val="000000" w:themeColor="text1"/>
        </w:rPr>
        <w:t xml:space="preserve"> mutations</w:t>
      </w:r>
      <w:r w:rsidR="003660AE" w:rsidRPr="009F5AF2">
        <w:rPr>
          <w:color w:val="000000" w:themeColor="text1"/>
        </w:rPr>
        <w:t>.</w:t>
      </w:r>
      <w:r w:rsidR="00C83776" w:rsidRPr="009F5AF2">
        <w:rPr>
          <w:color w:val="000000" w:themeColor="text1"/>
        </w:rPr>
        <w:t xml:space="preserve"> </w:t>
      </w:r>
      <w:r w:rsidR="003660AE" w:rsidRPr="009F5AF2">
        <w:rPr>
          <w:color w:val="000000" w:themeColor="text1"/>
        </w:rPr>
        <w:t>W</w:t>
      </w:r>
      <w:r w:rsidR="00C83776" w:rsidRPr="009F5AF2">
        <w:rPr>
          <w:color w:val="000000" w:themeColor="text1"/>
        </w:rPr>
        <w:t xml:space="preserve">e </w:t>
      </w:r>
      <w:r w:rsidR="00312FD7" w:rsidRPr="009F5AF2">
        <w:rPr>
          <w:color w:val="000000" w:themeColor="text1"/>
        </w:rPr>
        <w:t xml:space="preserve">tagged </w:t>
      </w:r>
      <w:r w:rsidR="00E553AB" w:rsidRPr="009F5AF2">
        <w:rPr>
          <w:color w:val="000000" w:themeColor="text1"/>
        </w:rPr>
        <w:t>wild</w:t>
      </w:r>
      <w:r w:rsidR="003D5FFF" w:rsidRPr="009F5AF2">
        <w:rPr>
          <w:color w:val="000000" w:themeColor="text1"/>
        </w:rPr>
        <w:t>-</w:t>
      </w:r>
      <w:r w:rsidR="00E553AB" w:rsidRPr="009F5AF2">
        <w:rPr>
          <w:color w:val="000000" w:themeColor="text1"/>
        </w:rPr>
        <w:t xml:space="preserve">type </w:t>
      </w:r>
      <w:r w:rsidR="00C34C2A" w:rsidRPr="009F5AF2">
        <w:rPr>
          <w:color w:val="000000" w:themeColor="text1"/>
        </w:rPr>
        <w:t>G</w:t>
      </w:r>
      <w:r w:rsidR="002402BA" w:rsidRPr="009F5AF2">
        <w:rPr>
          <w:color w:val="000000" w:themeColor="text1"/>
        </w:rPr>
        <w:t>sp</w:t>
      </w:r>
      <w:r w:rsidR="00C34C2A" w:rsidRPr="009F5AF2">
        <w:rPr>
          <w:color w:val="000000" w:themeColor="text1"/>
        </w:rPr>
        <w:t>1</w:t>
      </w:r>
      <w:r w:rsidR="006A58BB" w:rsidRPr="009F5AF2">
        <w:rPr>
          <w:color w:val="000000" w:themeColor="text1"/>
        </w:rPr>
        <w:t xml:space="preserve"> and</w:t>
      </w:r>
      <w:r w:rsidR="00D36E4A" w:rsidRPr="009F5AF2">
        <w:rPr>
          <w:color w:val="000000" w:themeColor="text1"/>
        </w:rPr>
        <w:t xml:space="preserve"> 2</w:t>
      </w:r>
      <w:r w:rsidR="006A58BB" w:rsidRPr="009F5AF2">
        <w:rPr>
          <w:color w:val="000000" w:themeColor="text1"/>
        </w:rPr>
        <w:t>8</w:t>
      </w:r>
      <w:r w:rsidR="00D36E4A" w:rsidRPr="009F5AF2">
        <w:rPr>
          <w:color w:val="000000" w:themeColor="text1"/>
        </w:rPr>
        <w:t xml:space="preserve"> mutant</w:t>
      </w:r>
      <w:r w:rsidR="00FE39D0" w:rsidRPr="009F5AF2">
        <w:rPr>
          <w:color w:val="000000" w:themeColor="text1"/>
        </w:rPr>
        <w:t>s</w:t>
      </w:r>
      <w:r w:rsidR="00D36E4A" w:rsidRPr="009F5AF2">
        <w:rPr>
          <w:color w:val="000000" w:themeColor="text1"/>
        </w:rPr>
        <w:t xml:space="preserve"> covering all </w:t>
      </w:r>
      <w:r w:rsidR="006F4196" w:rsidRPr="009F5AF2">
        <w:rPr>
          <w:color w:val="000000" w:themeColor="text1"/>
        </w:rPr>
        <w:t xml:space="preserve">interface </w:t>
      </w:r>
      <w:r w:rsidR="00D36E4A" w:rsidRPr="009F5AF2">
        <w:rPr>
          <w:color w:val="000000" w:themeColor="text1"/>
        </w:rPr>
        <w:t xml:space="preserve">residues </w:t>
      </w:r>
      <w:r w:rsidR="00C53030" w:rsidRPr="009F5AF2">
        <w:rPr>
          <w:color w:val="000000" w:themeColor="text1"/>
        </w:rPr>
        <w:t xml:space="preserve">shown in </w:t>
      </w:r>
      <w:r w:rsidR="00D36E4A" w:rsidRPr="009F5AF2">
        <w:rPr>
          <w:b/>
          <w:color w:val="000000" w:themeColor="text1"/>
        </w:rPr>
        <w:t>Fig. 1</w:t>
      </w:r>
      <w:r w:rsidR="00835C80" w:rsidRPr="009F5AF2">
        <w:rPr>
          <w:b/>
          <w:color w:val="000000" w:themeColor="text1"/>
        </w:rPr>
        <w:t>e</w:t>
      </w:r>
      <w:r w:rsidR="00E553AB" w:rsidRPr="009F5AF2">
        <w:rPr>
          <w:color w:val="000000" w:themeColor="text1"/>
        </w:rPr>
        <w:t xml:space="preserve"> </w:t>
      </w:r>
      <w:r w:rsidR="00312FD7" w:rsidRPr="009F5AF2">
        <w:rPr>
          <w:color w:val="000000" w:themeColor="text1"/>
        </w:rPr>
        <w:t>with</w:t>
      </w:r>
      <w:r w:rsidR="001221AB" w:rsidRPr="009F5AF2">
        <w:rPr>
          <w:color w:val="000000" w:themeColor="text1"/>
        </w:rPr>
        <w:t xml:space="preserve"> </w:t>
      </w:r>
      <w:r w:rsidR="002540BF" w:rsidRPr="009F5AF2">
        <w:rPr>
          <w:color w:val="000000" w:themeColor="text1"/>
        </w:rPr>
        <w:t xml:space="preserve">an </w:t>
      </w:r>
      <w:r w:rsidR="001221AB" w:rsidRPr="009F5AF2">
        <w:rPr>
          <w:color w:val="000000" w:themeColor="text1"/>
        </w:rPr>
        <w:t>amino-</w:t>
      </w:r>
      <w:r w:rsidR="000736B1" w:rsidRPr="009F5AF2">
        <w:rPr>
          <w:color w:val="000000" w:themeColor="text1"/>
        </w:rPr>
        <w:t xml:space="preserve"> </w:t>
      </w:r>
      <w:r w:rsidR="001221AB" w:rsidRPr="009F5AF2">
        <w:rPr>
          <w:color w:val="000000" w:themeColor="text1"/>
        </w:rPr>
        <w:t>or</w:t>
      </w:r>
      <w:r w:rsidR="00433BEC" w:rsidRPr="009F5AF2">
        <w:rPr>
          <w:color w:val="000000" w:themeColor="text1"/>
        </w:rPr>
        <w:t xml:space="preserve"> </w:t>
      </w:r>
      <w:r w:rsidR="001221AB" w:rsidRPr="009F5AF2">
        <w:rPr>
          <w:color w:val="000000" w:themeColor="text1"/>
        </w:rPr>
        <w:t>carboxy-terminal</w:t>
      </w:r>
      <w:r w:rsidR="00312FD7" w:rsidRPr="009F5AF2">
        <w:rPr>
          <w:color w:val="000000" w:themeColor="text1"/>
        </w:rPr>
        <w:t xml:space="preserve"> 3xFLAG</w:t>
      </w:r>
      <w:r w:rsidR="00651BC3" w:rsidRPr="009F5AF2">
        <w:rPr>
          <w:color w:val="000000" w:themeColor="text1"/>
        </w:rPr>
        <w:t xml:space="preserve"> tag</w:t>
      </w:r>
      <w:r w:rsidR="00312FD7" w:rsidRPr="009F5AF2">
        <w:rPr>
          <w:color w:val="000000" w:themeColor="text1"/>
        </w:rPr>
        <w:t xml:space="preserve"> and quantified</w:t>
      </w:r>
      <w:r w:rsidR="007632E7" w:rsidRPr="009F5AF2">
        <w:rPr>
          <w:color w:val="000000" w:themeColor="text1"/>
        </w:rPr>
        <w:t xml:space="preserve"> </w:t>
      </w:r>
      <w:r w:rsidR="009F7A0C" w:rsidRPr="009F5AF2">
        <w:rPr>
          <w:color w:val="000000" w:themeColor="text1"/>
        </w:rPr>
        <w:t xml:space="preserve">the </w:t>
      </w:r>
      <w:r w:rsidR="007632E7" w:rsidRPr="009F5AF2">
        <w:rPr>
          <w:color w:val="000000" w:themeColor="text1"/>
        </w:rPr>
        <w:t>abundance</w:t>
      </w:r>
      <w:r w:rsidR="00312FD7" w:rsidRPr="009F5AF2">
        <w:rPr>
          <w:color w:val="000000" w:themeColor="text1"/>
        </w:rPr>
        <w:t xml:space="preserve"> </w:t>
      </w:r>
      <w:r w:rsidR="007632E7" w:rsidRPr="009F5AF2">
        <w:rPr>
          <w:color w:val="000000" w:themeColor="text1"/>
        </w:rPr>
        <w:t>of</w:t>
      </w:r>
      <w:r w:rsidR="00511095" w:rsidRPr="009F5AF2">
        <w:rPr>
          <w:color w:val="000000" w:themeColor="text1"/>
        </w:rPr>
        <w:t xml:space="preserve"> </w:t>
      </w:r>
      <w:r w:rsidR="00707BAF" w:rsidRPr="009F5AF2">
        <w:rPr>
          <w:color w:val="000000" w:themeColor="text1"/>
        </w:rPr>
        <w:t>316 high-confidence</w:t>
      </w:r>
      <w:r w:rsidR="007632E7" w:rsidRPr="009F5AF2">
        <w:rPr>
          <w:color w:val="000000" w:themeColor="text1"/>
        </w:rPr>
        <w:t xml:space="preserve"> </w:t>
      </w:r>
      <w:r w:rsidR="000F0B0C" w:rsidRPr="009F5AF2">
        <w:rPr>
          <w:color w:val="000000" w:themeColor="text1"/>
        </w:rPr>
        <w:t>‘</w:t>
      </w:r>
      <w:r w:rsidR="00637501" w:rsidRPr="009F5AF2">
        <w:rPr>
          <w:color w:val="000000" w:themeColor="text1"/>
        </w:rPr>
        <w:t>prey</w:t>
      </w:r>
      <w:r w:rsidR="000F0B0C" w:rsidRPr="009F5AF2">
        <w:rPr>
          <w:color w:val="000000" w:themeColor="text1"/>
        </w:rPr>
        <w:t>’</w:t>
      </w:r>
      <w:r w:rsidR="00637501" w:rsidRPr="009F5AF2">
        <w:rPr>
          <w:color w:val="000000" w:themeColor="text1"/>
        </w:rPr>
        <w:t xml:space="preserve"> </w:t>
      </w:r>
      <w:r w:rsidR="00C80488" w:rsidRPr="009F5AF2">
        <w:rPr>
          <w:color w:val="000000" w:themeColor="text1"/>
        </w:rPr>
        <w:t xml:space="preserve">partner </w:t>
      </w:r>
      <w:r w:rsidR="00511095" w:rsidRPr="009F5AF2">
        <w:rPr>
          <w:color w:val="000000" w:themeColor="text1"/>
        </w:rPr>
        <w:t>protein</w:t>
      </w:r>
      <w:r w:rsidR="007632E7" w:rsidRPr="009F5AF2">
        <w:rPr>
          <w:color w:val="000000" w:themeColor="text1"/>
        </w:rPr>
        <w:t>s</w:t>
      </w:r>
      <w:r w:rsidR="00511095" w:rsidRPr="009F5AF2">
        <w:rPr>
          <w:color w:val="000000" w:themeColor="text1"/>
        </w:rPr>
        <w:t xml:space="preserve"> in </w:t>
      </w:r>
      <w:r w:rsidR="001C1E99" w:rsidRPr="009F5AF2">
        <w:rPr>
          <w:color w:val="000000" w:themeColor="text1"/>
        </w:rPr>
        <w:t xml:space="preserve">complex with </w:t>
      </w:r>
      <w:r w:rsidR="00511095" w:rsidRPr="009F5AF2">
        <w:rPr>
          <w:color w:val="000000" w:themeColor="text1"/>
        </w:rPr>
        <w:t xml:space="preserve">Gsp1 </w:t>
      </w:r>
      <w:r w:rsidR="003B7C00" w:rsidRPr="009F5AF2">
        <w:rPr>
          <w:color w:val="000000" w:themeColor="text1"/>
        </w:rPr>
        <w:t xml:space="preserve">by AP-MS </w:t>
      </w:r>
      <w:r w:rsidR="002540BF" w:rsidRPr="009F5AF2">
        <w:rPr>
          <w:color w:val="000000" w:themeColor="text1"/>
        </w:rPr>
        <w:t>(</w:t>
      </w:r>
      <w:r w:rsidR="00EF5F79" w:rsidRPr="009F5AF2">
        <w:rPr>
          <w:b/>
          <w:color w:val="000000" w:themeColor="text1"/>
        </w:rPr>
        <w:t>Fig. 2a</w:t>
      </w:r>
      <w:r w:rsidR="000E600B" w:rsidRPr="009F5AF2">
        <w:rPr>
          <w:color w:val="000000" w:themeColor="text1"/>
        </w:rPr>
        <w:t xml:space="preserve">, </w:t>
      </w:r>
      <w:r w:rsidR="00624499" w:rsidRPr="009F5AF2">
        <w:rPr>
          <w:b/>
          <w:color w:val="000000" w:themeColor="text1"/>
        </w:rPr>
        <w:t>Extended Data Fig. 4</w:t>
      </w:r>
      <w:r w:rsidR="00624499" w:rsidRPr="009F5AF2">
        <w:rPr>
          <w:color w:val="000000" w:themeColor="text1"/>
        </w:rPr>
        <w:t xml:space="preserve">, </w:t>
      </w:r>
      <w:r w:rsidR="00CF4400" w:rsidRPr="009F5AF2">
        <w:rPr>
          <w:b/>
          <w:color w:val="000000" w:themeColor="text1"/>
        </w:rPr>
        <w:t xml:space="preserve">Supplementary </w:t>
      </w:r>
      <w:r w:rsidR="00FF7F44" w:rsidRPr="009F5AF2">
        <w:rPr>
          <w:b/>
          <w:color w:val="000000" w:themeColor="text1"/>
        </w:rPr>
        <w:t>File 4</w:t>
      </w:r>
      <w:r w:rsidR="00CF4400" w:rsidRPr="009F5AF2">
        <w:rPr>
          <w:color w:val="000000" w:themeColor="text1"/>
        </w:rPr>
        <w:t>)</w:t>
      </w:r>
      <w:r w:rsidR="0026265F" w:rsidRPr="009F5AF2">
        <w:rPr>
          <w:color w:val="000000" w:themeColor="text1"/>
        </w:rPr>
        <w:t>.</w:t>
      </w:r>
      <w:r w:rsidR="000736B1" w:rsidRPr="009F5AF2">
        <w:rPr>
          <w:color w:val="000000" w:themeColor="text1"/>
        </w:rPr>
        <w:t xml:space="preserve"> </w:t>
      </w:r>
      <w:r w:rsidR="004C001B" w:rsidRPr="009F5AF2">
        <w:rPr>
          <w:color w:val="000000" w:themeColor="text1"/>
        </w:rPr>
        <w:t xml:space="preserve">We refer to the </w:t>
      </w:r>
      <w:r w:rsidR="00B97C86" w:rsidRPr="009F5AF2">
        <w:rPr>
          <w:color w:val="000000" w:themeColor="text1"/>
        </w:rPr>
        <w:t xml:space="preserve">prey </w:t>
      </w:r>
      <w:r w:rsidR="00A00D71" w:rsidRPr="009F5AF2">
        <w:rPr>
          <w:color w:val="000000" w:themeColor="text1"/>
        </w:rPr>
        <w:t xml:space="preserve">partner </w:t>
      </w:r>
      <w:r w:rsidR="004C001B" w:rsidRPr="009F5AF2">
        <w:rPr>
          <w:color w:val="000000" w:themeColor="text1"/>
        </w:rPr>
        <w:t xml:space="preserve">protein abundance in the pulled-down Gsp1 complexes simply as “abundance” below. </w:t>
      </w:r>
      <w:r w:rsidR="00276482" w:rsidRPr="009F5AF2">
        <w:rPr>
          <w:color w:val="000000" w:themeColor="text1"/>
        </w:rPr>
        <w:t>We quantified</w:t>
      </w:r>
      <w:r w:rsidR="003F7D48" w:rsidRPr="009F5AF2">
        <w:rPr>
          <w:color w:val="000000" w:themeColor="text1"/>
        </w:rPr>
        <w:t xml:space="preserve"> the abundance changes of </w:t>
      </w:r>
      <w:r w:rsidR="00CC4F4A" w:rsidRPr="009F5AF2">
        <w:rPr>
          <w:color w:val="000000" w:themeColor="text1"/>
        </w:rPr>
        <w:t xml:space="preserve">six of the 16 Gsp1 binding partners for which we had structural information and that were robustly observable in the AP-MS data for both Gsp1 wild type and mutants: </w:t>
      </w:r>
      <w:r w:rsidR="003F7D48" w:rsidRPr="009F5AF2">
        <w:rPr>
          <w:color w:val="000000" w:themeColor="text1"/>
        </w:rPr>
        <w:t xml:space="preserve">the </w:t>
      </w:r>
      <w:r w:rsidR="00FA3B67" w:rsidRPr="009F5AF2">
        <w:rPr>
          <w:color w:val="000000" w:themeColor="text1"/>
        </w:rPr>
        <w:t xml:space="preserve">two </w:t>
      </w:r>
      <w:r w:rsidR="003F7D48" w:rsidRPr="009F5AF2">
        <w:rPr>
          <w:color w:val="000000" w:themeColor="text1"/>
        </w:rPr>
        <w:t xml:space="preserve">core regulators Rna1 (GAP) and Srm1 (GEF), </w:t>
      </w:r>
      <w:r w:rsidR="004733B8" w:rsidRPr="009F5AF2">
        <w:rPr>
          <w:color w:val="000000" w:themeColor="text1"/>
        </w:rPr>
        <w:t xml:space="preserve">as well as </w:t>
      </w:r>
      <w:r w:rsidR="00FA3B67" w:rsidRPr="009F5AF2">
        <w:rPr>
          <w:color w:val="000000" w:themeColor="text1"/>
        </w:rPr>
        <w:t>four</w:t>
      </w:r>
      <w:r w:rsidR="003F7D48" w:rsidRPr="009F5AF2">
        <w:rPr>
          <w:color w:val="000000" w:themeColor="text1"/>
        </w:rPr>
        <w:t xml:space="preserve"> effectors Yrb1, Kap95, Pse1 and Srp1</w:t>
      </w:r>
      <w:r w:rsidR="00CC4F4A" w:rsidRPr="009F5AF2">
        <w:rPr>
          <w:color w:val="000000" w:themeColor="text1"/>
        </w:rPr>
        <w:t xml:space="preserve"> (</w:t>
      </w:r>
      <w:r w:rsidR="006D7408" w:rsidRPr="009F5AF2">
        <w:rPr>
          <w:b/>
          <w:bCs/>
          <w:color w:val="000000" w:themeColor="text1"/>
        </w:rPr>
        <w:t>Extended Data Fig.</w:t>
      </w:r>
      <w:r w:rsidR="006D7408" w:rsidRPr="009F5AF2">
        <w:rPr>
          <w:color w:val="000000" w:themeColor="text1"/>
        </w:rPr>
        <w:t xml:space="preserve"> </w:t>
      </w:r>
      <w:r w:rsidR="008F1245" w:rsidRPr="009F5AF2">
        <w:rPr>
          <w:b/>
          <w:bCs/>
          <w:color w:val="000000" w:themeColor="text1"/>
        </w:rPr>
        <w:t>5</w:t>
      </w:r>
      <w:r w:rsidR="00CC4F4A" w:rsidRPr="009F5AF2">
        <w:rPr>
          <w:color w:val="000000" w:themeColor="text1"/>
        </w:rPr>
        <w:t>)</w:t>
      </w:r>
      <w:r w:rsidR="003F7D48" w:rsidRPr="009F5AF2">
        <w:rPr>
          <w:color w:val="000000" w:themeColor="text1"/>
        </w:rPr>
        <w:t>.</w:t>
      </w:r>
      <w:r w:rsidR="00B07929" w:rsidRPr="009F5AF2">
        <w:rPr>
          <w:color w:val="000000" w:themeColor="text1"/>
        </w:rPr>
        <w:t xml:space="preserve"> </w:t>
      </w:r>
      <w:r w:rsidR="00EB4E68" w:rsidRPr="009F5AF2">
        <w:rPr>
          <w:color w:val="000000" w:themeColor="text1"/>
        </w:rPr>
        <w:t>As expected, the abundance of the prey partner was decreased on average</w:t>
      </w:r>
      <w:r w:rsidR="00424309" w:rsidRPr="009F5AF2">
        <w:rPr>
          <w:color w:val="000000" w:themeColor="text1"/>
        </w:rPr>
        <w:t xml:space="preserve"> (although not always)</w:t>
      </w:r>
      <w:r w:rsidR="00EB4E68" w:rsidRPr="009F5AF2">
        <w:rPr>
          <w:color w:val="000000" w:themeColor="text1"/>
        </w:rPr>
        <w:t xml:space="preserve"> </w:t>
      </w:r>
      <w:r w:rsidR="003F7D48" w:rsidRPr="009F5AF2">
        <w:rPr>
          <w:color w:val="000000" w:themeColor="text1"/>
        </w:rPr>
        <w:t xml:space="preserve">when the </w:t>
      </w:r>
      <w:r w:rsidR="006619FB" w:rsidRPr="009F5AF2">
        <w:rPr>
          <w:color w:val="000000" w:themeColor="text1"/>
        </w:rPr>
        <w:t xml:space="preserve">Gsp1 </w:t>
      </w:r>
      <w:r w:rsidR="00312FD7" w:rsidRPr="009F5AF2">
        <w:rPr>
          <w:color w:val="000000" w:themeColor="text1"/>
        </w:rPr>
        <w:t>mutation</w:t>
      </w:r>
      <w:r w:rsidR="003F7D48" w:rsidRPr="009F5AF2">
        <w:rPr>
          <w:color w:val="000000" w:themeColor="text1"/>
        </w:rPr>
        <w:t xml:space="preserve"> was in the interface </w:t>
      </w:r>
      <w:r w:rsidR="00CC3CA7" w:rsidRPr="009F5AF2">
        <w:rPr>
          <w:color w:val="000000" w:themeColor="text1"/>
        </w:rPr>
        <w:t xml:space="preserve">core </w:t>
      </w:r>
      <w:r w:rsidR="003F7D48" w:rsidRPr="009F5AF2">
        <w:rPr>
          <w:color w:val="000000" w:themeColor="text1"/>
        </w:rPr>
        <w:t>with</w:t>
      </w:r>
      <w:r w:rsidR="00312FD7" w:rsidRPr="009F5AF2">
        <w:rPr>
          <w:color w:val="000000" w:themeColor="text1"/>
        </w:rPr>
        <w:t xml:space="preserve"> the</w:t>
      </w:r>
      <w:r w:rsidR="00651BC3" w:rsidRPr="009F5AF2">
        <w:rPr>
          <w:color w:val="000000" w:themeColor="text1"/>
        </w:rPr>
        <w:t xml:space="preserve"> </w:t>
      </w:r>
      <w:r w:rsidR="007450CD" w:rsidRPr="009F5AF2">
        <w:rPr>
          <w:color w:val="000000" w:themeColor="text1"/>
        </w:rPr>
        <w:t>prey</w:t>
      </w:r>
      <w:r w:rsidR="00312FD7" w:rsidRPr="009F5AF2">
        <w:rPr>
          <w:color w:val="000000" w:themeColor="text1"/>
        </w:rPr>
        <w:t xml:space="preserve"> partner</w:t>
      </w:r>
      <w:r w:rsidR="00DE06DE" w:rsidRPr="009F5AF2">
        <w:rPr>
          <w:color w:val="000000" w:themeColor="text1"/>
        </w:rPr>
        <w:t xml:space="preserve"> (</w:t>
      </w:r>
      <w:r w:rsidR="00DE06DE" w:rsidRPr="009F5AF2">
        <w:rPr>
          <w:b/>
          <w:color w:val="000000" w:themeColor="text1"/>
        </w:rPr>
        <w:t>Fig. 2b</w:t>
      </w:r>
      <w:r w:rsidR="00DE06DE" w:rsidRPr="009F5AF2">
        <w:rPr>
          <w:color w:val="000000" w:themeColor="text1"/>
        </w:rPr>
        <w:t>, left distribution</w:t>
      </w:r>
      <w:r w:rsidR="00CE4F15" w:rsidRPr="009F5AF2">
        <w:rPr>
          <w:color w:val="000000" w:themeColor="text1"/>
        </w:rPr>
        <w:t xml:space="preserve">, </w:t>
      </w:r>
      <w:r w:rsidR="00CE4F15" w:rsidRPr="009F5AF2">
        <w:rPr>
          <w:b/>
          <w:bCs/>
          <w:color w:val="000000" w:themeColor="text1"/>
        </w:rPr>
        <w:t>Extended Data Fig. 5a</w:t>
      </w:r>
      <w:r w:rsidR="00DE06DE" w:rsidRPr="009F5AF2">
        <w:rPr>
          <w:color w:val="000000" w:themeColor="text1"/>
        </w:rPr>
        <w:t>)</w:t>
      </w:r>
      <w:r w:rsidR="00EB4E68" w:rsidRPr="009F5AF2">
        <w:rPr>
          <w:color w:val="000000" w:themeColor="text1"/>
        </w:rPr>
        <w:t>.</w:t>
      </w:r>
      <w:r w:rsidR="007450CD" w:rsidRPr="009F5AF2">
        <w:rPr>
          <w:color w:val="000000" w:themeColor="text1"/>
        </w:rPr>
        <w:t xml:space="preserve"> </w:t>
      </w:r>
      <w:r w:rsidR="00EB4E68" w:rsidRPr="009F5AF2">
        <w:rPr>
          <w:color w:val="000000" w:themeColor="text1"/>
        </w:rPr>
        <w:t>However,</w:t>
      </w:r>
      <w:r w:rsidR="00FA3B67" w:rsidRPr="009F5AF2">
        <w:rPr>
          <w:color w:val="000000" w:themeColor="text1"/>
        </w:rPr>
        <w:t xml:space="preserve"> </w:t>
      </w:r>
      <w:r w:rsidR="00562D21" w:rsidRPr="009F5AF2">
        <w:rPr>
          <w:color w:val="000000" w:themeColor="text1"/>
        </w:rPr>
        <w:t xml:space="preserve">instead of expected minimal effects, </w:t>
      </w:r>
      <w:r w:rsidR="00FA3B67" w:rsidRPr="009F5AF2">
        <w:rPr>
          <w:color w:val="000000" w:themeColor="text1"/>
        </w:rPr>
        <w:t>we also</w:t>
      </w:r>
      <w:r w:rsidR="00EB4E68" w:rsidRPr="009F5AF2">
        <w:rPr>
          <w:color w:val="000000" w:themeColor="text1"/>
        </w:rPr>
        <w:t xml:space="preserve"> found</w:t>
      </w:r>
      <w:r w:rsidR="00FA3B67" w:rsidRPr="009F5AF2">
        <w:rPr>
          <w:color w:val="000000" w:themeColor="text1"/>
        </w:rPr>
        <w:t xml:space="preserve"> notable changes in prey abundance in cases where the mutation was not directly in the interface (</w:t>
      </w:r>
      <w:r w:rsidR="00FA3B67" w:rsidRPr="009F5AF2">
        <w:rPr>
          <w:b/>
          <w:bCs/>
          <w:color w:val="000000" w:themeColor="text1"/>
        </w:rPr>
        <w:t>Fig. 2b</w:t>
      </w:r>
      <w:r w:rsidR="00424309" w:rsidRPr="009F5AF2">
        <w:rPr>
          <w:bCs/>
          <w:color w:val="000000" w:themeColor="text1"/>
        </w:rPr>
        <w:t xml:space="preserve"> right distribution</w:t>
      </w:r>
      <w:r w:rsidR="00FA3B67" w:rsidRPr="009F5AF2">
        <w:rPr>
          <w:b/>
          <w:bCs/>
          <w:color w:val="000000" w:themeColor="text1"/>
        </w:rPr>
        <w:t>, Extended Data Fig. 5</w:t>
      </w:r>
      <w:r w:rsidR="001570A8" w:rsidRPr="009F5AF2">
        <w:rPr>
          <w:b/>
          <w:bCs/>
          <w:color w:val="000000" w:themeColor="text1"/>
        </w:rPr>
        <w:t>b</w:t>
      </w:r>
      <w:r w:rsidR="00FA3B67" w:rsidRPr="009F5AF2">
        <w:rPr>
          <w:color w:val="000000" w:themeColor="text1"/>
        </w:rPr>
        <w:t>)</w:t>
      </w:r>
      <w:r w:rsidR="00312FD7" w:rsidRPr="009F5AF2">
        <w:rPr>
          <w:color w:val="000000" w:themeColor="text1"/>
        </w:rPr>
        <w:t xml:space="preserve">. </w:t>
      </w:r>
      <w:r w:rsidR="00A84B8C" w:rsidRPr="009F5AF2">
        <w:rPr>
          <w:color w:val="000000" w:themeColor="text1"/>
        </w:rPr>
        <w:t>A</w:t>
      </w:r>
      <w:r w:rsidR="006E27C7" w:rsidRPr="009F5AF2">
        <w:rPr>
          <w:color w:val="000000" w:themeColor="text1"/>
        </w:rPr>
        <w:t xml:space="preserve"> wide</w:t>
      </w:r>
      <w:r w:rsidR="00993202" w:rsidRPr="009F5AF2">
        <w:rPr>
          <w:color w:val="000000" w:themeColor="text1"/>
        </w:rPr>
        <w:t xml:space="preserve"> spread of abundance</w:t>
      </w:r>
      <w:r w:rsidR="00C20D0D" w:rsidRPr="009F5AF2">
        <w:rPr>
          <w:color w:val="000000" w:themeColor="text1"/>
        </w:rPr>
        <w:t xml:space="preserve"> </w:t>
      </w:r>
      <w:r w:rsidR="00424309" w:rsidRPr="009F5AF2">
        <w:rPr>
          <w:color w:val="000000" w:themeColor="text1"/>
        </w:rPr>
        <w:t xml:space="preserve">changes </w:t>
      </w:r>
      <w:r w:rsidR="00C20D0D" w:rsidRPr="009F5AF2">
        <w:rPr>
          <w:color w:val="000000" w:themeColor="text1"/>
        </w:rPr>
        <w:t>was apparent</w:t>
      </w:r>
      <w:r w:rsidR="00993202" w:rsidRPr="009F5AF2">
        <w:rPr>
          <w:color w:val="000000" w:themeColor="text1"/>
        </w:rPr>
        <w:t xml:space="preserve"> for the</w:t>
      </w:r>
      <w:r w:rsidR="00C20D0D" w:rsidRPr="009F5AF2">
        <w:rPr>
          <w:color w:val="000000" w:themeColor="text1"/>
        </w:rPr>
        <w:t xml:space="preserve"> two</w:t>
      </w:r>
      <w:r w:rsidR="00993202" w:rsidRPr="009F5AF2">
        <w:rPr>
          <w:color w:val="000000" w:themeColor="text1"/>
        </w:rPr>
        <w:t xml:space="preserve"> main</w:t>
      </w:r>
      <w:r w:rsidR="006E27C7" w:rsidRPr="009F5AF2">
        <w:rPr>
          <w:color w:val="000000" w:themeColor="text1"/>
        </w:rPr>
        <w:t xml:space="preserve"> GTPase</w:t>
      </w:r>
      <w:r w:rsidR="00993202" w:rsidRPr="009F5AF2">
        <w:rPr>
          <w:color w:val="000000" w:themeColor="text1"/>
        </w:rPr>
        <w:t xml:space="preserve"> regulators</w:t>
      </w:r>
      <w:r w:rsidR="00B15D52" w:rsidRPr="009F5AF2">
        <w:rPr>
          <w:color w:val="000000" w:themeColor="text1"/>
        </w:rPr>
        <w:t>,</w:t>
      </w:r>
      <w:r w:rsidR="00B84921" w:rsidRPr="009F5AF2">
        <w:rPr>
          <w:color w:val="000000" w:themeColor="text1"/>
        </w:rPr>
        <w:t xml:space="preserve"> GAP (</w:t>
      </w:r>
      <w:r w:rsidR="004A4805" w:rsidRPr="009F5AF2">
        <w:rPr>
          <w:color w:val="000000" w:themeColor="text1"/>
        </w:rPr>
        <w:t>R</w:t>
      </w:r>
      <w:r w:rsidR="00F605FE" w:rsidRPr="009F5AF2">
        <w:rPr>
          <w:color w:val="000000" w:themeColor="text1"/>
        </w:rPr>
        <w:t>na</w:t>
      </w:r>
      <w:r w:rsidR="004A4805" w:rsidRPr="009F5AF2">
        <w:rPr>
          <w:color w:val="000000" w:themeColor="text1"/>
        </w:rPr>
        <w:t>1</w:t>
      </w:r>
      <w:r w:rsidR="00B84921" w:rsidRPr="009F5AF2">
        <w:rPr>
          <w:color w:val="000000" w:themeColor="text1"/>
        </w:rPr>
        <w:t>)</w:t>
      </w:r>
      <w:r w:rsidR="004A4805" w:rsidRPr="009F5AF2">
        <w:rPr>
          <w:color w:val="000000" w:themeColor="text1"/>
        </w:rPr>
        <w:t xml:space="preserve"> and </w:t>
      </w:r>
      <w:r w:rsidR="00B84921" w:rsidRPr="009F5AF2">
        <w:rPr>
          <w:color w:val="000000" w:themeColor="text1"/>
        </w:rPr>
        <w:t>GEF (</w:t>
      </w:r>
      <w:r w:rsidR="004A4805" w:rsidRPr="009F5AF2">
        <w:rPr>
          <w:color w:val="000000" w:themeColor="text1"/>
        </w:rPr>
        <w:t>S</w:t>
      </w:r>
      <w:r w:rsidR="00F605FE" w:rsidRPr="009F5AF2">
        <w:rPr>
          <w:color w:val="000000" w:themeColor="text1"/>
        </w:rPr>
        <w:t>rm</w:t>
      </w:r>
      <w:r w:rsidR="004A4805" w:rsidRPr="009F5AF2">
        <w:rPr>
          <w:color w:val="000000" w:themeColor="text1"/>
        </w:rPr>
        <w:t>1</w:t>
      </w:r>
      <w:r w:rsidR="00B84921" w:rsidRPr="009F5AF2">
        <w:rPr>
          <w:color w:val="000000" w:themeColor="text1"/>
        </w:rPr>
        <w:t>)</w:t>
      </w:r>
      <w:r w:rsidR="00993202" w:rsidRPr="009F5AF2">
        <w:rPr>
          <w:color w:val="000000" w:themeColor="text1"/>
        </w:rPr>
        <w:t>,</w:t>
      </w:r>
      <w:r w:rsidR="00461B25" w:rsidRPr="009F5AF2">
        <w:rPr>
          <w:color w:val="000000" w:themeColor="text1"/>
        </w:rPr>
        <w:t xml:space="preserve"> </w:t>
      </w:r>
      <w:r w:rsidR="00540B3B" w:rsidRPr="009F5AF2">
        <w:rPr>
          <w:color w:val="000000" w:themeColor="text1"/>
        </w:rPr>
        <w:t>even for the</w:t>
      </w:r>
      <w:r w:rsidR="00461B25" w:rsidRPr="009F5AF2">
        <w:rPr>
          <w:color w:val="000000" w:themeColor="text1"/>
        </w:rPr>
        <w:t xml:space="preserve"> mutations </w:t>
      </w:r>
      <w:r w:rsidR="00540B3B" w:rsidRPr="009F5AF2">
        <w:rPr>
          <w:color w:val="000000" w:themeColor="text1"/>
        </w:rPr>
        <w:t>that are outside either of the interfaces</w:t>
      </w:r>
      <w:r w:rsidR="00993202" w:rsidRPr="009F5AF2">
        <w:rPr>
          <w:color w:val="000000" w:themeColor="text1"/>
        </w:rPr>
        <w:t xml:space="preserve"> (</w:t>
      </w:r>
      <w:r w:rsidR="00993202" w:rsidRPr="009F5AF2">
        <w:rPr>
          <w:b/>
          <w:color w:val="000000" w:themeColor="text1"/>
        </w:rPr>
        <w:t>Fig. 2</w:t>
      </w:r>
      <w:r w:rsidR="00961009" w:rsidRPr="009F5AF2">
        <w:rPr>
          <w:b/>
          <w:color w:val="000000" w:themeColor="text1"/>
        </w:rPr>
        <w:t>c</w:t>
      </w:r>
      <w:r w:rsidR="00993202" w:rsidRPr="009F5AF2">
        <w:rPr>
          <w:color w:val="000000" w:themeColor="text1"/>
        </w:rPr>
        <w:t>,</w:t>
      </w:r>
      <w:r w:rsidR="00993202" w:rsidRPr="009F5AF2">
        <w:rPr>
          <w:b/>
          <w:color w:val="000000" w:themeColor="text1"/>
        </w:rPr>
        <w:t xml:space="preserve"> Extended Data Fig. 5</w:t>
      </w:r>
      <w:r w:rsidR="00993202" w:rsidRPr="009F5AF2">
        <w:rPr>
          <w:color w:val="000000" w:themeColor="text1"/>
        </w:rPr>
        <w:t>,</w:t>
      </w:r>
      <w:r w:rsidR="00993202" w:rsidRPr="009F5AF2">
        <w:rPr>
          <w:b/>
          <w:color w:val="000000" w:themeColor="text1"/>
        </w:rPr>
        <w:t xml:space="preserve"> Supplementary File 1 Table 5</w:t>
      </w:r>
      <w:r w:rsidR="00993202" w:rsidRPr="009F5AF2">
        <w:rPr>
          <w:color w:val="000000" w:themeColor="text1"/>
        </w:rPr>
        <w:t>)</w:t>
      </w:r>
      <w:r w:rsidR="00540B3B" w:rsidRPr="009F5AF2">
        <w:rPr>
          <w:color w:val="000000" w:themeColor="text1"/>
        </w:rPr>
        <w:t>. For example</w:t>
      </w:r>
      <w:r w:rsidR="004E66E0" w:rsidRPr="009F5AF2">
        <w:rPr>
          <w:color w:val="000000" w:themeColor="text1"/>
        </w:rPr>
        <w:t>,</w:t>
      </w:r>
      <w:r w:rsidR="00540B3B" w:rsidRPr="009F5AF2">
        <w:rPr>
          <w:color w:val="000000" w:themeColor="text1"/>
        </w:rPr>
        <w:t xml:space="preserve"> </w:t>
      </w:r>
      <w:r w:rsidR="009C135B">
        <w:rPr>
          <w:color w:val="000000" w:themeColor="text1"/>
        </w:rPr>
        <w:t xml:space="preserve">Gsp1 </w:t>
      </w:r>
      <w:r w:rsidR="00540B3B" w:rsidRPr="009F5AF2">
        <w:rPr>
          <w:color w:val="000000" w:themeColor="text1"/>
        </w:rPr>
        <w:t xml:space="preserve">mutations at position 34, which is in the core of the interface with Yrb1, increase the </w:t>
      </w:r>
      <w:r w:rsidR="00961009" w:rsidRPr="009F5AF2">
        <w:rPr>
          <w:color w:val="000000" w:themeColor="text1"/>
        </w:rPr>
        <w:t xml:space="preserve">abundance </w:t>
      </w:r>
      <w:r w:rsidR="00540B3B" w:rsidRPr="009F5AF2">
        <w:rPr>
          <w:color w:val="000000" w:themeColor="text1"/>
        </w:rPr>
        <w:t xml:space="preserve">of pulled-down GEF, and decrease the </w:t>
      </w:r>
      <w:r w:rsidR="00961009" w:rsidRPr="009F5AF2">
        <w:rPr>
          <w:color w:val="000000" w:themeColor="text1"/>
        </w:rPr>
        <w:t xml:space="preserve">abundance </w:t>
      </w:r>
      <w:r w:rsidR="00540B3B" w:rsidRPr="009F5AF2">
        <w:rPr>
          <w:color w:val="000000" w:themeColor="text1"/>
        </w:rPr>
        <w:t xml:space="preserve">of pulled-down GAP, even though the residue is outside either of the interfaces </w:t>
      </w:r>
      <w:r w:rsidR="00F605FE" w:rsidRPr="009F5AF2">
        <w:rPr>
          <w:color w:val="000000" w:themeColor="text1"/>
        </w:rPr>
        <w:t>(</w:t>
      </w:r>
      <w:r w:rsidR="00F605FE" w:rsidRPr="009F5AF2">
        <w:rPr>
          <w:b/>
          <w:color w:val="000000" w:themeColor="text1"/>
        </w:rPr>
        <w:t>Fig. 2</w:t>
      </w:r>
      <w:r w:rsidR="00961009" w:rsidRPr="009F5AF2">
        <w:rPr>
          <w:b/>
          <w:color w:val="000000" w:themeColor="text1"/>
        </w:rPr>
        <w:t>d</w:t>
      </w:r>
      <w:r w:rsidR="00F605FE" w:rsidRPr="009F5AF2">
        <w:rPr>
          <w:color w:val="000000" w:themeColor="text1"/>
        </w:rPr>
        <w:t>)</w:t>
      </w:r>
      <w:r w:rsidR="00B15D52" w:rsidRPr="009F5AF2">
        <w:rPr>
          <w:color w:val="000000" w:themeColor="text1"/>
        </w:rPr>
        <w:t xml:space="preserve">. In summary, the AP-MS experiments </w:t>
      </w:r>
      <w:r w:rsidR="00684727" w:rsidRPr="009F5AF2">
        <w:rPr>
          <w:color w:val="000000" w:themeColor="text1"/>
        </w:rPr>
        <w:t xml:space="preserve">show </w:t>
      </w:r>
      <w:r w:rsidR="000B746B" w:rsidRPr="009F5AF2">
        <w:rPr>
          <w:color w:val="000000" w:themeColor="text1"/>
        </w:rPr>
        <w:t>that the point mutations</w:t>
      </w:r>
      <w:r w:rsidR="00970740" w:rsidRPr="009F5AF2">
        <w:rPr>
          <w:color w:val="000000" w:themeColor="text1"/>
        </w:rPr>
        <w:t>, in addition to</w:t>
      </w:r>
      <w:r w:rsidR="00422D7B" w:rsidRPr="009F5AF2">
        <w:rPr>
          <w:color w:val="000000" w:themeColor="text1"/>
        </w:rPr>
        <w:t xml:space="preserve"> affecting the</w:t>
      </w:r>
      <w:r w:rsidR="00970740" w:rsidRPr="009F5AF2">
        <w:rPr>
          <w:color w:val="000000" w:themeColor="text1"/>
        </w:rPr>
        <w:t xml:space="preserve"> </w:t>
      </w:r>
      <w:r w:rsidR="00A013EA" w:rsidRPr="009F5AF2">
        <w:rPr>
          <w:color w:val="000000" w:themeColor="text1"/>
        </w:rPr>
        <w:t>target</w:t>
      </w:r>
      <w:r w:rsidR="00885FA3" w:rsidRPr="009F5AF2">
        <w:rPr>
          <w:color w:val="000000" w:themeColor="text1"/>
        </w:rPr>
        <w:t>ed</w:t>
      </w:r>
      <w:r w:rsidR="00A013EA" w:rsidRPr="009F5AF2">
        <w:rPr>
          <w:color w:val="000000" w:themeColor="text1"/>
        </w:rPr>
        <w:t xml:space="preserve"> interactions</w:t>
      </w:r>
      <w:r w:rsidR="00684727" w:rsidRPr="009F5AF2">
        <w:rPr>
          <w:color w:val="000000" w:themeColor="text1"/>
        </w:rPr>
        <w:t>,</w:t>
      </w:r>
      <w:r w:rsidR="00A013EA" w:rsidRPr="009F5AF2">
        <w:rPr>
          <w:color w:val="000000" w:themeColor="text1"/>
        </w:rPr>
        <w:t xml:space="preserve"> </w:t>
      </w:r>
      <w:r w:rsidR="00970740" w:rsidRPr="009F5AF2">
        <w:rPr>
          <w:color w:val="000000" w:themeColor="text1"/>
        </w:rPr>
        <w:t xml:space="preserve">also introduce </w:t>
      </w:r>
      <w:r w:rsidR="00B15D52" w:rsidRPr="009F5AF2">
        <w:rPr>
          <w:color w:val="000000" w:themeColor="text1"/>
        </w:rPr>
        <w:t xml:space="preserve">extensive </w:t>
      </w:r>
      <w:r w:rsidR="009F6E78" w:rsidRPr="009F5AF2">
        <w:rPr>
          <w:color w:val="000000" w:themeColor="text1"/>
        </w:rPr>
        <w:t xml:space="preserve">changes </w:t>
      </w:r>
      <w:r w:rsidR="00747339" w:rsidRPr="009F5AF2">
        <w:rPr>
          <w:color w:val="000000" w:themeColor="text1"/>
        </w:rPr>
        <w:t xml:space="preserve">to the </w:t>
      </w:r>
      <w:r w:rsidR="00B15D52" w:rsidRPr="009F5AF2">
        <w:rPr>
          <w:color w:val="000000" w:themeColor="text1"/>
        </w:rPr>
        <w:t xml:space="preserve">physical interaction network of Gsp1 </w:t>
      </w:r>
      <w:r w:rsidR="004D6373" w:rsidRPr="009F5AF2">
        <w:rPr>
          <w:color w:val="000000" w:themeColor="text1"/>
        </w:rPr>
        <w:t>that</w:t>
      </w:r>
      <w:r w:rsidR="009F6E78" w:rsidRPr="009F5AF2">
        <w:rPr>
          <w:color w:val="000000" w:themeColor="text1"/>
        </w:rPr>
        <w:t xml:space="preserve"> </w:t>
      </w:r>
      <w:r w:rsidR="00C625D5" w:rsidRPr="009F5AF2">
        <w:rPr>
          <w:color w:val="000000" w:themeColor="text1"/>
        </w:rPr>
        <w:t>cannot</w:t>
      </w:r>
      <w:r w:rsidR="009F6E78" w:rsidRPr="009F5AF2">
        <w:rPr>
          <w:color w:val="000000" w:themeColor="text1"/>
        </w:rPr>
        <w:t xml:space="preserve"> simply be explained by the interface location of the mutations. </w:t>
      </w:r>
    </w:p>
    <w:p w14:paraId="30C64AC9" w14:textId="23AF12CD" w:rsidR="00E16CA1" w:rsidRPr="009F5AF2" w:rsidRDefault="00684727" w:rsidP="00F14E28">
      <w:pPr>
        <w:rPr>
          <w:color w:val="000000" w:themeColor="text1"/>
        </w:rPr>
      </w:pPr>
      <w:r w:rsidRPr="009F5AF2">
        <w:rPr>
          <w:b/>
          <w:color w:val="000000" w:themeColor="text1"/>
        </w:rPr>
        <w:lastRenderedPageBreak/>
        <w:t>Effect</w:t>
      </w:r>
      <w:r w:rsidR="00F94FA4" w:rsidRPr="009F5AF2">
        <w:rPr>
          <w:b/>
          <w:color w:val="000000" w:themeColor="text1"/>
        </w:rPr>
        <w:t xml:space="preserve"> of mutants</w:t>
      </w:r>
      <w:r w:rsidRPr="009F5AF2">
        <w:rPr>
          <w:b/>
          <w:color w:val="000000" w:themeColor="text1"/>
        </w:rPr>
        <w:t xml:space="preserve"> on </w:t>
      </w:r>
      <w:r w:rsidR="009C135B">
        <w:rPr>
          <w:b/>
          <w:color w:val="000000" w:themeColor="text1"/>
        </w:rPr>
        <w:t xml:space="preserve">Gsp1 </w:t>
      </w:r>
      <w:r w:rsidRPr="009F5AF2">
        <w:rPr>
          <w:b/>
          <w:color w:val="000000" w:themeColor="text1"/>
        </w:rPr>
        <w:t>switch</w:t>
      </w:r>
      <w:r w:rsidR="009A50DE">
        <w:rPr>
          <w:b/>
          <w:color w:val="000000" w:themeColor="text1"/>
        </w:rPr>
        <w:t xml:space="preserve"> kinetics</w:t>
      </w:r>
      <w:r w:rsidR="00F94FA4" w:rsidRPr="009F5AF2">
        <w:rPr>
          <w:b/>
          <w:color w:val="000000" w:themeColor="text1"/>
        </w:rPr>
        <w:t>.</w:t>
      </w:r>
    </w:p>
    <w:p w14:paraId="673238F4" w14:textId="610A1128" w:rsidR="000862FC" w:rsidRPr="009F5AF2" w:rsidRDefault="00247741" w:rsidP="0044263F">
      <w:pPr>
        <w:rPr>
          <w:color w:val="000000" w:themeColor="text1"/>
        </w:rPr>
      </w:pPr>
      <w:r w:rsidRPr="009F5AF2">
        <w:rPr>
          <w:color w:val="000000" w:themeColor="text1"/>
        </w:rPr>
        <w:t>The</w:t>
      </w:r>
      <w:r w:rsidR="00DF1B24" w:rsidRPr="009F5AF2">
        <w:rPr>
          <w:color w:val="000000" w:themeColor="text1"/>
        </w:rPr>
        <w:t xml:space="preserve"> AP-MS experiments </w:t>
      </w:r>
      <w:r w:rsidR="00AE529A" w:rsidRPr="009F5AF2">
        <w:rPr>
          <w:color w:val="000000" w:themeColor="text1"/>
        </w:rPr>
        <w:t xml:space="preserve">showed that </w:t>
      </w:r>
      <w:r w:rsidR="00E73A0E" w:rsidRPr="009F5AF2">
        <w:rPr>
          <w:color w:val="000000" w:themeColor="text1"/>
        </w:rPr>
        <w:t>most</w:t>
      </w:r>
      <w:r w:rsidR="00623224" w:rsidRPr="009F5AF2">
        <w:rPr>
          <w:color w:val="000000" w:themeColor="text1"/>
        </w:rPr>
        <w:t xml:space="preserve"> Gsp1 interface mutations</w:t>
      </w:r>
      <w:r w:rsidR="00E7313C" w:rsidRPr="009F5AF2">
        <w:rPr>
          <w:color w:val="000000" w:themeColor="text1"/>
        </w:rPr>
        <w:t xml:space="preserve"> </w:t>
      </w:r>
      <w:r w:rsidR="005225B1" w:rsidRPr="009F5AF2">
        <w:rPr>
          <w:color w:val="000000" w:themeColor="text1"/>
        </w:rPr>
        <w:t>significantly altered</w:t>
      </w:r>
      <w:r w:rsidR="00E7313C" w:rsidRPr="009F5AF2">
        <w:rPr>
          <w:color w:val="000000" w:themeColor="text1"/>
        </w:rPr>
        <w:t xml:space="preserve"> physical </w:t>
      </w:r>
      <w:r w:rsidR="00132C37" w:rsidRPr="009F5AF2">
        <w:rPr>
          <w:color w:val="000000" w:themeColor="text1"/>
        </w:rPr>
        <w:t xml:space="preserve">interactions with </w:t>
      </w:r>
      <w:r w:rsidR="001F4989" w:rsidRPr="009F5AF2">
        <w:rPr>
          <w:color w:val="000000" w:themeColor="text1"/>
        </w:rPr>
        <w:t xml:space="preserve">the two </w:t>
      </w:r>
      <w:r w:rsidR="00E7313C" w:rsidRPr="009F5AF2">
        <w:rPr>
          <w:color w:val="000000" w:themeColor="text1"/>
        </w:rPr>
        <w:t xml:space="preserve">principal GTPase </w:t>
      </w:r>
      <w:r w:rsidR="00132C37" w:rsidRPr="009F5AF2">
        <w:rPr>
          <w:color w:val="000000" w:themeColor="text1"/>
        </w:rPr>
        <w:t>regulators</w:t>
      </w:r>
      <w:r w:rsidR="00F73342" w:rsidRPr="009F5AF2">
        <w:rPr>
          <w:color w:val="000000" w:themeColor="text1"/>
        </w:rPr>
        <w:t>, GAP and GEF</w:t>
      </w:r>
      <w:r w:rsidRPr="009F5AF2">
        <w:rPr>
          <w:color w:val="000000" w:themeColor="text1"/>
        </w:rPr>
        <w:t>.</w:t>
      </w:r>
      <w:r w:rsidR="00046F5E" w:rsidRPr="009F5AF2">
        <w:rPr>
          <w:color w:val="000000" w:themeColor="text1"/>
        </w:rPr>
        <w:t xml:space="preserve"> </w:t>
      </w:r>
      <w:r w:rsidR="008510D0" w:rsidRPr="009F5AF2">
        <w:rPr>
          <w:color w:val="000000" w:themeColor="text1"/>
        </w:rPr>
        <w:t xml:space="preserve">This observation </w:t>
      </w:r>
      <w:r w:rsidR="004D58C7" w:rsidRPr="009F5AF2">
        <w:rPr>
          <w:color w:val="000000" w:themeColor="text1"/>
        </w:rPr>
        <w:t xml:space="preserve">prompted the question </w:t>
      </w:r>
      <w:r w:rsidR="00520310" w:rsidRPr="009F5AF2">
        <w:rPr>
          <w:color w:val="000000" w:themeColor="text1"/>
        </w:rPr>
        <w:t>whether</w:t>
      </w:r>
      <w:r w:rsidR="0076077F" w:rsidRPr="009F5AF2">
        <w:rPr>
          <w:color w:val="000000" w:themeColor="text1"/>
        </w:rPr>
        <w:t xml:space="preserve"> </w:t>
      </w:r>
      <w:r w:rsidR="00601EDD" w:rsidRPr="009F5AF2">
        <w:rPr>
          <w:color w:val="000000" w:themeColor="text1"/>
        </w:rPr>
        <w:t>the mutations</w:t>
      </w:r>
      <w:r w:rsidR="004D58C7" w:rsidRPr="009F5AF2">
        <w:rPr>
          <w:color w:val="000000" w:themeColor="text1"/>
        </w:rPr>
        <w:t>, rather than</w:t>
      </w:r>
      <w:r w:rsidR="0044263F" w:rsidRPr="009F5AF2">
        <w:rPr>
          <w:color w:val="000000" w:themeColor="text1"/>
        </w:rPr>
        <w:t xml:space="preserve"> </w:t>
      </w:r>
      <w:r w:rsidR="00F558DF" w:rsidRPr="009F5AF2">
        <w:rPr>
          <w:color w:val="000000" w:themeColor="text1"/>
        </w:rPr>
        <w:t>act</w:t>
      </w:r>
      <w:r w:rsidR="004D58C7" w:rsidRPr="009F5AF2">
        <w:rPr>
          <w:color w:val="000000" w:themeColor="text1"/>
        </w:rPr>
        <w:t>ing</w:t>
      </w:r>
      <w:r w:rsidR="00F558DF" w:rsidRPr="009F5AF2">
        <w:rPr>
          <w:color w:val="000000" w:themeColor="text1"/>
        </w:rPr>
        <w:t xml:space="preserve"> indirectly </w:t>
      </w:r>
      <w:r w:rsidR="002263B1" w:rsidRPr="009F5AF2">
        <w:rPr>
          <w:color w:val="000000" w:themeColor="text1"/>
        </w:rPr>
        <w:t>in</w:t>
      </w:r>
      <w:r w:rsidR="001C3EAB" w:rsidRPr="009F5AF2">
        <w:rPr>
          <w:color w:val="000000" w:themeColor="text1"/>
        </w:rPr>
        <w:t xml:space="preserve"> the cellular </w:t>
      </w:r>
      <w:r w:rsidR="002263B1" w:rsidRPr="009F5AF2">
        <w:rPr>
          <w:color w:val="000000" w:themeColor="text1"/>
        </w:rPr>
        <w:t>context</w:t>
      </w:r>
      <w:r w:rsidR="001C3EAB" w:rsidRPr="009F5AF2">
        <w:rPr>
          <w:color w:val="000000" w:themeColor="text1"/>
        </w:rPr>
        <w:t xml:space="preserve"> </w:t>
      </w:r>
      <w:r w:rsidR="00F558DF" w:rsidRPr="009F5AF2">
        <w:rPr>
          <w:color w:val="000000" w:themeColor="text1"/>
        </w:rPr>
        <w:t>(</w:t>
      </w:r>
      <w:proofErr w:type="gramStart"/>
      <w:r w:rsidR="009B490C" w:rsidRPr="009F5AF2">
        <w:rPr>
          <w:color w:val="000000" w:themeColor="text1"/>
        </w:rPr>
        <w:t>i.e.</w:t>
      </w:r>
      <w:proofErr w:type="gramEnd"/>
      <w:r w:rsidR="009B490C" w:rsidRPr="009F5AF2">
        <w:rPr>
          <w:color w:val="000000" w:themeColor="text1"/>
        </w:rPr>
        <w:t xml:space="preserve"> </w:t>
      </w:r>
      <w:r w:rsidR="00E01AD9" w:rsidRPr="009F5AF2">
        <w:rPr>
          <w:color w:val="000000" w:themeColor="text1"/>
        </w:rPr>
        <w:t>by</w:t>
      </w:r>
      <w:r w:rsidR="001A24F1" w:rsidRPr="009F5AF2">
        <w:rPr>
          <w:color w:val="000000" w:themeColor="text1"/>
        </w:rPr>
        <w:t xml:space="preserve"> </w:t>
      </w:r>
      <w:r w:rsidR="00BF784A" w:rsidRPr="009F5AF2">
        <w:rPr>
          <w:color w:val="000000" w:themeColor="text1"/>
        </w:rPr>
        <w:t>altering the</w:t>
      </w:r>
      <w:r w:rsidR="00DA1079" w:rsidRPr="009F5AF2">
        <w:rPr>
          <w:color w:val="000000" w:themeColor="text1"/>
        </w:rPr>
        <w:t xml:space="preserve"> </w:t>
      </w:r>
      <w:r w:rsidR="00FB2848" w:rsidRPr="009F5AF2">
        <w:rPr>
          <w:color w:val="000000" w:themeColor="text1"/>
        </w:rPr>
        <w:t>competition between physical interaction partners</w:t>
      </w:r>
      <w:r w:rsidR="00621BDC" w:rsidRPr="009F5AF2">
        <w:rPr>
          <w:color w:val="000000" w:themeColor="text1"/>
        </w:rPr>
        <w:t xml:space="preserve"> in the cell</w:t>
      </w:r>
      <w:r w:rsidR="00F558DF" w:rsidRPr="009F5AF2">
        <w:rPr>
          <w:color w:val="000000" w:themeColor="text1"/>
        </w:rPr>
        <w:t>)</w:t>
      </w:r>
      <w:r w:rsidR="00046C64" w:rsidRPr="009F5AF2">
        <w:rPr>
          <w:color w:val="000000" w:themeColor="text1"/>
        </w:rPr>
        <w:t xml:space="preserve"> </w:t>
      </w:r>
      <w:r w:rsidR="004D58C7" w:rsidRPr="009F5AF2">
        <w:rPr>
          <w:color w:val="000000" w:themeColor="text1"/>
        </w:rPr>
        <w:t xml:space="preserve">affected </w:t>
      </w:r>
      <w:r w:rsidR="00A4079D" w:rsidRPr="009F5AF2">
        <w:rPr>
          <w:color w:val="000000" w:themeColor="text1"/>
        </w:rPr>
        <w:t>molecular function of the switch</w:t>
      </w:r>
      <w:r w:rsidR="004D58C7" w:rsidRPr="009F5AF2">
        <w:rPr>
          <w:color w:val="000000" w:themeColor="text1"/>
        </w:rPr>
        <w:t xml:space="preserve"> directly.</w:t>
      </w:r>
      <w:r w:rsidR="00FB2848" w:rsidRPr="009F5AF2">
        <w:rPr>
          <w:color w:val="000000" w:themeColor="text1"/>
        </w:rPr>
        <w:t xml:space="preserve"> </w:t>
      </w:r>
      <w:r w:rsidR="004D58C7" w:rsidRPr="009F5AF2">
        <w:rPr>
          <w:color w:val="000000" w:themeColor="text1"/>
        </w:rPr>
        <w:t>To assess the molecular effects of mutation on the switch function, w</w:t>
      </w:r>
      <w:r w:rsidR="00A3271F" w:rsidRPr="009F5AF2">
        <w:rPr>
          <w:color w:val="000000" w:themeColor="text1"/>
        </w:rPr>
        <w:t xml:space="preserve">e recombinantly expressed and purified </w:t>
      </w:r>
      <w:r w:rsidR="00F32CEF" w:rsidRPr="009F5AF2">
        <w:rPr>
          <w:color w:val="000000" w:themeColor="text1"/>
        </w:rPr>
        <w:t>wild</w:t>
      </w:r>
      <w:r w:rsidR="003D5FFF" w:rsidRPr="009F5AF2">
        <w:rPr>
          <w:color w:val="000000" w:themeColor="text1"/>
        </w:rPr>
        <w:t>-</w:t>
      </w:r>
      <w:r w:rsidR="00F32CEF" w:rsidRPr="009F5AF2">
        <w:rPr>
          <w:color w:val="000000" w:themeColor="text1"/>
        </w:rPr>
        <w:t>type</w:t>
      </w:r>
      <w:r w:rsidR="004B4F4E" w:rsidRPr="009F5AF2">
        <w:rPr>
          <w:color w:val="000000" w:themeColor="text1"/>
        </w:rPr>
        <w:t xml:space="preserve"> </w:t>
      </w:r>
      <w:r w:rsidR="00D60EF4" w:rsidRPr="009F5AF2">
        <w:rPr>
          <w:color w:val="000000" w:themeColor="text1"/>
        </w:rPr>
        <w:t xml:space="preserve">and </w:t>
      </w:r>
      <w:r w:rsidR="00DF288C" w:rsidRPr="009F5AF2">
        <w:rPr>
          <w:color w:val="000000" w:themeColor="text1"/>
        </w:rPr>
        <w:t>2</w:t>
      </w:r>
      <w:r w:rsidR="00A27BCD" w:rsidRPr="009F5AF2">
        <w:rPr>
          <w:color w:val="000000" w:themeColor="text1"/>
        </w:rPr>
        <w:t>4</w:t>
      </w:r>
      <w:r w:rsidR="00DF288C" w:rsidRPr="009F5AF2">
        <w:rPr>
          <w:color w:val="000000" w:themeColor="text1"/>
        </w:rPr>
        <w:t xml:space="preserve"> </w:t>
      </w:r>
      <w:r w:rsidR="00D60EF4" w:rsidRPr="009F5AF2">
        <w:rPr>
          <w:color w:val="000000" w:themeColor="text1"/>
        </w:rPr>
        <w:t xml:space="preserve">Gsp1 </w:t>
      </w:r>
      <w:r w:rsidR="00126EB4" w:rsidRPr="009F5AF2">
        <w:rPr>
          <w:color w:val="000000" w:themeColor="text1"/>
        </w:rPr>
        <w:t>mutants</w:t>
      </w:r>
      <w:r w:rsidR="00D60EF4" w:rsidRPr="009F5AF2">
        <w:rPr>
          <w:color w:val="000000" w:themeColor="text1"/>
        </w:rPr>
        <w:t xml:space="preserve"> and </w:t>
      </w:r>
      <w:r w:rsidR="007D6A4C" w:rsidRPr="009F5AF2">
        <w:rPr>
          <w:color w:val="000000" w:themeColor="text1"/>
        </w:rPr>
        <w:t>measure</w:t>
      </w:r>
      <w:r w:rsidR="00C62AE1" w:rsidRPr="009F5AF2">
        <w:rPr>
          <w:color w:val="000000" w:themeColor="text1"/>
        </w:rPr>
        <w:t>d</w:t>
      </w:r>
      <w:r w:rsidR="007D6A4C" w:rsidRPr="009F5AF2">
        <w:rPr>
          <w:color w:val="000000" w:themeColor="text1"/>
        </w:rPr>
        <w:t xml:space="preserve"> the</w:t>
      </w:r>
      <w:r w:rsidR="00D60EF4" w:rsidRPr="009F5AF2">
        <w:rPr>
          <w:color w:val="000000" w:themeColor="text1"/>
        </w:rPr>
        <w:t>ir</w:t>
      </w:r>
      <w:r w:rsidR="007D6A4C" w:rsidRPr="009F5AF2">
        <w:rPr>
          <w:color w:val="000000" w:themeColor="text1"/>
        </w:rPr>
        <w:t xml:space="preserve"> </w:t>
      </w:r>
      <w:r w:rsidR="009D3CB0" w:rsidRPr="009F5AF2">
        <w:rPr>
          <w:color w:val="000000" w:themeColor="text1"/>
        </w:rPr>
        <w:t>effect</w:t>
      </w:r>
      <w:r w:rsidR="00D60EF4" w:rsidRPr="009F5AF2">
        <w:rPr>
          <w:color w:val="000000" w:themeColor="text1"/>
        </w:rPr>
        <w:t>s</w:t>
      </w:r>
      <w:r w:rsidR="009D3CB0" w:rsidRPr="009F5AF2">
        <w:rPr>
          <w:color w:val="000000" w:themeColor="text1"/>
        </w:rPr>
        <w:t xml:space="preserve"> on </w:t>
      </w:r>
      <w:r w:rsidR="007D6A4C" w:rsidRPr="009F5AF2">
        <w:rPr>
          <w:color w:val="000000" w:themeColor="text1"/>
        </w:rPr>
        <w:t>GAP</w:t>
      </w:r>
      <w:r w:rsidR="00B913BF" w:rsidRPr="009F5AF2">
        <w:rPr>
          <w:color w:val="000000" w:themeColor="text1"/>
        </w:rPr>
        <w:t>-</w:t>
      </w:r>
      <w:r w:rsidR="00C71F6B" w:rsidRPr="009F5AF2">
        <w:rPr>
          <w:color w:val="000000" w:themeColor="text1"/>
        </w:rPr>
        <w:t xml:space="preserve">mediated </w:t>
      </w:r>
      <w:r w:rsidR="007D6A4C" w:rsidRPr="009F5AF2">
        <w:rPr>
          <w:color w:val="000000" w:themeColor="text1"/>
        </w:rPr>
        <w:t>GTP hydrolysis and</w:t>
      </w:r>
      <w:r w:rsidR="00C62AE1" w:rsidRPr="009F5AF2">
        <w:rPr>
          <w:color w:val="000000" w:themeColor="text1"/>
        </w:rPr>
        <w:t xml:space="preserve"> </w:t>
      </w:r>
      <w:r w:rsidR="007D6A4C" w:rsidRPr="009F5AF2">
        <w:rPr>
          <w:color w:val="000000" w:themeColor="text1"/>
        </w:rPr>
        <w:t>GEF</w:t>
      </w:r>
      <w:r w:rsidR="00B913BF" w:rsidRPr="009F5AF2">
        <w:rPr>
          <w:color w:val="000000" w:themeColor="text1"/>
        </w:rPr>
        <w:t>-</w:t>
      </w:r>
      <w:r w:rsidR="00C71F6B" w:rsidRPr="009F5AF2">
        <w:rPr>
          <w:color w:val="000000" w:themeColor="text1"/>
        </w:rPr>
        <w:t xml:space="preserve">mediated </w:t>
      </w:r>
      <w:r w:rsidR="007D6A4C" w:rsidRPr="009F5AF2">
        <w:rPr>
          <w:color w:val="000000" w:themeColor="text1"/>
        </w:rPr>
        <w:t>nucleotide exchange</w:t>
      </w:r>
      <w:r w:rsidR="003D3111" w:rsidRPr="009F5AF2">
        <w:rPr>
          <w:color w:val="000000" w:themeColor="text1"/>
        </w:rPr>
        <w:t xml:space="preserve"> </w:t>
      </w:r>
      <w:r w:rsidR="003D3111" w:rsidRPr="009F5AF2">
        <w:rPr>
          <w:i/>
          <w:color w:val="000000" w:themeColor="text1"/>
        </w:rPr>
        <w:t>in vitro</w:t>
      </w:r>
      <w:r w:rsidR="00C46983" w:rsidRPr="009F5AF2">
        <w:rPr>
          <w:i/>
          <w:color w:val="000000" w:themeColor="text1"/>
        </w:rPr>
        <w:t xml:space="preserve"> </w:t>
      </w:r>
      <w:r w:rsidR="00C46983" w:rsidRPr="009F5AF2">
        <w:rPr>
          <w:color w:val="000000" w:themeColor="text1"/>
        </w:rPr>
        <w:t>(</w:t>
      </w:r>
      <w:r w:rsidR="00C46983" w:rsidRPr="009F5AF2">
        <w:rPr>
          <w:b/>
          <w:color w:val="000000" w:themeColor="text1"/>
        </w:rPr>
        <w:t>Fig. 3a,</w:t>
      </w:r>
      <w:r w:rsidR="000F6BA5" w:rsidRPr="009F5AF2">
        <w:rPr>
          <w:b/>
          <w:color w:val="000000" w:themeColor="text1"/>
        </w:rPr>
        <w:t xml:space="preserve"> </w:t>
      </w:r>
      <w:r w:rsidR="00C46983" w:rsidRPr="009F5AF2">
        <w:rPr>
          <w:b/>
          <w:color w:val="000000" w:themeColor="text1"/>
        </w:rPr>
        <w:t>b</w:t>
      </w:r>
      <w:r w:rsidR="00717C0A" w:rsidRPr="009F5AF2">
        <w:rPr>
          <w:b/>
          <w:color w:val="000000" w:themeColor="text1"/>
        </w:rPr>
        <w:t>,</w:t>
      </w:r>
      <w:r w:rsidR="00C46983" w:rsidRPr="009F5AF2">
        <w:rPr>
          <w:b/>
          <w:color w:val="000000" w:themeColor="text1"/>
        </w:rPr>
        <w:t xml:space="preserve"> Extended Data Fig. </w:t>
      </w:r>
      <w:r w:rsidR="00A27BCD" w:rsidRPr="009F5AF2">
        <w:rPr>
          <w:b/>
          <w:color w:val="000000" w:themeColor="text1"/>
        </w:rPr>
        <w:t>6</w:t>
      </w:r>
      <w:r w:rsidR="00C46983" w:rsidRPr="009F5AF2">
        <w:rPr>
          <w:color w:val="000000" w:themeColor="text1"/>
        </w:rPr>
        <w:t>,</w:t>
      </w:r>
      <w:r w:rsidR="00C46983" w:rsidRPr="009F5AF2">
        <w:rPr>
          <w:b/>
          <w:color w:val="000000" w:themeColor="text1"/>
        </w:rPr>
        <w:t xml:space="preserve"> </w:t>
      </w:r>
      <w:r w:rsidR="00FA3908" w:rsidRPr="009F5AF2">
        <w:rPr>
          <w:b/>
          <w:color w:val="000000" w:themeColor="text1"/>
        </w:rPr>
        <w:t>Supplementary</w:t>
      </w:r>
      <w:r w:rsidR="00FF7F44" w:rsidRPr="009F5AF2">
        <w:rPr>
          <w:b/>
          <w:color w:val="000000" w:themeColor="text1"/>
        </w:rPr>
        <w:t xml:space="preserve"> File 1</w:t>
      </w:r>
      <w:r w:rsidR="00FA3908" w:rsidRPr="009F5AF2">
        <w:rPr>
          <w:b/>
          <w:color w:val="000000" w:themeColor="text1"/>
        </w:rPr>
        <w:t xml:space="preserve"> Figures </w:t>
      </w:r>
      <w:r w:rsidR="00A27BCD" w:rsidRPr="009F5AF2">
        <w:rPr>
          <w:b/>
          <w:color w:val="000000" w:themeColor="text1"/>
        </w:rPr>
        <w:t>3</w:t>
      </w:r>
      <w:r w:rsidR="00FA3908" w:rsidRPr="009F5AF2">
        <w:rPr>
          <w:b/>
          <w:color w:val="000000" w:themeColor="text1"/>
        </w:rPr>
        <w:t>,</w:t>
      </w:r>
      <w:r w:rsidR="000F6BA5" w:rsidRPr="009F5AF2">
        <w:rPr>
          <w:b/>
          <w:color w:val="000000" w:themeColor="text1"/>
        </w:rPr>
        <w:t xml:space="preserve"> </w:t>
      </w:r>
      <w:r w:rsidR="00A27BCD" w:rsidRPr="009F5AF2">
        <w:rPr>
          <w:b/>
          <w:color w:val="000000" w:themeColor="text1"/>
        </w:rPr>
        <w:t>4</w:t>
      </w:r>
      <w:r w:rsidR="00FA3908" w:rsidRPr="009F5AF2">
        <w:rPr>
          <w:b/>
          <w:color w:val="000000" w:themeColor="text1"/>
        </w:rPr>
        <w:t xml:space="preserve">, </w:t>
      </w:r>
      <w:r w:rsidR="00C46983" w:rsidRPr="009F5AF2">
        <w:rPr>
          <w:color w:val="000000" w:themeColor="text1"/>
        </w:rPr>
        <w:t xml:space="preserve">and </w:t>
      </w:r>
      <w:r w:rsidR="00FA3908" w:rsidRPr="009F5AF2">
        <w:rPr>
          <w:b/>
          <w:color w:val="000000" w:themeColor="text1"/>
        </w:rPr>
        <w:t>Tables</w:t>
      </w:r>
      <w:r w:rsidR="00C46983" w:rsidRPr="009F5AF2">
        <w:rPr>
          <w:b/>
          <w:color w:val="000000" w:themeColor="text1"/>
        </w:rPr>
        <w:t xml:space="preserve"> </w:t>
      </w:r>
      <w:r w:rsidR="00FF7F44" w:rsidRPr="009F5AF2">
        <w:rPr>
          <w:b/>
          <w:color w:val="000000" w:themeColor="text1"/>
        </w:rPr>
        <w:t>6</w:t>
      </w:r>
      <w:r w:rsidR="00F73342" w:rsidRPr="009F5AF2">
        <w:rPr>
          <w:b/>
          <w:color w:val="000000" w:themeColor="text1"/>
        </w:rPr>
        <w:t>,</w:t>
      </w:r>
      <w:r w:rsidR="000F6BA5" w:rsidRPr="009F5AF2">
        <w:rPr>
          <w:b/>
          <w:color w:val="000000" w:themeColor="text1"/>
        </w:rPr>
        <w:t xml:space="preserve"> </w:t>
      </w:r>
      <w:r w:rsidR="00FF7F44" w:rsidRPr="009F5AF2">
        <w:rPr>
          <w:b/>
          <w:color w:val="000000" w:themeColor="text1"/>
        </w:rPr>
        <w:t>7</w:t>
      </w:r>
      <w:r w:rsidR="00C46983" w:rsidRPr="009F5AF2">
        <w:rPr>
          <w:color w:val="000000" w:themeColor="text1"/>
        </w:rPr>
        <w:t>)</w:t>
      </w:r>
      <w:r w:rsidR="007D6A4C" w:rsidRPr="009F5AF2">
        <w:rPr>
          <w:color w:val="000000" w:themeColor="text1"/>
        </w:rPr>
        <w:t>.</w:t>
      </w:r>
      <w:r w:rsidR="00AF159C" w:rsidRPr="009F5AF2" w:rsidDel="00AF159C">
        <w:rPr>
          <w:color w:val="000000" w:themeColor="text1"/>
        </w:rPr>
        <w:t xml:space="preserve"> </w:t>
      </w:r>
      <w:r w:rsidR="00717C0A" w:rsidRPr="009F5AF2">
        <w:rPr>
          <w:color w:val="000000" w:themeColor="text1"/>
        </w:rPr>
        <w:t>O</w:t>
      </w:r>
      <w:r w:rsidR="00C46983" w:rsidRPr="009F5AF2">
        <w:rPr>
          <w:color w:val="000000" w:themeColor="text1"/>
        </w:rPr>
        <w:t xml:space="preserve">f the </w:t>
      </w:r>
      <w:r w:rsidR="00B76C7B" w:rsidRPr="009F5AF2">
        <w:rPr>
          <w:color w:val="000000" w:themeColor="text1"/>
        </w:rPr>
        <w:t>2</w:t>
      </w:r>
      <w:r w:rsidR="00A27BCD" w:rsidRPr="009F5AF2">
        <w:rPr>
          <w:color w:val="000000" w:themeColor="text1"/>
        </w:rPr>
        <w:t>4</w:t>
      </w:r>
      <w:r w:rsidR="00B76C7B" w:rsidRPr="009F5AF2">
        <w:rPr>
          <w:color w:val="000000" w:themeColor="text1"/>
        </w:rPr>
        <w:t xml:space="preserve"> </w:t>
      </w:r>
      <w:r w:rsidR="00C46983" w:rsidRPr="009F5AF2">
        <w:rPr>
          <w:color w:val="000000" w:themeColor="text1"/>
        </w:rPr>
        <w:t xml:space="preserve">Gsp1 point </w:t>
      </w:r>
      <w:r w:rsidR="00943D4A" w:rsidRPr="009F5AF2">
        <w:rPr>
          <w:color w:val="000000" w:themeColor="text1"/>
        </w:rPr>
        <w:t>mutants</w:t>
      </w:r>
      <w:r w:rsidR="00C46983" w:rsidRPr="009F5AF2">
        <w:rPr>
          <w:color w:val="000000" w:themeColor="text1"/>
        </w:rPr>
        <w:t xml:space="preserve">, </w:t>
      </w:r>
      <w:r w:rsidR="000B0DBD" w:rsidRPr="009F5AF2">
        <w:rPr>
          <w:color w:val="000000" w:themeColor="text1"/>
        </w:rPr>
        <w:t>1</w:t>
      </w:r>
      <w:r w:rsidR="001D5452" w:rsidRPr="009F5AF2">
        <w:rPr>
          <w:color w:val="000000" w:themeColor="text1"/>
        </w:rPr>
        <w:t>7</w:t>
      </w:r>
      <w:r w:rsidR="000B0DBD" w:rsidRPr="009F5AF2">
        <w:rPr>
          <w:color w:val="000000" w:themeColor="text1"/>
        </w:rPr>
        <w:t xml:space="preserve"> </w:t>
      </w:r>
      <w:r w:rsidR="00CF0506" w:rsidRPr="009F5AF2">
        <w:rPr>
          <w:color w:val="000000" w:themeColor="text1"/>
        </w:rPr>
        <w:t>(</w:t>
      </w:r>
      <w:r w:rsidR="00D040BB" w:rsidRPr="009F5AF2">
        <w:rPr>
          <w:color w:val="000000" w:themeColor="text1"/>
        </w:rPr>
        <w:t xml:space="preserve">of </w:t>
      </w:r>
      <w:r w:rsidR="00CF0506" w:rsidRPr="009F5AF2">
        <w:rPr>
          <w:color w:val="000000" w:themeColor="text1"/>
        </w:rPr>
        <w:t>which</w:t>
      </w:r>
      <w:r w:rsidR="00730B5A">
        <w:rPr>
          <w:color w:val="000000" w:themeColor="text1"/>
        </w:rPr>
        <w:t xml:space="preserve"> all but K132H</w:t>
      </w:r>
      <w:r w:rsidR="00CF0506" w:rsidRPr="009F5AF2">
        <w:rPr>
          <w:color w:val="000000" w:themeColor="text1"/>
        </w:rPr>
        <w:t xml:space="preserve"> </w:t>
      </w:r>
      <w:r w:rsidR="00D040BB" w:rsidRPr="009F5AF2">
        <w:rPr>
          <w:color w:val="000000" w:themeColor="text1"/>
        </w:rPr>
        <w:t>had strong GI profiles</w:t>
      </w:r>
      <w:r w:rsidR="00CF0506" w:rsidRPr="009F5AF2">
        <w:rPr>
          <w:color w:val="000000" w:themeColor="text1"/>
        </w:rPr>
        <w:t xml:space="preserve">) </w:t>
      </w:r>
      <w:r w:rsidR="00B76C7B" w:rsidRPr="009F5AF2">
        <w:rPr>
          <w:color w:val="000000" w:themeColor="text1"/>
        </w:rPr>
        <w:t xml:space="preserve">showed </w:t>
      </w:r>
      <w:r w:rsidR="000B0DBD" w:rsidRPr="009F5AF2">
        <w:rPr>
          <w:color w:val="000000" w:themeColor="text1"/>
        </w:rPr>
        <w:t>3</w:t>
      </w:r>
      <w:r w:rsidR="00CA1D3C" w:rsidRPr="009F5AF2">
        <w:rPr>
          <w:color w:val="000000" w:themeColor="text1"/>
        </w:rPr>
        <w:t>-</w:t>
      </w:r>
      <w:r w:rsidR="000B0DBD" w:rsidRPr="009F5AF2">
        <w:rPr>
          <w:color w:val="000000" w:themeColor="text1"/>
        </w:rPr>
        <w:t xml:space="preserve"> </w:t>
      </w:r>
      <w:r w:rsidR="00B76C7B" w:rsidRPr="009F5AF2">
        <w:rPr>
          <w:color w:val="000000" w:themeColor="text1"/>
        </w:rPr>
        <w:t xml:space="preserve">to </w:t>
      </w:r>
      <w:r w:rsidR="00383933" w:rsidRPr="009F5AF2">
        <w:rPr>
          <w:color w:val="000000" w:themeColor="text1"/>
        </w:rPr>
        <w:t>&gt;200</w:t>
      </w:r>
      <w:r w:rsidR="00B76C7B" w:rsidRPr="009F5AF2">
        <w:rPr>
          <w:color w:val="000000" w:themeColor="text1"/>
        </w:rPr>
        <w:t xml:space="preserve">-fold </w:t>
      </w:r>
      <w:r w:rsidR="006F47FF" w:rsidRPr="009F5AF2">
        <w:rPr>
          <w:color w:val="000000" w:themeColor="text1"/>
        </w:rPr>
        <w:t xml:space="preserve">change in </w:t>
      </w:r>
      <w:proofErr w:type="spellStart"/>
      <w:r w:rsidR="006F47FF" w:rsidRPr="009F5AF2">
        <w:rPr>
          <w:color w:val="000000" w:themeColor="text1"/>
        </w:rPr>
        <w:t>k</w:t>
      </w:r>
      <w:r w:rsidR="006F47FF" w:rsidRPr="009F5AF2">
        <w:rPr>
          <w:color w:val="000000" w:themeColor="text1"/>
          <w:vertAlign w:val="subscript"/>
        </w:rPr>
        <w:t>cat</w:t>
      </w:r>
      <w:proofErr w:type="spellEnd"/>
      <w:r w:rsidR="006F47FF" w:rsidRPr="009F5AF2">
        <w:rPr>
          <w:color w:val="000000" w:themeColor="text1"/>
        </w:rPr>
        <w:t>/K</w:t>
      </w:r>
      <w:r w:rsidR="006F47FF" w:rsidRPr="009F5AF2">
        <w:rPr>
          <w:color w:val="000000" w:themeColor="text1"/>
          <w:vertAlign w:val="subscript"/>
        </w:rPr>
        <w:t>m</w:t>
      </w:r>
      <w:r w:rsidR="006F47FF" w:rsidRPr="009F5AF2">
        <w:rPr>
          <w:color w:val="000000" w:themeColor="text1"/>
        </w:rPr>
        <w:t xml:space="preserve"> </w:t>
      </w:r>
      <w:r w:rsidR="00AB06B0" w:rsidRPr="009F5AF2">
        <w:rPr>
          <w:color w:val="000000" w:themeColor="text1"/>
        </w:rPr>
        <w:t xml:space="preserve">on </w:t>
      </w:r>
      <w:r w:rsidR="00A21A32" w:rsidRPr="009F5AF2">
        <w:rPr>
          <w:color w:val="000000" w:themeColor="text1"/>
        </w:rPr>
        <w:t>either</w:t>
      </w:r>
      <w:r w:rsidR="00AB06B0" w:rsidRPr="009F5AF2">
        <w:rPr>
          <w:color w:val="000000" w:themeColor="text1"/>
        </w:rPr>
        <w:t xml:space="preserve"> </w:t>
      </w:r>
      <w:r w:rsidR="00805ADF" w:rsidRPr="009F5AF2">
        <w:rPr>
          <w:color w:val="000000" w:themeColor="text1"/>
        </w:rPr>
        <w:t xml:space="preserve">or both of </w:t>
      </w:r>
      <w:r w:rsidR="007C0241" w:rsidRPr="009F5AF2">
        <w:rPr>
          <w:color w:val="000000" w:themeColor="text1"/>
        </w:rPr>
        <w:t>the GAP</w:t>
      </w:r>
      <w:r w:rsidR="00B913BF" w:rsidRPr="009F5AF2">
        <w:rPr>
          <w:color w:val="000000" w:themeColor="text1"/>
        </w:rPr>
        <w:t>-</w:t>
      </w:r>
      <w:r w:rsidR="007C0241" w:rsidRPr="009F5AF2">
        <w:rPr>
          <w:color w:val="000000" w:themeColor="text1"/>
        </w:rPr>
        <w:t xml:space="preserve"> or GEF-mediated</w:t>
      </w:r>
      <w:r w:rsidR="00CC2EB3" w:rsidRPr="009F5AF2">
        <w:rPr>
          <w:color w:val="000000" w:themeColor="text1"/>
        </w:rPr>
        <w:t xml:space="preserve"> reactions</w:t>
      </w:r>
      <w:r w:rsidR="005862EC" w:rsidRPr="009F5AF2">
        <w:rPr>
          <w:color w:val="000000" w:themeColor="text1"/>
        </w:rPr>
        <w:t xml:space="preserve"> (</w:t>
      </w:r>
      <w:r w:rsidR="005862EC" w:rsidRPr="009F5AF2">
        <w:rPr>
          <w:b/>
          <w:color w:val="000000" w:themeColor="text1"/>
        </w:rPr>
        <w:t xml:space="preserve">Extended Data Fig. </w:t>
      </w:r>
      <w:r w:rsidR="00A27BCD" w:rsidRPr="009F5AF2">
        <w:rPr>
          <w:b/>
          <w:color w:val="000000" w:themeColor="text1"/>
        </w:rPr>
        <w:t>6</w:t>
      </w:r>
      <w:r w:rsidR="005862EC" w:rsidRPr="009F5AF2">
        <w:rPr>
          <w:b/>
          <w:color w:val="000000" w:themeColor="text1"/>
        </w:rPr>
        <w:t>e</w:t>
      </w:r>
      <w:r w:rsidR="005862EC" w:rsidRPr="009F5AF2">
        <w:rPr>
          <w:color w:val="000000" w:themeColor="text1"/>
        </w:rPr>
        <w:t>)</w:t>
      </w:r>
      <w:r w:rsidR="00CC2EB3" w:rsidRPr="009F5AF2">
        <w:rPr>
          <w:color w:val="000000" w:themeColor="text1"/>
        </w:rPr>
        <w:t>.</w:t>
      </w:r>
      <w:r w:rsidR="007C0241" w:rsidRPr="009F5AF2">
        <w:rPr>
          <w:color w:val="000000" w:themeColor="text1"/>
        </w:rPr>
        <w:t xml:space="preserve"> </w:t>
      </w:r>
      <w:r w:rsidR="007129D2" w:rsidRPr="009F5AF2">
        <w:rPr>
          <w:color w:val="000000" w:themeColor="text1"/>
        </w:rPr>
        <w:t>In particular</w:t>
      </w:r>
      <w:r w:rsidR="00683E82" w:rsidRPr="009F5AF2">
        <w:rPr>
          <w:color w:val="000000" w:themeColor="text1"/>
        </w:rPr>
        <w:t>,</w:t>
      </w:r>
      <w:r w:rsidR="00B76C7B" w:rsidRPr="009F5AF2">
        <w:rPr>
          <w:color w:val="000000" w:themeColor="text1"/>
        </w:rPr>
        <w:t xml:space="preserve"> </w:t>
      </w:r>
      <w:r w:rsidR="00B93919" w:rsidRPr="009F5AF2">
        <w:rPr>
          <w:color w:val="000000" w:themeColor="text1"/>
        </w:rPr>
        <w:t xml:space="preserve">mutations that are not in the interface </w:t>
      </w:r>
      <w:r w:rsidR="001D5452" w:rsidRPr="009F5AF2">
        <w:rPr>
          <w:color w:val="000000" w:themeColor="text1"/>
        </w:rPr>
        <w:t xml:space="preserve">core </w:t>
      </w:r>
      <w:r w:rsidR="00B93919" w:rsidRPr="009F5AF2">
        <w:rPr>
          <w:color w:val="000000" w:themeColor="text1"/>
        </w:rPr>
        <w:t xml:space="preserve">with </w:t>
      </w:r>
      <w:r w:rsidR="00132C37" w:rsidRPr="009F5AF2">
        <w:rPr>
          <w:color w:val="000000" w:themeColor="text1"/>
        </w:rPr>
        <w:t xml:space="preserve">the </w:t>
      </w:r>
      <w:r w:rsidR="00B93919" w:rsidRPr="009F5AF2">
        <w:rPr>
          <w:color w:val="000000" w:themeColor="text1"/>
        </w:rPr>
        <w:t>GAP both increase</w:t>
      </w:r>
      <w:r w:rsidR="00EB6E9D" w:rsidRPr="009F5AF2">
        <w:rPr>
          <w:color w:val="000000" w:themeColor="text1"/>
        </w:rPr>
        <w:t>d</w:t>
      </w:r>
      <w:r w:rsidR="00B93919" w:rsidRPr="009F5AF2">
        <w:rPr>
          <w:color w:val="000000" w:themeColor="text1"/>
        </w:rPr>
        <w:t xml:space="preserve"> (3-fold, R108G mutant) </w:t>
      </w:r>
      <w:r w:rsidR="00516E4B" w:rsidRPr="009F5AF2">
        <w:rPr>
          <w:color w:val="000000" w:themeColor="text1"/>
        </w:rPr>
        <w:t>and</w:t>
      </w:r>
      <w:r w:rsidR="00B93919" w:rsidRPr="009F5AF2">
        <w:rPr>
          <w:color w:val="000000" w:themeColor="text1"/>
        </w:rPr>
        <w:t xml:space="preserve"> decrease</w:t>
      </w:r>
      <w:r w:rsidR="00EB6E9D" w:rsidRPr="009F5AF2">
        <w:rPr>
          <w:color w:val="000000" w:themeColor="text1"/>
        </w:rPr>
        <w:t>d</w:t>
      </w:r>
      <w:r w:rsidR="00B93919" w:rsidRPr="009F5AF2">
        <w:rPr>
          <w:color w:val="000000" w:themeColor="text1"/>
        </w:rPr>
        <w:t xml:space="preserve"> (</w:t>
      </w:r>
      <w:r w:rsidR="00B96567" w:rsidRPr="009F5AF2">
        <w:rPr>
          <w:color w:val="000000" w:themeColor="text1"/>
        </w:rPr>
        <w:t xml:space="preserve">3 to </w:t>
      </w:r>
      <w:r w:rsidR="00B93919" w:rsidRPr="009F5AF2">
        <w:rPr>
          <w:color w:val="000000" w:themeColor="text1"/>
        </w:rPr>
        <w:t>10-fold, T34E/Q/A</w:t>
      </w:r>
      <w:r w:rsidR="00C77231" w:rsidRPr="009F5AF2">
        <w:rPr>
          <w:color w:val="000000" w:themeColor="text1"/>
        </w:rPr>
        <w:t>/G</w:t>
      </w:r>
      <w:r w:rsidR="00B93919" w:rsidRPr="009F5AF2">
        <w:rPr>
          <w:color w:val="000000" w:themeColor="text1"/>
        </w:rPr>
        <w:t xml:space="preserve">, </w:t>
      </w:r>
      <w:r w:rsidR="00A27BCD" w:rsidRPr="009F5AF2">
        <w:rPr>
          <w:color w:val="000000" w:themeColor="text1"/>
        </w:rPr>
        <w:t xml:space="preserve">R78K, </w:t>
      </w:r>
      <w:r w:rsidR="00B93919" w:rsidRPr="009F5AF2">
        <w:rPr>
          <w:color w:val="000000" w:themeColor="text1"/>
        </w:rPr>
        <w:t>D79S</w:t>
      </w:r>
      <w:r w:rsidR="00C77231" w:rsidRPr="009F5AF2">
        <w:rPr>
          <w:color w:val="000000" w:themeColor="text1"/>
        </w:rPr>
        <w:t>/A</w:t>
      </w:r>
      <w:r w:rsidR="00A27BCD" w:rsidRPr="009F5AF2">
        <w:rPr>
          <w:color w:val="000000" w:themeColor="text1"/>
        </w:rPr>
        <w:t xml:space="preserve">, </w:t>
      </w:r>
      <w:r w:rsidR="00783A90" w:rsidRPr="009F5AF2">
        <w:rPr>
          <w:color w:val="000000" w:themeColor="text1"/>
        </w:rPr>
        <w:t xml:space="preserve">R108I, and </w:t>
      </w:r>
      <w:r w:rsidR="00A27BCD" w:rsidRPr="009F5AF2">
        <w:rPr>
          <w:color w:val="000000" w:themeColor="text1"/>
        </w:rPr>
        <w:t>R112S</w:t>
      </w:r>
      <w:r w:rsidR="00B93919" w:rsidRPr="009F5AF2">
        <w:rPr>
          <w:color w:val="000000" w:themeColor="text1"/>
        </w:rPr>
        <w:t xml:space="preserve"> mutants) the catalytic efficiency</w:t>
      </w:r>
      <w:r w:rsidR="00516E4B" w:rsidRPr="009F5AF2">
        <w:rPr>
          <w:color w:val="000000" w:themeColor="text1"/>
        </w:rPr>
        <w:t xml:space="preserve"> </w:t>
      </w:r>
      <w:proofErr w:type="spellStart"/>
      <w:r w:rsidR="006F47FF" w:rsidRPr="009F5AF2">
        <w:rPr>
          <w:color w:val="000000" w:themeColor="text1"/>
        </w:rPr>
        <w:t>k</w:t>
      </w:r>
      <w:r w:rsidR="006F47FF" w:rsidRPr="009F5AF2">
        <w:rPr>
          <w:color w:val="000000" w:themeColor="text1"/>
          <w:vertAlign w:val="subscript"/>
        </w:rPr>
        <w:t>cat</w:t>
      </w:r>
      <w:proofErr w:type="spellEnd"/>
      <w:r w:rsidR="006F47FF" w:rsidRPr="009F5AF2">
        <w:rPr>
          <w:color w:val="000000" w:themeColor="text1"/>
        </w:rPr>
        <w:t>/K</w:t>
      </w:r>
      <w:r w:rsidR="006F47FF" w:rsidRPr="009F5AF2">
        <w:rPr>
          <w:color w:val="000000" w:themeColor="text1"/>
          <w:vertAlign w:val="subscript"/>
        </w:rPr>
        <w:t>m</w:t>
      </w:r>
      <w:r w:rsidR="006F47FF" w:rsidRPr="009F5AF2">
        <w:rPr>
          <w:color w:val="000000" w:themeColor="text1"/>
        </w:rPr>
        <w:t xml:space="preserve"> </w:t>
      </w:r>
      <w:r w:rsidR="00516E4B" w:rsidRPr="009F5AF2">
        <w:rPr>
          <w:color w:val="000000" w:themeColor="text1"/>
        </w:rPr>
        <w:t xml:space="preserve">of </w:t>
      </w:r>
      <w:r w:rsidR="00CF491D" w:rsidRPr="009F5AF2">
        <w:rPr>
          <w:color w:val="000000" w:themeColor="text1"/>
        </w:rPr>
        <w:t xml:space="preserve">GAP-mediated </w:t>
      </w:r>
      <w:r w:rsidR="00516E4B" w:rsidRPr="009F5AF2">
        <w:rPr>
          <w:color w:val="000000" w:themeColor="text1"/>
        </w:rPr>
        <w:t>GTP hydrolysis</w:t>
      </w:r>
      <w:r w:rsidR="00B93919" w:rsidRPr="009F5AF2">
        <w:rPr>
          <w:color w:val="000000" w:themeColor="text1"/>
        </w:rPr>
        <w:t>, compared to wild</w:t>
      </w:r>
      <w:r w:rsidR="003D5FFF" w:rsidRPr="009F5AF2">
        <w:rPr>
          <w:color w:val="000000" w:themeColor="text1"/>
        </w:rPr>
        <w:t>-</w:t>
      </w:r>
      <w:r w:rsidR="00B93919" w:rsidRPr="009F5AF2">
        <w:rPr>
          <w:color w:val="000000" w:themeColor="text1"/>
        </w:rPr>
        <w:t>type Gsp1</w:t>
      </w:r>
      <w:r w:rsidR="000C2E05" w:rsidRPr="009F5AF2">
        <w:rPr>
          <w:color w:val="000000" w:themeColor="text1"/>
        </w:rPr>
        <w:t xml:space="preserve"> (</w:t>
      </w:r>
      <w:r w:rsidR="000C2E05" w:rsidRPr="009F5AF2">
        <w:rPr>
          <w:b/>
          <w:color w:val="000000" w:themeColor="text1"/>
        </w:rPr>
        <w:t>Fig. 3</w:t>
      </w:r>
      <w:r w:rsidR="00943D4A" w:rsidRPr="009F5AF2">
        <w:rPr>
          <w:b/>
          <w:color w:val="000000" w:themeColor="text1"/>
        </w:rPr>
        <w:t>a</w:t>
      </w:r>
      <w:r w:rsidR="00C46983" w:rsidRPr="009F5AF2">
        <w:rPr>
          <w:b/>
          <w:color w:val="000000" w:themeColor="text1"/>
        </w:rPr>
        <w:t>)</w:t>
      </w:r>
      <w:r w:rsidR="005829B8" w:rsidRPr="009F5AF2">
        <w:rPr>
          <w:color w:val="000000" w:themeColor="text1"/>
        </w:rPr>
        <w:t>.</w:t>
      </w:r>
      <w:r w:rsidR="00B93919" w:rsidRPr="009F5AF2">
        <w:rPr>
          <w:color w:val="000000" w:themeColor="text1"/>
        </w:rPr>
        <w:t xml:space="preserve"> </w:t>
      </w:r>
      <w:r w:rsidR="00115A7F" w:rsidRPr="009F5AF2">
        <w:rPr>
          <w:color w:val="000000" w:themeColor="text1"/>
        </w:rPr>
        <w:t xml:space="preserve">As expected, </w:t>
      </w:r>
      <w:r w:rsidR="00B93919" w:rsidRPr="009F5AF2">
        <w:rPr>
          <w:color w:val="000000" w:themeColor="text1"/>
        </w:rPr>
        <w:t>mutations in the interface</w:t>
      </w:r>
      <w:r w:rsidR="001D5452" w:rsidRPr="009F5AF2">
        <w:rPr>
          <w:color w:val="000000" w:themeColor="text1"/>
        </w:rPr>
        <w:t xml:space="preserve"> core</w:t>
      </w:r>
      <w:r w:rsidR="00B93919" w:rsidRPr="009F5AF2">
        <w:rPr>
          <w:color w:val="000000" w:themeColor="text1"/>
        </w:rPr>
        <w:t xml:space="preserve"> with </w:t>
      </w:r>
      <w:r w:rsidR="00CB17B7" w:rsidRPr="009F5AF2">
        <w:rPr>
          <w:color w:val="000000" w:themeColor="text1"/>
        </w:rPr>
        <w:t xml:space="preserve">the </w:t>
      </w:r>
      <w:r w:rsidR="00B93919" w:rsidRPr="009F5AF2">
        <w:rPr>
          <w:color w:val="000000" w:themeColor="text1"/>
        </w:rPr>
        <w:t>GEF (K101, and R108) decrease</w:t>
      </w:r>
      <w:r w:rsidR="00EB6E9D" w:rsidRPr="009F5AF2">
        <w:rPr>
          <w:color w:val="000000" w:themeColor="text1"/>
        </w:rPr>
        <w:t>d</w:t>
      </w:r>
      <w:r w:rsidR="00B93919" w:rsidRPr="009F5AF2">
        <w:rPr>
          <w:color w:val="000000" w:themeColor="text1"/>
        </w:rPr>
        <w:t xml:space="preserve"> the catalytic efficiency </w:t>
      </w:r>
      <w:r w:rsidR="00BB24DC" w:rsidRPr="009F5AF2">
        <w:rPr>
          <w:color w:val="000000" w:themeColor="text1"/>
        </w:rPr>
        <w:t xml:space="preserve">of GEF-mediated nucleotide exchange </w:t>
      </w:r>
      <w:r w:rsidR="00B93919" w:rsidRPr="009F5AF2">
        <w:rPr>
          <w:color w:val="000000" w:themeColor="text1"/>
        </w:rPr>
        <w:t>&gt;40-fold</w:t>
      </w:r>
      <w:r w:rsidR="00002EF6" w:rsidRPr="009F5AF2">
        <w:rPr>
          <w:color w:val="000000" w:themeColor="text1"/>
        </w:rPr>
        <w:t>. However,</w:t>
      </w:r>
      <w:r w:rsidR="00B93919" w:rsidRPr="009F5AF2">
        <w:rPr>
          <w:color w:val="000000" w:themeColor="text1"/>
        </w:rPr>
        <w:t xml:space="preserve"> other mutations not in the GEF interface</w:t>
      </w:r>
      <w:r w:rsidR="001D5452" w:rsidRPr="009F5AF2">
        <w:rPr>
          <w:color w:val="000000" w:themeColor="text1"/>
        </w:rPr>
        <w:t xml:space="preserve"> core</w:t>
      </w:r>
      <w:r w:rsidR="00B93919" w:rsidRPr="009F5AF2">
        <w:rPr>
          <w:color w:val="000000" w:themeColor="text1"/>
        </w:rPr>
        <w:t xml:space="preserve"> (R78K, </w:t>
      </w:r>
      <w:r w:rsidR="001D5452" w:rsidRPr="009F5AF2">
        <w:rPr>
          <w:color w:val="000000" w:themeColor="text1"/>
        </w:rPr>
        <w:t xml:space="preserve">R112S, </w:t>
      </w:r>
      <w:r w:rsidR="00B93919" w:rsidRPr="009F5AF2">
        <w:rPr>
          <w:color w:val="000000" w:themeColor="text1"/>
        </w:rPr>
        <w:t xml:space="preserve">Y157A) </w:t>
      </w:r>
      <w:r w:rsidR="00BB68DB" w:rsidRPr="009F5AF2">
        <w:rPr>
          <w:color w:val="000000" w:themeColor="text1"/>
        </w:rPr>
        <w:t xml:space="preserve">also </w:t>
      </w:r>
      <w:r w:rsidR="00B93919" w:rsidRPr="009F5AF2">
        <w:rPr>
          <w:color w:val="000000" w:themeColor="text1"/>
        </w:rPr>
        <w:t>decrease</w:t>
      </w:r>
      <w:r w:rsidR="00EB6E9D" w:rsidRPr="009F5AF2">
        <w:rPr>
          <w:color w:val="000000" w:themeColor="text1"/>
        </w:rPr>
        <w:t>d</w:t>
      </w:r>
      <w:r w:rsidR="00B93919" w:rsidRPr="009F5AF2">
        <w:rPr>
          <w:color w:val="000000" w:themeColor="text1"/>
        </w:rPr>
        <w:t xml:space="preserve"> the efficiency </w:t>
      </w:r>
      <w:r w:rsidR="00C8629E" w:rsidRPr="009F5AF2">
        <w:rPr>
          <w:color w:val="000000" w:themeColor="text1"/>
        </w:rPr>
        <w:t>notably (</w:t>
      </w:r>
      <w:r w:rsidR="00B93919" w:rsidRPr="009F5AF2">
        <w:rPr>
          <w:color w:val="000000" w:themeColor="text1"/>
        </w:rPr>
        <w:t>3- to 10-fold</w:t>
      </w:r>
      <w:r w:rsidR="00C8629E" w:rsidRPr="009F5AF2">
        <w:rPr>
          <w:color w:val="000000" w:themeColor="text1"/>
        </w:rPr>
        <w:t xml:space="preserve">, </w:t>
      </w:r>
      <w:r w:rsidR="000C2E05" w:rsidRPr="009F5AF2">
        <w:rPr>
          <w:b/>
          <w:color w:val="000000" w:themeColor="text1"/>
        </w:rPr>
        <w:t>Fig. 3</w:t>
      </w:r>
      <w:r w:rsidR="00CB17B7" w:rsidRPr="009F5AF2">
        <w:rPr>
          <w:b/>
          <w:color w:val="000000" w:themeColor="text1"/>
        </w:rPr>
        <w:t>b</w:t>
      </w:r>
      <w:r w:rsidR="000C2E05" w:rsidRPr="009F5AF2">
        <w:rPr>
          <w:color w:val="000000" w:themeColor="text1"/>
        </w:rPr>
        <w:t>)</w:t>
      </w:r>
      <w:r w:rsidR="00B93919" w:rsidRPr="009F5AF2">
        <w:rPr>
          <w:color w:val="000000" w:themeColor="text1"/>
        </w:rPr>
        <w:t xml:space="preserve">. </w:t>
      </w:r>
      <w:r w:rsidR="00481250" w:rsidRPr="009F5AF2">
        <w:rPr>
          <w:color w:val="000000" w:themeColor="text1"/>
        </w:rPr>
        <w:t>These results show</w:t>
      </w:r>
      <w:r w:rsidR="000B5A7B" w:rsidRPr="009F5AF2">
        <w:rPr>
          <w:color w:val="000000" w:themeColor="text1"/>
        </w:rPr>
        <w:t xml:space="preserve"> that Gsp1 interface mutations </w:t>
      </w:r>
      <w:r w:rsidR="00637EE2" w:rsidRPr="009F5AF2">
        <w:rPr>
          <w:color w:val="000000" w:themeColor="text1"/>
        </w:rPr>
        <w:t>can modulate</w:t>
      </w:r>
      <w:r w:rsidR="00406B90" w:rsidRPr="009F5AF2">
        <w:rPr>
          <w:color w:val="000000" w:themeColor="text1"/>
        </w:rPr>
        <w:t xml:space="preserve"> </w:t>
      </w:r>
      <w:r w:rsidR="000B5A7B" w:rsidRPr="009F5AF2">
        <w:rPr>
          <w:color w:val="000000" w:themeColor="text1"/>
        </w:rPr>
        <w:t xml:space="preserve">the GTPase cycle </w:t>
      </w:r>
      <w:r w:rsidR="007414B2" w:rsidRPr="009F5AF2">
        <w:rPr>
          <w:color w:val="000000" w:themeColor="text1"/>
        </w:rPr>
        <w:t xml:space="preserve">by </w:t>
      </w:r>
      <w:r w:rsidR="00481250" w:rsidRPr="009F5AF2">
        <w:rPr>
          <w:color w:val="000000" w:themeColor="text1"/>
        </w:rPr>
        <w:t xml:space="preserve">directly </w:t>
      </w:r>
      <w:r w:rsidR="007414B2" w:rsidRPr="009F5AF2">
        <w:rPr>
          <w:color w:val="000000" w:themeColor="text1"/>
        </w:rPr>
        <w:t xml:space="preserve">affecting </w:t>
      </w:r>
      <w:r w:rsidR="00584710" w:rsidRPr="009F5AF2">
        <w:rPr>
          <w:color w:val="000000" w:themeColor="text1"/>
        </w:rPr>
        <w:t>GTP hydrolysis and nucleotide exchange catalyzed by the</w:t>
      </w:r>
      <w:r w:rsidR="000303A1" w:rsidRPr="009F5AF2">
        <w:rPr>
          <w:color w:val="000000" w:themeColor="text1"/>
        </w:rPr>
        <w:t xml:space="preserve"> GAP and GEF. </w:t>
      </w:r>
      <w:r w:rsidR="00481250" w:rsidRPr="009F5AF2">
        <w:rPr>
          <w:color w:val="000000" w:themeColor="text1"/>
        </w:rPr>
        <w:t xml:space="preserve">Moreover, since </w:t>
      </w:r>
      <w:r w:rsidR="001D5452" w:rsidRPr="009F5AF2">
        <w:rPr>
          <w:color w:val="000000" w:themeColor="text1"/>
        </w:rPr>
        <w:t xml:space="preserve">nine </w:t>
      </w:r>
      <w:r w:rsidR="004B4F4E" w:rsidRPr="009F5AF2">
        <w:rPr>
          <w:color w:val="000000" w:themeColor="text1"/>
        </w:rPr>
        <w:t xml:space="preserve">out of </w:t>
      </w:r>
      <w:r w:rsidR="00E81D5A" w:rsidRPr="009F5AF2">
        <w:rPr>
          <w:color w:val="000000" w:themeColor="text1"/>
        </w:rPr>
        <w:t xml:space="preserve">the </w:t>
      </w:r>
      <w:r w:rsidR="007A04A8" w:rsidRPr="009F5AF2">
        <w:rPr>
          <w:color w:val="000000" w:themeColor="text1"/>
        </w:rPr>
        <w:t>1</w:t>
      </w:r>
      <w:r w:rsidR="001D5452" w:rsidRPr="009F5AF2">
        <w:rPr>
          <w:color w:val="000000" w:themeColor="text1"/>
        </w:rPr>
        <w:t>7</w:t>
      </w:r>
      <w:r w:rsidR="007A04A8" w:rsidRPr="009F5AF2">
        <w:rPr>
          <w:color w:val="000000" w:themeColor="text1"/>
        </w:rPr>
        <w:t xml:space="preserve"> mutations with larger than 3-fold effects </w:t>
      </w:r>
      <w:r w:rsidR="00781343" w:rsidRPr="009F5AF2">
        <w:rPr>
          <w:color w:val="000000" w:themeColor="text1"/>
        </w:rPr>
        <w:t xml:space="preserve">are </w:t>
      </w:r>
      <w:r w:rsidR="004B4F4E" w:rsidRPr="009F5AF2">
        <w:rPr>
          <w:color w:val="000000" w:themeColor="text1"/>
        </w:rPr>
        <w:t xml:space="preserve">located </w:t>
      </w:r>
      <w:r w:rsidR="00BB7548" w:rsidRPr="009F5AF2">
        <w:rPr>
          <w:color w:val="000000" w:themeColor="text1"/>
        </w:rPr>
        <w:t>outside</w:t>
      </w:r>
      <w:r w:rsidR="004B4F4E" w:rsidRPr="009F5AF2">
        <w:rPr>
          <w:color w:val="000000" w:themeColor="text1"/>
        </w:rPr>
        <w:t xml:space="preserve"> of</w:t>
      </w:r>
      <w:r w:rsidR="00BB7548" w:rsidRPr="009F5AF2">
        <w:rPr>
          <w:color w:val="000000" w:themeColor="text1"/>
        </w:rPr>
        <w:t xml:space="preserve"> the</w:t>
      </w:r>
      <w:r w:rsidR="00FF7C61" w:rsidRPr="009F5AF2">
        <w:rPr>
          <w:color w:val="000000" w:themeColor="text1"/>
        </w:rPr>
        <w:t xml:space="preserve"> </w:t>
      </w:r>
      <w:r w:rsidR="00481250" w:rsidRPr="009F5AF2">
        <w:rPr>
          <w:color w:val="000000" w:themeColor="text1"/>
        </w:rPr>
        <w:t>interface</w:t>
      </w:r>
      <w:r w:rsidR="001D5452" w:rsidRPr="009F5AF2">
        <w:rPr>
          <w:color w:val="000000" w:themeColor="text1"/>
        </w:rPr>
        <w:t xml:space="preserve"> cores</w:t>
      </w:r>
      <w:r w:rsidR="00481250" w:rsidRPr="009F5AF2">
        <w:rPr>
          <w:color w:val="000000" w:themeColor="text1"/>
        </w:rPr>
        <w:t xml:space="preserve"> with </w:t>
      </w:r>
      <w:r w:rsidR="007A04A8" w:rsidRPr="009F5AF2">
        <w:rPr>
          <w:color w:val="000000" w:themeColor="text1"/>
        </w:rPr>
        <w:t xml:space="preserve">either </w:t>
      </w:r>
      <w:r w:rsidR="004B4F4E" w:rsidRPr="009F5AF2">
        <w:rPr>
          <w:color w:val="000000" w:themeColor="text1"/>
        </w:rPr>
        <w:t xml:space="preserve">the GAP </w:t>
      </w:r>
      <w:r w:rsidR="007A04A8" w:rsidRPr="009F5AF2">
        <w:rPr>
          <w:color w:val="000000" w:themeColor="text1"/>
        </w:rPr>
        <w:t xml:space="preserve">or the </w:t>
      </w:r>
      <w:r w:rsidR="004B4F4E" w:rsidRPr="009F5AF2">
        <w:rPr>
          <w:color w:val="000000" w:themeColor="text1"/>
        </w:rPr>
        <w:t>GEF</w:t>
      </w:r>
      <w:r w:rsidR="00CE1F86" w:rsidRPr="009F5AF2">
        <w:rPr>
          <w:color w:val="000000" w:themeColor="text1"/>
        </w:rPr>
        <w:t xml:space="preserve"> as well as outside the known switch regions</w:t>
      </w:r>
      <w:r w:rsidR="007A04A8" w:rsidRPr="009F5AF2">
        <w:rPr>
          <w:color w:val="000000" w:themeColor="text1"/>
        </w:rPr>
        <w:t xml:space="preserve">, </w:t>
      </w:r>
      <w:r w:rsidR="00481250" w:rsidRPr="009F5AF2">
        <w:rPr>
          <w:color w:val="000000" w:themeColor="text1"/>
        </w:rPr>
        <w:t xml:space="preserve">our data </w:t>
      </w:r>
      <w:r w:rsidR="00D90CB4" w:rsidRPr="009F5AF2">
        <w:rPr>
          <w:color w:val="000000" w:themeColor="text1"/>
        </w:rPr>
        <w:t>suggest</w:t>
      </w:r>
      <w:r w:rsidR="00946930" w:rsidRPr="009F5AF2">
        <w:rPr>
          <w:color w:val="000000" w:themeColor="text1"/>
        </w:rPr>
        <w:t xml:space="preserve"> </w:t>
      </w:r>
      <w:r w:rsidR="00481250" w:rsidRPr="009F5AF2">
        <w:rPr>
          <w:color w:val="000000" w:themeColor="text1"/>
        </w:rPr>
        <w:t>considerable, previously unappreciated, allostery in the GTPase switch</w:t>
      </w:r>
      <w:r w:rsidR="000B5A7B" w:rsidRPr="009F5AF2">
        <w:rPr>
          <w:color w:val="000000" w:themeColor="text1"/>
        </w:rPr>
        <w:t>.</w:t>
      </w:r>
    </w:p>
    <w:p w14:paraId="3E9D54E2" w14:textId="69252EFF" w:rsidR="009A50DE" w:rsidRPr="00DD14A7" w:rsidRDefault="009A50DE" w:rsidP="002A4ADD">
      <w:pPr>
        <w:rPr>
          <w:b/>
          <w:color w:val="000000" w:themeColor="text1"/>
        </w:rPr>
      </w:pPr>
      <w:r w:rsidRPr="00DD14A7">
        <w:rPr>
          <w:b/>
          <w:color w:val="000000" w:themeColor="text1"/>
        </w:rPr>
        <w:lastRenderedPageBreak/>
        <w:t>Allosteric effects of mutations</w:t>
      </w:r>
      <w:r w:rsidR="00BC3F20">
        <w:rPr>
          <w:b/>
          <w:color w:val="000000" w:themeColor="text1"/>
        </w:rPr>
        <w:t>.</w:t>
      </w:r>
    </w:p>
    <w:p w14:paraId="11D2B1B0" w14:textId="04966767" w:rsidR="008F2225" w:rsidRPr="009F5AF2" w:rsidRDefault="007C7522" w:rsidP="002A4ADD">
      <w:pPr>
        <w:rPr>
          <w:color w:val="000000" w:themeColor="text1"/>
        </w:rPr>
      </w:pPr>
      <w:r w:rsidRPr="009F5AF2">
        <w:rPr>
          <w:color w:val="000000" w:themeColor="text1"/>
        </w:rPr>
        <w:t>To</w:t>
      </w:r>
      <w:r w:rsidR="00AA7FF7" w:rsidRPr="009F5AF2">
        <w:rPr>
          <w:color w:val="000000" w:themeColor="text1"/>
        </w:rPr>
        <w:t xml:space="preserve"> </w:t>
      </w:r>
      <w:r w:rsidR="00DB797B" w:rsidRPr="009F5AF2">
        <w:rPr>
          <w:color w:val="000000" w:themeColor="text1"/>
        </w:rPr>
        <w:t>probe</w:t>
      </w:r>
      <w:r w:rsidR="00AA7FF7" w:rsidRPr="009F5AF2">
        <w:rPr>
          <w:color w:val="000000" w:themeColor="text1"/>
        </w:rPr>
        <w:t xml:space="preserve"> the </w:t>
      </w:r>
      <w:r w:rsidR="005756CD" w:rsidRPr="009F5AF2">
        <w:rPr>
          <w:color w:val="000000" w:themeColor="text1"/>
        </w:rPr>
        <w:t>mechanis</w:t>
      </w:r>
      <w:r w:rsidR="00936839" w:rsidRPr="009F5AF2">
        <w:rPr>
          <w:color w:val="000000" w:themeColor="text1"/>
        </w:rPr>
        <w:t>m</w:t>
      </w:r>
      <w:r w:rsidR="005756CD" w:rsidRPr="009F5AF2">
        <w:rPr>
          <w:color w:val="000000" w:themeColor="text1"/>
        </w:rPr>
        <w:t xml:space="preserve"> of the</w:t>
      </w:r>
      <w:r w:rsidR="00EC5944" w:rsidRPr="009F5AF2">
        <w:rPr>
          <w:color w:val="000000" w:themeColor="text1"/>
        </w:rPr>
        <w:t>se</w:t>
      </w:r>
      <w:r w:rsidR="0034265E" w:rsidRPr="009F5AF2">
        <w:rPr>
          <w:color w:val="000000" w:themeColor="text1"/>
        </w:rPr>
        <w:t xml:space="preserve"> </w:t>
      </w:r>
      <w:r w:rsidR="007F3A46" w:rsidRPr="009F5AF2">
        <w:rPr>
          <w:color w:val="000000" w:themeColor="text1"/>
        </w:rPr>
        <w:t xml:space="preserve">allosteric </w:t>
      </w:r>
      <w:r w:rsidR="00B46FB9" w:rsidRPr="009F5AF2">
        <w:rPr>
          <w:color w:val="000000" w:themeColor="text1"/>
        </w:rPr>
        <w:t>effect</w:t>
      </w:r>
      <w:r w:rsidR="00660AF7" w:rsidRPr="009F5AF2">
        <w:rPr>
          <w:color w:val="000000" w:themeColor="text1"/>
        </w:rPr>
        <w:t>s</w:t>
      </w:r>
      <w:r w:rsidR="004B4F4E" w:rsidRPr="009F5AF2">
        <w:rPr>
          <w:color w:val="000000" w:themeColor="text1"/>
        </w:rPr>
        <w:t>,</w:t>
      </w:r>
      <w:r w:rsidR="00AA7FF7" w:rsidRPr="009F5AF2">
        <w:rPr>
          <w:color w:val="000000" w:themeColor="text1"/>
        </w:rPr>
        <w:t xml:space="preserve"> we </w:t>
      </w:r>
      <w:r w:rsidR="00936839" w:rsidRPr="009F5AF2">
        <w:rPr>
          <w:color w:val="000000" w:themeColor="text1"/>
        </w:rPr>
        <w:t xml:space="preserve">examined the impact of Gsp1 point mutations on the conformational distribution in the active site of GTP-bound Gsp1 </w:t>
      </w:r>
      <w:r w:rsidR="00AA7FF7" w:rsidRPr="009F5AF2">
        <w:rPr>
          <w:color w:val="000000" w:themeColor="text1"/>
        </w:rPr>
        <w:t>us</w:t>
      </w:r>
      <w:r w:rsidR="00936839" w:rsidRPr="009F5AF2">
        <w:rPr>
          <w:color w:val="000000" w:themeColor="text1"/>
        </w:rPr>
        <w:t>ing</w:t>
      </w:r>
      <w:r w:rsidR="00AA7FF7" w:rsidRPr="009F5AF2">
        <w:rPr>
          <w:color w:val="000000" w:themeColor="text1"/>
        </w:rPr>
        <w:t xml:space="preserve"> </w:t>
      </w:r>
      <w:r w:rsidR="0096195C" w:rsidRPr="009F5AF2">
        <w:rPr>
          <w:color w:val="000000" w:themeColor="text1"/>
        </w:rPr>
        <w:t xml:space="preserve">1D </w:t>
      </w:r>
      <w:r w:rsidR="00237CA1" w:rsidRPr="009F5AF2">
        <w:rPr>
          <w:color w:val="000000" w:themeColor="text1"/>
          <w:vertAlign w:val="superscript"/>
        </w:rPr>
        <w:t>31</w:t>
      </w:r>
      <w:r w:rsidR="00237CA1" w:rsidRPr="009F5AF2">
        <w:rPr>
          <w:color w:val="000000" w:themeColor="text1"/>
        </w:rPr>
        <w:t xml:space="preserve">P </w:t>
      </w:r>
      <w:r w:rsidR="00EA74E3" w:rsidRPr="009F5AF2">
        <w:rPr>
          <w:color w:val="000000" w:themeColor="text1"/>
        </w:rPr>
        <w:t>nuclear magnetic resonance (</w:t>
      </w:r>
      <w:r w:rsidR="00237CA1" w:rsidRPr="009F5AF2">
        <w:rPr>
          <w:color w:val="000000" w:themeColor="text1"/>
        </w:rPr>
        <w:t>NMR</w:t>
      </w:r>
      <w:r w:rsidR="00EA74E3" w:rsidRPr="009F5AF2">
        <w:rPr>
          <w:color w:val="000000" w:themeColor="text1"/>
        </w:rPr>
        <w:t>)</w:t>
      </w:r>
      <w:r w:rsidR="00A523A5" w:rsidRPr="009F5AF2">
        <w:rPr>
          <w:color w:val="000000" w:themeColor="text1"/>
        </w:rPr>
        <w:t xml:space="preserve"> spectroscopy</w:t>
      </w:r>
      <w:r w:rsidR="00645E6A" w:rsidRPr="009F5AF2">
        <w:rPr>
          <w:color w:val="000000" w:themeColor="text1"/>
        </w:rPr>
        <w:t xml:space="preserve">. </w:t>
      </w:r>
      <w:r w:rsidR="0079295D" w:rsidRPr="009F5AF2">
        <w:rPr>
          <w:color w:val="000000" w:themeColor="text1"/>
        </w:rPr>
        <w:t xml:space="preserve">Prior </w:t>
      </w:r>
      <w:r w:rsidR="0079295D" w:rsidRPr="009F5AF2">
        <w:rPr>
          <w:color w:val="000000" w:themeColor="text1"/>
          <w:vertAlign w:val="superscript"/>
        </w:rPr>
        <w:t>31</w:t>
      </w:r>
      <w:r w:rsidR="0079295D" w:rsidRPr="009F5AF2">
        <w:rPr>
          <w:color w:val="000000" w:themeColor="text1"/>
        </w:rPr>
        <w:t>P NMR data on human R</w:t>
      </w:r>
      <w:r w:rsidR="00094221" w:rsidRPr="009F5AF2">
        <w:rPr>
          <w:color w:val="000000" w:themeColor="text1"/>
        </w:rPr>
        <w:t>an</w:t>
      </w:r>
      <w:hyperlink w:anchor="_ENREF_20" w:tooltip="Geyer, 1999 #139" w:history="1">
        <w:r w:rsidR="00EB2A40">
          <w:rPr>
            <w:color w:val="000000" w:themeColor="text1"/>
          </w:rPr>
          <w:fldChar w:fldCharType="begin"/>
        </w:r>
        <w:r w:rsidR="00EB2A40">
          <w:rPr>
            <w:color w:val="000000" w:themeColor="text1"/>
          </w:rPr>
          <w:instrText xml:space="preserve"> ADDIN EN.CITE &lt;EndNote&gt;&lt;Cite&gt;&lt;Author&gt;Geyer&lt;/Author&gt;&lt;Year&gt;1999&lt;/Year&gt;&lt;RecNum&gt;139&lt;/RecNum&gt;&lt;IDText&gt;r04729&lt;/IDText&gt;&lt;DisplayText&gt;&lt;style face="superscript"&gt;20&lt;/style&gt;&lt;/DisplayText&gt;&lt;record&gt;&lt;rec-number&gt;139&lt;/rec-number&gt;&lt;foreign-keys&gt;&lt;key app="EN" db-id="tr0dtzxwjwedv6ezad9xeat5xeddv5ad9ser" timestamp="1572498171"&gt;139&lt;/key&gt;&lt;/foreign-keys&gt;&lt;ref-type name="Journal Article"&gt;17&lt;/ref-type&gt;&lt;contributors&gt;&lt;authors&gt;&lt;author&gt;Geyer, M&lt;/author&gt;&lt;author&gt;Assheuer, R&lt;/author&gt;&lt;author&gt;Klebe, C&lt;/author&gt;&lt;author&gt;Kuhlmann, J&lt;/author&gt;&lt;author&gt;Becker, J&lt;/author&gt;&lt;author&gt;Wittinghofer, A&lt;/author&gt;&lt;author&gt;Kalbitzer, H R&lt;/author&gt;&lt;/authors&gt;&lt;/contributors&gt;&lt;auth-address&gt;Abteilung Biophysik, Max-Planck-Institut für medizinische Forschung, Heidelberg, Germany.&lt;/auth-address&gt;&lt;titles&gt;&lt;title&gt;Conformational States of the Nuclear GTP-Binding Protein Ran and Its Complexes with the Exchange Factor RCC1 and the Effector Protein RanBP1.&lt;/title&gt;&lt;secondary-title&gt;Biochemistry&lt;/secondary-title&gt;&lt;/titles&gt;&lt;periodical&gt;&lt;full-title&gt;Biochemistry&lt;/full-title&gt;&lt;/periodical&gt;&lt;pages&gt;11250-11260&lt;/pages&gt;&lt;volume&gt;38&lt;/volume&gt;&lt;number&gt;35&lt;/number&gt;&lt;dates&gt;&lt;year&gt;1999&lt;/year&gt;&lt;pub-dates&gt;&lt;date&gt;Aug 31&lt;/date&gt;&lt;/pub-dates&gt;&lt;/dates&gt;&lt;accession-num&gt;10471274&lt;/accession-num&gt;&lt;label&gt;r04729&lt;/label&gt;&lt;urls&gt;&lt;related-urls&gt;&lt;url&gt;http://eutils.ncbi.nlm.nih.gov/entrez/eutils/elink.fcgi?dbfrom=pubmed&amp;amp;amp;id=10471274&amp;amp;amp;retmode=ref&amp;amp;amp;cmd=prlinks&lt;/url&gt;&lt;/related-urls&gt;&lt;pdf-urls&gt;&lt;url&gt;file://localhost/localhost/localhost/Users/tperica/Documents/Papers2/Articles/1999/Geyer/Biochemistry%2525201999%252520Geyer.pdf&lt;/url&gt;&lt;/pdf-urls&gt;&lt;/urls&gt;&lt;custom3&gt;papers2://publication/uuid/8EB4A23D-E91E-44F6-8BE2-B3DDD40CCB13&lt;/custom3&gt;&lt;electronic-resource-num&gt;10.1021/bi9904306&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20</w:t>
        </w:r>
        <w:r w:rsidR="00EB2A40">
          <w:rPr>
            <w:color w:val="000000" w:themeColor="text1"/>
          </w:rPr>
          <w:fldChar w:fldCharType="end"/>
        </w:r>
      </w:hyperlink>
      <w:r w:rsidR="0079295D" w:rsidRPr="009F5AF2">
        <w:rPr>
          <w:color w:val="000000" w:themeColor="text1"/>
        </w:rPr>
        <w:t xml:space="preserve"> and R</w:t>
      </w:r>
      <w:r w:rsidR="00094221" w:rsidRPr="009F5AF2">
        <w:rPr>
          <w:color w:val="000000" w:themeColor="text1"/>
        </w:rPr>
        <w:t>as</w:t>
      </w:r>
      <w:hyperlink w:anchor="_ENREF_21" w:tooltip="Geyer, 1996 #118" w:history="1">
        <w:r w:rsidR="00EB2A40">
          <w:rPr>
            <w:color w:val="000000" w:themeColor="text1"/>
          </w:rPr>
          <w:fldChar w:fldCharType="begin"/>
        </w:r>
        <w:r w:rsidR="00EB2A40">
          <w:rPr>
            <w:color w:val="000000" w:themeColor="text1"/>
          </w:rPr>
          <w:instrText xml:space="preserve"> ADDIN EN.CITE &lt;EndNote&gt;&lt;Cite&gt;&lt;Author&gt;Geyer&lt;/Author&gt;&lt;Year&gt;1996&lt;/Year&gt;&lt;RecNum&gt;118&lt;/RecNum&gt;&lt;IDText&gt;r05462&lt;/IDText&gt;&lt;DisplayText&gt;&lt;style face="superscript"&gt;21&lt;/style&gt;&lt;/DisplayText&gt;&lt;record&gt;&lt;rec-number&gt;118&lt;/rec-number&gt;&lt;foreign-keys&gt;&lt;key app="EN" db-id="tr0dtzxwjwedv6ezad9xeat5xeddv5ad9ser" timestamp="1572498171"&gt;118&lt;/key&gt;&lt;/foreign-keys&gt;&lt;ref-type name="Journal Article"&gt;17&lt;/ref-type&gt;&lt;contributors&gt;&lt;authors&gt;&lt;author&gt;Geyer, M&lt;/author&gt;&lt;author&gt;Schweins, T&lt;/author&gt;&lt;author&gt;Herrmann, C&lt;/author&gt;&lt;author&gt;Prisner, T&lt;/author&gt;&lt;author&gt;Wittinghofer, A&lt;/author&gt;&lt;author&gt;Kalbitzer, H R&lt;/author&gt;&lt;/authors&gt;&lt;/contributors&gt;&lt;auth-address&gt;Max-Planck-Institut für medizinische Forschung, Berlin, Germany.&lt;/auth-address&gt;&lt;titles&gt;&lt;title&gt;Conformational transitions in p21ras and in its complexes with the effector protein Raf-RBD and the GTPase activating protein GAP.&lt;/title&gt;&lt;secondary-title&gt;Biochemistry&lt;/secondary-title&gt;&lt;/titles&gt;&lt;periodical&gt;&lt;full-title&gt;Biochemistry&lt;/full-title&gt;&lt;/periodical&gt;&lt;pages&gt;10308-10320&lt;/pages&gt;&lt;volume&gt;35&lt;/volume&gt;&lt;number&gt;32&lt;/number&gt;&lt;dates&gt;&lt;year&gt;1996&lt;/year&gt;&lt;pub-dates&gt;&lt;date&gt;Aug 13&lt;/date&gt;&lt;/pub-dates&gt;&lt;/dates&gt;&lt;accession-num&gt;8756686&lt;/accession-num&gt;&lt;label&gt;r05462&lt;/label&gt;&lt;urls&gt;&lt;related-urls&gt;&lt;url&gt;http://eutils.ncbi.nlm.nih.gov/entrez/eutils/elink.fcgi?dbfrom=pubmed&amp;amp;amp;id=8756686&amp;amp;amp;retmode=ref&amp;amp;amp;cmd=prlinks&lt;/url&gt;&lt;/related-urls&gt;&lt;pdf-urls&gt;&lt;url&gt;file://localhost/localhost/Users/tperica/Documents/Papers2/Articles/1996/Geyer/Biochemistry%25201996%2520Geyer.pdf&lt;/url&gt;&lt;/pdf-urls&gt;&lt;/urls&gt;&lt;custom3&gt;papers2://publication/uuid/7457D19F-1BB0-4CD7-A69A-350B84FC009F&lt;/custom3&gt;&lt;electronic-resource-num&gt;10.1021/bi952858k&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21</w:t>
        </w:r>
        <w:r w:rsidR="00EB2A40">
          <w:rPr>
            <w:color w:val="000000" w:themeColor="text1"/>
          </w:rPr>
          <w:fldChar w:fldCharType="end"/>
        </w:r>
      </w:hyperlink>
      <w:r w:rsidR="0079295D" w:rsidRPr="009F5AF2">
        <w:rPr>
          <w:color w:val="000000" w:themeColor="text1"/>
        </w:rPr>
        <w:t xml:space="preserve"> showed two distinct peaks for the </w:t>
      </w:r>
      <w:r w:rsidR="0079295D" w:rsidRPr="009F5AF2">
        <w:rPr>
          <w:color w:val="000000" w:themeColor="text1"/>
          <w:lang w:val="el-GR"/>
        </w:rPr>
        <w:t>γ</w:t>
      </w:r>
      <w:r w:rsidR="0079295D" w:rsidRPr="009F5AF2">
        <w:rPr>
          <w:color w:val="000000" w:themeColor="text1"/>
        </w:rPr>
        <w:t xml:space="preserve">-phosphate of bound GTP arising from differences in the local chemical environment of the </w:t>
      </w:r>
      <w:r w:rsidR="0079295D" w:rsidRPr="009F5AF2">
        <w:rPr>
          <w:color w:val="000000" w:themeColor="text1"/>
          <w:lang w:val="el-GR"/>
        </w:rPr>
        <w:t>γ</w:t>
      </w:r>
      <w:r w:rsidR="0079295D" w:rsidRPr="009F5AF2">
        <w:rPr>
          <w:color w:val="000000" w:themeColor="text1"/>
        </w:rPr>
        <w:t xml:space="preserve">-phosphate in each of two distinct conformations (termed </w:t>
      </w:r>
      <w:r w:rsidR="0079295D" w:rsidRPr="009F5AF2">
        <w:rPr>
          <w:color w:val="000000" w:themeColor="text1"/>
          <w:lang w:val="el-GR"/>
        </w:rPr>
        <w:t>γ</w:t>
      </w:r>
      <w:r w:rsidR="0079295D" w:rsidRPr="009F5AF2">
        <w:rPr>
          <w:color w:val="000000" w:themeColor="text1"/>
        </w:rPr>
        <w:t xml:space="preserve">1 and </w:t>
      </w:r>
      <w:r w:rsidR="0079295D" w:rsidRPr="009F5AF2">
        <w:rPr>
          <w:color w:val="000000" w:themeColor="text1"/>
          <w:lang w:val="el-GR"/>
        </w:rPr>
        <w:t>γ</w:t>
      </w:r>
      <w:r w:rsidR="0079295D" w:rsidRPr="009F5AF2">
        <w:rPr>
          <w:color w:val="000000" w:themeColor="text1"/>
        </w:rPr>
        <w:t>2). Our</w:t>
      </w:r>
      <w:r w:rsidR="00DF3DAE" w:rsidRPr="009F5AF2">
        <w:rPr>
          <w:color w:val="000000" w:themeColor="text1"/>
        </w:rPr>
        <w:t xml:space="preserve"> </w:t>
      </w:r>
      <w:r w:rsidR="00DF3DAE" w:rsidRPr="009F5AF2">
        <w:rPr>
          <w:color w:val="000000" w:themeColor="text1"/>
          <w:vertAlign w:val="superscript"/>
        </w:rPr>
        <w:t>31</w:t>
      </w:r>
      <w:r w:rsidR="00DF3DAE" w:rsidRPr="009F5AF2">
        <w:rPr>
          <w:color w:val="000000" w:themeColor="text1"/>
        </w:rPr>
        <w:t>P NMR spectra of</w:t>
      </w:r>
      <w:r w:rsidR="00DF3DAE" w:rsidRPr="009F5AF2">
        <w:rPr>
          <w:i/>
          <w:color w:val="000000" w:themeColor="text1"/>
        </w:rPr>
        <w:t xml:space="preserve"> </w:t>
      </w:r>
      <w:r w:rsidR="0094649A" w:rsidRPr="009F5AF2">
        <w:rPr>
          <w:i/>
          <w:color w:val="000000" w:themeColor="text1"/>
        </w:rPr>
        <w:t>S. cerevisiae</w:t>
      </w:r>
      <w:r w:rsidR="0094649A" w:rsidRPr="009F5AF2">
        <w:rPr>
          <w:color w:val="000000" w:themeColor="text1"/>
        </w:rPr>
        <w:t xml:space="preserve"> </w:t>
      </w:r>
      <w:r w:rsidR="0076717D" w:rsidRPr="009F5AF2">
        <w:rPr>
          <w:color w:val="000000" w:themeColor="text1"/>
        </w:rPr>
        <w:t xml:space="preserve">wild-type </w:t>
      </w:r>
      <w:r w:rsidR="0045687A" w:rsidRPr="009F5AF2">
        <w:rPr>
          <w:color w:val="000000" w:themeColor="text1"/>
        </w:rPr>
        <w:t>Gsp</w:t>
      </w:r>
      <w:proofErr w:type="gramStart"/>
      <w:r w:rsidR="0045687A" w:rsidRPr="009F5AF2">
        <w:rPr>
          <w:color w:val="000000" w:themeColor="text1"/>
        </w:rPr>
        <w:t>1:GTP</w:t>
      </w:r>
      <w:proofErr w:type="gramEnd"/>
      <w:r w:rsidR="0045687A" w:rsidRPr="009F5AF2">
        <w:rPr>
          <w:color w:val="000000" w:themeColor="text1"/>
        </w:rPr>
        <w:t xml:space="preserve"> show</w:t>
      </w:r>
      <w:r w:rsidR="00B111C4" w:rsidRPr="009F5AF2">
        <w:rPr>
          <w:color w:val="000000" w:themeColor="text1"/>
        </w:rPr>
        <w:t>e</w:t>
      </w:r>
      <w:r w:rsidR="00835F99" w:rsidRPr="009F5AF2">
        <w:rPr>
          <w:color w:val="000000" w:themeColor="text1"/>
        </w:rPr>
        <w:t>d</w:t>
      </w:r>
      <w:r w:rsidR="00FC3108" w:rsidRPr="009F5AF2">
        <w:rPr>
          <w:color w:val="000000" w:themeColor="text1"/>
        </w:rPr>
        <w:t xml:space="preserve"> two </w:t>
      </w:r>
      <w:r w:rsidR="00C511DC" w:rsidRPr="009F5AF2">
        <w:rPr>
          <w:color w:val="000000" w:themeColor="text1"/>
        </w:rPr>
        <w:t xml:space="preserve">distinct </w:t>
      </w:r>
      <w:r w:rsidR="00BD2C95" w:rsidRPr="009F5AF2">
        <w:rPr>
          <w:color w:val="000000" w:themeColor="text1"/>
        </w:rPr>
        <w:t>peaks</w:t>
      </w:r>
      <w:r w:rsidR="00C511DC" w:rsidRPr="009F5AF2">
        <w:rPr>
          <w:color w:val="000000" w:themeColor="text1"/>
        </w:rPr>
        <w:t xml:space="preserve"> </w:t>
      </w:r>
      <w:r w:rsidR="004C4876" w:rsidRPr="009F5AF2">
        <w:rPr>
          <w:color w:val="000000" w:themeColor="text1"/>
        </w:rPr>
        <w:t xml:space="preserve">for </w:t>
      </w:r>
      <w:r w:rsidR="00753507" w:rsidRPr="009F5AF2">
        <w:rPr>
          <w:color w:val="000000" w:themeColor="text1"/>
        </w:rPr>
        <w:t xml:space="preserve">the </w:t>
      </w:r>
      <w:r w:rsidR="00753507" w:rsidRPr="009F5AF2">
        <w:rPr>
          <w:color w:val="000000" w:themeColor="text1"/>
          <w:lang w:val="el-GR"/>
        </w:rPr>
        <w:t>γ</w:t>
      </w:r>
      <w:r w:rsidR="00753507" w:rsidRPr="009F5AF2">
        <w:rPr>
          <w:color w:val="000000" w:themeColor="text1"/>
        </w:rPr>
        <w:t>-phosphate</w:t>
      </w:r>
      <w:r w:rsidR="00EA74E3" w:rsidRPr="009F5AF2">
        <w:rPr>
          <w:color w:val="000000" w:themeColor="text1"/>
        </w:rPr>
        <w:t xml:space="preserve"> </w:t>
      </w:r>
      <w:r w:rsidR="00FD6333" w:rsidRPr="009F5AF2">
        <w:rPr>
          <w:color w:val="000000" w:themeColor="text1"/>
        </w:rPr>
        <w:t>of bound GTP</w:t>
      </w:r>
      <w:r w:rsidR="00753507" w:rsidRPr="009F5AF2">
        <w:rPr>
          <w:color w:val="000000" w:themeColor="text1"/>
        </w:rPr>
        <w:t xml:space="preserve"> </w:t>
      </w:r>
      <w:r w:rsidR="0079295D" w:rsidRPr="009F5AF2">
        <w:rPr>
          <w:color w:val="000000" w:themeColor="text1"/>
        </w:rPr>
        <w:t>with</w:t>
      </w:r>
      <w:r w:rsidR="00A94BD0" w:rsidRPr="009F5AF2">
        <w:rPr>
          <w:color w:val="000000" w:themeColor="text1"/>
        </w:rPr>
        <w:t xml:space="preserve"> 87% of wild</w:t>
      </w:r>
      <w:r w:rsidR="003D5FFF" w:rsidRPr="009F5AF2">
        <w:rPr>
          <w:color w:val="000000" w:themeColor="text1"/>
        </w:rPr>
        <w:t>-</w:t>
      </w:r>
      <w:r w:rsidR="00A94BD0" w:rsidRPr="009F5AF2">
        <w:rPr>
          <w:color w:val="000000" w:themeColor="text1"/>
        </w:rPr>
        <w:t xml:space="preserve">type Gsp1:GTP in </w:t>
      </w:r>
      <w:r w:rsidR="00440D7E" w:rsidRPr="009F5AF2">
        <w:rPr>
          <w:color w:val="000000" w:themeColor="text1"/>
        </w:rPr>
        <w:t>the</w:t>
      </w:r>
      <w:r w:rsidR="00A94BD0" w:rsidRPr="009F5AF2">
        <w:rPr>
          <w:color w:val="000000" w:themeColor="text1"/>
        </w:rPr>
        <w:t xml:space="preserve"> </w:t>
      </w:r>
      <w:r w:rsidR="00C71F6B" w:rsidRPr="009F5AF2">
        <w:rPr>
          <w:color w:val="000000" w:themeColor="text1"/>
          <w:lang w:val="el-GR"/>
        </w:rPr>
        <w:t>γ</w:t>
      </w:r>
      <w:r w:rsidR="00C71F6B" w:rsidRPr="009F5AF2">
        <w:rPr>
          <w:color w:val="000000" w:themeColor="text1"/>
        </w:rPr>
        <w:t>2</w:t>
      </w:r>
      <w:r w:rsidR="00884C3E" w:rsidRPr="009F5AF2">
        <w:rPr>
          <w:color w:val="000000" w:themeColor="text1"/>
        </w:rPr>
        <w:t xml:space="preserve"> state</w:t>
      </w:r>
      <w:r w:rsidR="00C71F6B" w:rsidRPr="009F5AF2">
        <w:rPr>
          <w:color w:val="000000" w:themeColor="text1"/>
        </w:rPr>
        <w:t xml:space="preserve"> </w:t>
      </w:r>
      <w:r w:rsidR="00A94BD0" w:rsidRPr="009F5AF2">
        <w:rPr>
          <w:color w:val="000000" w:themeColor="text1"/>
        </w:rPr>
        <w:t>conformation</w:t>
      </w:r>
      <w:r w:rsidR="00F14C80" w:rsidRPr="009F5AF2">
        <w:rPr>
          <w:color w:val="000000" w:themeColor="text1"/>
        </w:rPr>
        <w:t xml:space="preserve"> (</w:t>
      </w:r>
      <w:r w:rsidR="0012202F" w:rsidRPr="009F5AF2">
        <w:rPr>
          <w:b/>
          <w:bCs/>
          <w:color w:val="000000" w:themeColor="text1"/>
        </w:rPr>
        <w:t>Fig. 3c</w:t>
      </w:r>
      <w:r w:rsidR="0012202F" w:rsidRPr="009F5AF2">
        <w:rPr>
          <w:color w:val="000000" w:themeColor="text1"/>
        </w:rPr>
        <w:t xml:space="preserve">, </w:t>
      </w:r>
      <w:r w:rsidR="00F14C80" w:rsidRPr="009F5AF2">
        <w:rPr>
          <w:b/>
          <w:color w:val="000000" w:themeColor="text1"/>
        </w:rPr>
        <w:t>Extended Data Fig. 7a</w:t>
      </w:r>
      <w:r w:rsidR="00F14C80" w:rsidRPr="009F5AF2">
        <w:rPr>
          <w:color w:val="000000" w:themeColor="text1"/>
        </w:rPr>
        <w:t>)</w:t>
      </w:r>
      <w:r w:rsidR="0079295D" w:rsidRPr="009F5AF2">
        <w:rPr>
          <w:color w:val="000000" w:themeColor="text1"/>
        </w:rPr>
        <w:t xml:space="preserve">. Strikingly, the </w:t>
      </w:r>
      <w:r w:rsidR="00094221" w:rsidRPr="009F5AF2">
        <w:rPr>
          <w:color w:val="000000" w:themeColor="text1"/>
        </w:rPr>
        <w:t xml:space="preserve">relative </w:t>
      </w:r>
      <w:r w:rsidR="00615EEE" w:rsidRPr="009F5AF2">
        <w:rPr>
          <w:color w:val="000000" w:themeColor="text1"/>
        </w:rPr>
        <w:t>populations</w:t>
      </w:r>
      <w:r w:rsidR="00A94BD0" w:rsidRPr="009F5AF2">
        <w:rPr>
          <w:color w:val="000000" w:themeColor="text1"/>
        </w:rPr>
        <w:t xml:space="preserve"> </w:t>
      </w:r>
      <w:r w:rsidR="003624FB" w:rsidRPr="009F5AF2">
        <w:rPr>
          <w:color w:val="000000" w:themeColor="text1"/>
        </w:rPr>
        <w:t xml:space="preserve">of the </w:t>
      </w:r>
      <w:r w:rsidR="00094221" w:rsidRPr="009F5AF2">
        <w:rPr>
          <w:color w:val="000000" w:themeColor="text1"/>
          <w:lang w:val="el-GR"/>
        </w:rPr>
        <w:t>γ</w:t>
      </w:r>
      <w:r w:rsidR="00094221" w:rsidRPr="009F5AF2">
        <w:rPr>
          <w:color w:val="000000" w:themeColor="text1"/>
        </w:rPr>
        <w:t xml:space="preserve">1 and </w:t>
      </w:r>
      <w:r w:rsidR="003624FB" w:rsidRPr="009F5AF2">
        <w:rPr>
          <w:color w:val="000000" w:themeColor="text1"/>
          <w:lang w:val="el-GR"/>
        </w:rPr>
        <w:t>γ</w:t>
      </w:r>
      <w:r w:rsidR="003624FB" w:rsidRPr="009F5AF2">
        <w:rPr>
          <w:color w:val="000000" w:themeColor="text1"/>
        </w:rPr>
        <w:t>2 state</w:t>
      </w:r>
      <w:r w:rsidR="00094221" w:rsidRPr="009F5AF2">
        <w:rPr>
          <w:color w:val="000000" w:themeColor="text1"/>
        </w:rPr>
        <w:t>s were modulated by ou</w:t>
      </w:r>
      <w:r w:rsidR="00E536F1" w:rsidRPr="009F5AF2">
        <w:rPr>
          <w:color w:val="000000" w:themeColor="text1"/>
        </w:rPr>
        <w:t>r</w:t>
      </w:r>
      <w:r w:rsidR="00094221" w:rsidRPr="009F5AF2">
        <w:rPr>
          <w:color w:val="000000" w:themeColor="text1"/>
        </w:rPr>
        <w:t xml:space="preserve"> Gsp1 interface mutations and</w:t>
      </w:r>
      <w:r w:rsidR="003624FB" w:rsidRPr="009F5AF2">
        <w:rPr>
          <w:color w:val="000000" w:themeColor="text1"/>
        </w:rPr>
        <w:t xml:space="preserve"> </w:t>
      </w:r>
      <w:r w:rsidR="00A94BD0" w:rsidRPr="009F5AF2">
        <w:rPr>
          <w:color w:val="000000" w:themeColor="text1"/>
        </w:rPr>
        <w:t>range</w:t>
      </w:r>
      <w:r w:rsidR="00615EEE" w:rsidRPr="009F5AF2">
        <w:rPr>
          <w:color w:val="000000" w:themeColor="text1"/>
        </w:rPr>
        <w:t>d</w:t>
      </w:r>
      <w:r w:rsidR="00A94BD0" w:rsidRPr="009F5AF2">
        <w:rPr>
          <w:color w:val="000000" w:themeColor="text1"/>
        </w:rPr>
        <w:t xml:space="preserve"> from </w:t>
      </w:r>
      <w:r w:rsidR="00440D7E" w:rsidRPr="009F5AF2">
        <w:rPr>
          <w:color w:val="000000" w:themeColor="text1"/>
        </w:rPr>
        <w:t xml:space="preserve">close to </w:t>
      </w:r>
      <w:r w:rsidR="00A94BD0" w:rsidRPr="009F5AF2">
        <w:rPr>
          <w:color w:val="000000" w:themeColor="text1"/>
        </w:rPr>
        <w:t>0%</w:t>
      </w:r>
      <w:r w:rsidR="00C71F6B" w:rsidRPr="009F5AF2">
        <w:rPr>
          <w:color w:val="000000" w:themeColor="text1"/>
        </w:rPr>
        <w:t xml:space="preserve"> </w:t>
      </w:r>
      <w:r w:rsidR="00094221" w:rsidRPr="009F5AF2">
        <w:rPr>
          <w:color w:val="000000" w:themeColor="text1"/>
        </w:rPr>
        <w:t xml:space="preserve">in the </w:t>
      </w:r>
      <w:r w:rsidR="00094221" w:rsidRPr="009F5AF2">
        <w:rPr>
          <w:color w:val="000000" w:themeColor="text1"/>
          <w:lang w:val="el-GR"/>
        </w:rPr>
        <w:t>γ</w:t>
      </w:r>
      <w:r w:rsidR="00094221" w:rsidRPr="009F5AF2">
        <w:rPr>
          <w:color w:val="000000" w:themeColor="text1"/>
        </w:rPr>
        <w:t xml:space="preserve">2 state </w:t>
      </w:r>
      <w:r w:rsidR="00A94BD0" w:rsidRPr="009F5AF2">
        <w:rPr>
          <w:color w:val="000000" w:themeColor="text1"/>
        </w:rPr>
        <w:t xml:space="preserve">for T34E and T34Q, to </w:t>
      </w:r>
      <w:r w:rsidR="00440D7E" w:rsidRPr="009F5AF2">
        <w:rPr>
          <w:color w:val="000000" w:themeColor="text1"/>
        </w:rPr>
        <w:t xml:space="preserve">close to </w:t>
      </w:r>
      <w:r w:rsidR="00A94BD0" w:rsidRPr="009F5AF2">
        <w:rPr>
          <w:color w:val="000000" w:themeColor="text1"/>
        </w:rPr>
        <w:t>100% for H141R, Y157A, and</w:t>
      </w:r>
      <w:r w:rsidR="000C2E05" w:rsidRPr="009F5AF2">
        <w:rPr>
          <w:color w:val="000000" w:themeColor="text1"/>
        </w:rPr>
        <w:t xml:space="preserve"> K132H (</w:t>
      </w:r>
      <w:r w:rsidR="000C2E05" w:rsidRPr="009F5AF2">
        <w:rPr>
          <w:b/>
          <w:color w:val="000000" w:themeColor="text1"/>
        </w:rPr>
        <w:t>Fig. 3</w:t>
      </w:r>
      <w:r w:rsidR="008C4140" w:rsidRPr="009F5AF2">
        <w:rPr>
          <w:b/>
          <w:color w:val="000000" w:themeColor="text1"/>
        </w:rPr>
        <w:t>c</w:t>
      </w:r>
      <w:r w:rsidR="000C2E05" w:rsidRPr="009F5AF2">
        <w:rPr>
          <w:color w:val="000000" w:themeColor="text1"/>
        </w:rPr>
        <w:t>)</w:t>
      </w:r>
      <w:r w:rsidR="00486472" w:rsidRPr="009F5AF2">
        <w:rPr>
          <w:color w:val="000000" w:themeColor="text1"/>
        </w:rPr>
        <w:t>.</w:t>
      </w:r>
      <w:r w:rsidR="00401150" w:rsidRPr="009F5AF2">
        <w:rPr>
          <w:color w:val="000000" w:themeColor="text1"/>
        </w:rPr>
        <w:t xml:space="preserve"> </w:t>
      </w:r>
    </w:p>
    <w:p w14:paraId="3191AC5A" w14:textId="2A2428EB" w:rsidR="00F00763" w:rsidRPr="009F5AF2" w:rsidRDefault="007A6E27" w:rsidP="00F00763">
      <w:pPr>
        <w:rPr>
          <w:iCs/>
          <w:color w:val="000000" w:themeColor="text1"/>
          <w:szCs w:val="22"/>
          <w:shd w:val="clear" w:color="auto" w:fill="FFFFFF"/>
        </w:rPr>
      </w:pPr>
      <w:r w:rsidRPr="009F5AF2">
        <w:rPr>
          <w:color w:val="000000" w:themeColor="text1"/>
        </w:rPr>
        <w:t>Furthermore,</w:t>
      </w:r>
      <w:r w:rsidR="00AA6A9B" w:rsidRPr="009F5AF2">
        <w:rPr>
          <w:color w:val="000000" w:themeColor="text1"/>
        </w:rPr>
        <w:t xml:space="preserve"> we observe</w:t>
      </w:r>
      <w:r w:rsidRPr="009F5AF2">
        <w:rPr>
          <w:color w:val="000000" w:themeColor="text1"/>
        </w:rPr>
        <w:t>d</w:t>
      </w:r>
      <w:r w:rsidR="00AA6A9B" w:rsidRPr="009F5AF2">
        <w:rPr>
          <w:color w:val="000000" w:themeColor="text1"/>
        </w:rPr>
        <w:t xml:space="preserve"> a linear relationship </w:t>
      </w:r>
      <w:r w:rsidR="00792A6D" w:rsidRPr="009F5AF2">
        <w:rPr>
          <w:color w:val="000000" w:themeColor="text1"/>
        </w:rPr>
        <w:t>between</w:t>
      </w:r>
      <w:r w:rsidR="00AA6A9B" w:rsidRPr="009F5AF2">
        <w:rPr>
          <w:color w:val="000000" w:themeColor="text1"/>
        </w:rPr>
        <w:t xml:space="preserve"> the</w:t>
      </w:r>
      <w:r w:rsidR="00F76DDD" w:rsidRPr="009F5AF2">
        <w:rPr>
          <w:color w:val="000000" w:themeColor="text1"/>
        </w:rPr>
        <w:t xml:space="preserve"> </w:t>
      </w:r>
      <w:r w:rsidR="000F548C" w:rsidRPr="009F5AF2">
        <w:rPr>
          <w:color w:val="000000" w:themeColor="text1"/>
        </w:rPr>
        <w:t xml:space="preserve">effect of the mutation on the equilibrium between the </w:t>
      </w:r>
      <w:r w:rsidR="00F76DDD" w:rsidRPr="009F5AF2">
        <w:rPr>
          <w:color w:val="000000" w:themeColor="text1"/>
        </w:rPr>
        <w:t xml:space="preserve">two </w:t>
      </w:r>
      <w:r w:rsidR="00F76DDD" w:rsidRPr="009F5AF2">
        <w:rPr>
          <w:color w:val="000000" w:themeColor="text1"/>
          <w:lang w:val="el-GR"/>
        </w:rPr>
        <w:t>γ</w:t>
      </w:r>
      <w:r w:rsidR="00F14C80" w:rsidRPr="009F5AF2">
        <w:rPr>
          <w:color w:val="000000" w:themeColor="text1"/>
        </w:rPr>
        <w:t xml:space="preserve">1 and </w:t>
      </w:r>
      <w:r w:rsidR="00F14C80" w:rsidRPr="009F5AF2">
        <w:rPr>
          <w:color w:val="000000" w:themeColor="text1"/>
          <w:lang w:val="el-GR"/>
        </w:rPr>
        <w:t>γ</w:t>
      </w:r>
      <w:r w:rsidR="00F14C80" w:rsidRPr="009F5AF2">
        <w:rPr>
          <w:color w:val="000000" w:themeColor="text1"/>
        </w:rPr>
        <w:t xml:space="preserve">2 </w:t>
      </w:r>
      <w:r w:rsidR="00F76DDD" w:rsidRPr="009F5AF2">
        <w:rPr>
          <w:color w:val="000000" w:themeColor="text1"/>
        </w:rPr>
        <w:t>conformations</w:t>
      </w:r>
      <w:r w:rsidR="000F548C" w:rsidRPr="009F5AF2">
        <w:rPr>
          <w:color w:val="000000" w:themeColor="text1"/>
        </w:rPr>
        <w:t xml:space="preserve"> (plotted as </w:t>
      </w:r>
      <w:r w:rsidR="00094221" w:rsidRPr="009F5AF2">
        <w:rPr>
          <w:color w:val="000000" w:themeColor="text1"/>
        </w:rPr>
        <w:t xml:space="preserve">the natural </w:t>
      </w:r>
      <w:r w:rsidR="000F548C" w:rsidRPr="009F5AF2">
        <w:rPr>
          <w:color w:val="000000" w:themeColor="text1"/>
        </w:rPr>
        <w:t>log-transformed ratio of the equilibrium constant)</w:t>
      </w:r>
      <w:r w:rsidR="00F76DDD" w:rsidRPr="009F5AF2">
        <w:rPr>
          <w:color w:val="000000" w:themeColor="text1"/>
        </w:rPr>
        <w:t xml:space="preserve"> and the</w:t>
      </w:r>
      <w:r w:rsidR="00094221" w:rsidRPr="009F5AF2">
        <w:rPr>
          <w:color w:val="000000" w:themeColor="text1"/>
        </w:rPr>
        <w:t xml:space="preserve"> natural</w:t>
      </w:r>
      <w:r w:rsidR="00F76DDD" w:rsidRPr="009F5AF2">
        <w:rPr>
          <w:color w:val="000000" w:themeColor="text1"/>
        </w:rPr>
        <w:t xml:space="preserve"> </w:t>
      </w:r>
      <w:r w:rsidR="005422AB" w:rsidRPr="009F5AF2">
        <w:rPr>
          <w:color w:val="000000" w:themeColor="text1"/>
        </w:rPr>
        <w:t xml:space="preserve">log-transformed </w:t>
      </w:r>
      <w:r w:rsidR="00272B64" w:rsidRPr="009F5AF2">
        <w:rPr>
          <w:color w:val="000000" w:themeColor="text1"/>
        </w:rPr>
        <w:t xml:space="preserve">ratio of the relative catalytic efficiencies of GAP-mediated GTP hydrolysis </w:t>
      </w:r>
      <w:r w:rsidR="0000667E" w:rsidRPr="009F5AF2">
        <w:rPr>
          <w:b/>
          <w:color w:val="000000" w:themeColor="text1"/>
        </w:rPr>
        <w:t>(Fig. 3</w:t>
      </w:r>
      <w:r w:rsidR="00F76DDD" w:rsidRPr="009F5AF2">
        <w:rPr>
          <w:b/>
          <w:color w:val="000000" w:themeColor="text1"/>
        </w:rPr>
        <w:t>d</w:t>
      </w:r>
      <w:r w:rsidR="0000667E" w:rsidRPr="009F5AF2">
        <w:rPr>
          <w:color w:val="000000" w:themeColor="text1"/>
        </w:rPr>
        <w:t>) and intrinsic GTP hydrolysis (</w:t>
      </w:r>
      <w:r w:rsidR="0000667E" w:rsidRPr="009F5AF2">
        <w:rPr>
          <w:b/>
          <w:color w:val="000000" w:themeColor="text1"/>
        </w:rPr>
        <w:t>Supplementary File 1 Table 8,</w:t>
      </w:r>
      <w:r w:rsidR="0000667E" w:rsidRPr="009F5AF2">
        <w:rPr>
          <w:color w:val="000000" w:themeColor="text1"/>
        </w:rPr>
        <w:t xml:space="preserve"> </w:t>
      </w:r>
      <w:r w:rsidR="0000667E" w:rsidRPr="009F5AF2">
        <w:rPr>
          <w:b/>
          <w:color w:val="000000" w:themeColor="text1"/>
        </w:rPr>
        <w:t xml:space="preserve">Extended Data Fig. </w:t>
      </w:r>
      <w:r w:rsidR="00F76DDD" w:rsidRPr="009F5AF2">
        <w:rPr>
          <w:b/>
          <w:color w:val="000000" w:themeColor="text1"/>
        </w:rPr>
        <w:t>7</w:t>
      </w:r>
      <w:r w:rsidR="0000667E" w:rsidRPr="009F5AF2">
        <w:rPr>
          <w:b/>
          <w:color w:val="000000" w:themeColor="text1"/>
        </w:rPr>
        <w:t>b, c</w:t>
      </w:r>
      <w:r w:rsidR="0000667E" w:rsidRPr="009F5AF2">
        <w:rPr>
          <w:color w:val="000000" w:themeColor="text1"/>
        </w:rPr>
        <w:t xml:space="preserve">). </w:t>
      </w:r>
      <w:r w:rsidR="00D84E19" w:rsidRPr="009F5AF2">
        <w:rPr>
          <w:color w:val="000000" w:themeColor="text1"/>
        </w:rPr>
        <w:t>This</w:t>
      </w:r>
      <w:r w:rsidR="0000667E" w:rsidRPr="009F5AF2">
        <w:rPr>
          <w:color w:val="000000" w:themeColor="text1"/>
        </w:rPr>
        <w:t xml:space="preserve"> </w:t>
      </w:r>
      <w:r w:rsidR="00B72452" w:rsidRPr="009F5AF2">
        <w:rPr>
          <w:color w:val="000000" w:themeColor="text1"/>
        </w:rPr>
        <w:t xml:space="preserve">relationship </w:t>
      </w:r>
      <w:r w:rsidR="00D84E19" w:rsidRPr="009F5AF2">
        <w:rPr>
          <w:color w:val="000000" w:themeColor="text1"/>
        </w:rPr>
        <w:t>suggests</w:t>
      </w:r>
      <w:r w:rsidR="0000667E" w:rsidRPr="009F5AF2">
        <w:rPr>
          <w:color w:val="000000" w:themeColor="text1"/>
        </w:rPr>
        <w:t xml:space="preserve"> that the </w:t>
      </w:r>
      <w:r w:rsidR="0000667E" w:rsidRPr="009F5AF2">
        <w:rPr>
          <w:color w:val="000000" w:themeColor="text1"/>
          <w:lang w:val="el-GR"/>
        </w:rPr>
        <w:t>γ</w:t>
      </w:r>
      <w:r w:rsidR="0000667E" w:rsidRPr="009F5AF2">
        <w:rPr>
          <w:color w:val="000000" w:themeColor="text1"/>
        </w:rPr>
        <w:t xml:space="preserve">2 state represents the </w:t>
      </w:r>
      <w:r w:rsidR="00640739" w:rsidRPr="009F5AF2">
        <w:rPr>
          <w:color w:val="000000" w:themeColor="text1"/>
        </w:rPr>
        <w:t>active site</w:t>
      </w:r>
      <w:r w:rsidR="0000667E" w:rsidRPr="009F5AF2">
        <w:rPr>
          <w:color w:val="000000" w:themeColor="text1"/>
        </w:rPr>
        <w:t xml:space="preserve"> conformation of Gsp</w:t>
      </w:r>
      <w:proofErr w:type="gramStart"/>
      <w:r w:rsidR="0000667E" w:rsidRPr="009F5AF2">
        <w:rPr>
          <w:color w:val="000000" w:themeColor="text1"/>
        </w:rPr>
        <w:t>1:GTP</w:t>
      </w:r>
      <w:proofErr w:type="gramEnd"/>
      <w:r w:rsidR="00640739" w:rsidRPr="009F5AF2">
        <w:rPr>
          <w:color w:val="000000" w:themeColor="text1"/>
        </w:rPr>
        <w:t xml:space="preserve"> </w:t>
      </w:r>
      <w:r w:rsidR="004E1B2F" w:rsidRPr="009F5AF2">
        <w:rPr>
          <w:color w:val="000000" w:themeColor="text1"/>
        </w:rPr>
        <w:t>competent for</w:t>
      </w:r>
      <w:r w:rsidR="00640739" w:rsidRPr="009F5AF2">
        <w:rPr>
          <w:color w:val="000000" w:themeColor="text1"/>
        </w:rPr>
        <w:t xml:space="preserve"> GTP hydrolysis</w:t>
      </w:r>
      <w:r w:rsidR="000B70B9" w:rsidRPr="009F5AF2">
        <w:rPr>
          <w:color w:val="000000" w:themeColor="text1"/>
        </w:rPr>
        <w:t>.</w:t>
      </w:r>
      <w:r w:rsidR="0000667E" w:rsidRPr="009F5AF2">
        <w:rPr>
          <w:color w:val="000000" w:themeColor="text1"/>
        </w:rPr>
        <w:t xml:space="preserve"> </w:t>
      </w:r>
      <w:r w:rsidR="00F00763" w:rsidRPr="009F5AF2">
        <w:rPr>
          <w:color w:val="000000" w:themeColor="text1"/>
        </w:rPr>
        <w:t>Exceptions to the linear relationship are the K132H mutation, which is in the core of the GAP interface and is hence expected to directly affect the interaction with the GAP, and the D79S and R78K mutations, which are on the edge of the GTPase switch II region (from residues 69 to 77) and could lead to different perturbations of the nucleotide binding site geometry.</w:t>
      </w:r>
    </w:p>
    <w:p w14:paraId="36F95DFA" w14:textId="442E0706" w:rsidR="00455431" w:rsidRPr="009F5AF2" w:rsidRDefault="00B72452" w:rsidP="00FC1E3B">
      <w:pPr>
        <w:rPr>
          <w:b/>
          <w:color w:val="000000" w:themeColor="text1"/>
        </w:rPr>
      </w:pPr>
      <w:r w:rsidRPr="009F5AF2">
        <w:rPr>
          <w:color w:val="000000" w:themeColor="text1"/>
        </w:rPr>
        <w:t xml:space="preserve">Remarkably, the mutated residues that tune the population of the </w:t>
      </w:r>
      <w:r w:rsidRPr="009F5AF2">
        <w:rPr>
          <w:color w:val="000000" w:themeColor="text1"/>
          <w:lang w:val="el-GR"/>
        </w:rPr>
        <w:t>γ</w:t>
      </w:r>
      <w:r w:rsidRPr="009F5AF2">
        <w:rPr>
          <w:color w:val="000000" w:themeColor="text1"/>
        </w:rPr>
        <w:t xml:space="preserve">2 state (T34, H141, Q147, and Y157) are all distal, affecting the chemical environment of the Gsp1-bound GTP </w:t>
      </w:r>
      <w:r w:rsidRPr="009F5AF2">
        <w:rPr>
          <w:color w:val="000000" w:themeColor="text1"/>
          <w:lang w:val="el-GR"/>
        </w:rPr>
        <w:t>γ</w:t>
      </w:r>
      <w:r w:rsidRPr="009F5AF2">
        <w:rPr>
          <w:color w:val="000000" w:themeColor="text1"/>
        </w:rPr>
        <w:t xml:space="preserve"> phosphate from at least 18 </w:t>
      </w:r>
      <w:r w:rsidRPr="009F5AF2">
        <w:rPr>
          <w:color w:val="000000" w:themeColor="text1"/>
          <w:lang w:val="en-GB"/>
        </w:rPr>
        <w:lastRenderedPageBreak/>
        <w:t>Å</w:t>
      </w:r>
      <w:r w:rsidRPr="009F5AF2">
        <w:rPr>
          <w:color w:val="000000" w:themeColor="text1"/>
        </w:rPr>
        <w:t xml:space="preserve"> away (</w:t>
      </w:r>
      <w:r w:rsidRPr="009F5AF2">
        <w:rPr>
          <w:b/>
          <w:color w:val="000000" w:themeColor="text1"/>
        </w:rPr>
        <w:t>Fig. 3e, f</w:t>
      </w:r>
      <w:r w:rsidRPr="009F5AF2">
        <w:rPr>
          <w:color w:val="000000" w:themeColor="text1"/>
        </w:rPr>
        <w:t xml:space="preserve">). </w:t>
      </w:r>
      <w:r w:rsidR="00C13F1E" w:rsidRPr="009F5AF2">
        <w:rPr>
          <w:color w:val="000000" w:themeColor="text1"/>
        </w:rPr>
        <w:t>Therefore, our data support an allosteric mechanism where distal mutations at different surface</w:t>
      </w:r>
      <w:r w:rsidR="00094221" w:rsidRPr="009F5AF2">
        <w:rPr>
          <w:color w:val="000000" w:themeColor="text1"/>
        </w:rPr>
        <w:t xml:space="preserve"> interaction</w:t>
      </w:r>
      <w:r w:rsidR="00C13F1E" w:rsidRPr="009F5AF2">
        <w:rPr>
          <w:color w:val="000000" w:themeColor="text1"/>
        </w:rPr>
        <w:t xml:space="preserve"> sites of Gsp1 </w:t>
      </w:r>
      <w:r w:rsidR="00094221" w:rsidRPr="009F5AF2">
        <w:rPr>
          <w:iCs/>
          <w:color w:val="000000" w:themeColor="text1"/>
          <w:szCs w:val="22"/>
          <w:shd w:val="clear" w:color="auto" w:fill="FFFFFF"/>
        </w:rPr>
        <w:t>modulate</w:t>
      </w:r>
      <w:r w:rsidR="00C13F1E" w:rsidRPr="009F5AF2">
        <w:rPr>
          <w:iCs/>
          <w:color w:val="000000" w:themeColor="text1"/>
          <w:szCs w:val="22"/>
          <w:shd w:val="clear" w:color="auto" w:fill="FFFFFF"/>
        </w:rPr>
        <w:t xml:space="preserve"> the GTPase switch, although further studies are required to characterize the conformational changes underlying these effects.</w:t>
      </w:r>
      <w:r w:rsidR="00BC4122" w:rsidRPr="009F5AF2">
        <w:rPr>
          <w:iCs/>
          <w:color w:val="000000" w:themeColor="text1"/>
          <w:szCs w:val="22"/>
          <w:shd w:val="clear" w:color="auto" w:fill="FFFFFF"/>
        </w:rPr>
        <w:t xml:space="preserve"> </w:t>
      </w:r>
      <w:r w:rsidR="00FC1E3B">
        <w:rPr>
          <w:color w:val="000000" w:themeColor="text1"/>
        </w:rPr>
        <w:t>Taken together,</w:t>
      </w:r>
      <w:r w:rsidR="004A525D">
        <w:rPr>
          <w:color w:val="000000" w:themeColor="text1"/>
        </w:rPr>
        <w:t xml:space="preserve"> o</w:t>
      </w:r>
      <w:r w:rsidR="008A4BF2" w:rsidRPr="009F5AF2">
        <w:rPr>
          <w:color w:val="000000" w:themeColor="text1"/>
        </w:rPr>
        <w:t xml:space="preserve">ur </w:t>
      </w:r>
      <w:r w:rsidR="008A4BF2" w:rsidRPr="009F5AF2">
        <w:rPr>
          <w:i/>
          <w:color w:val="000000" w:themeColor="text1"/>
        </w:rPr>
        <w:t>in vitro</w:t>
      </w:r>
      <w:r w:rsidR="008A4BF2" w:rsidRPr="009F5AF2">
        <w:rPr>
          <w:color w:val="000000" w:themeColor="text1"/>
        </w:rPr>
        <w:t xml:space="preserve"> analysis showed that m</w:t>
      </w:r>
      <w:r w:rsidR="003C7CAD" w:rsidRPr="009F5AF2">
        <w:rPr>
          <w:color w:val="000000" w:themeColor="text1"/>
        </w:rPr>
        <w:t xml:space="preserve">ost </w:t>
      </w:r>
      <w:r w:rsidR="005B58F1" w:rsidRPr="009F5AF2">
        <w:rPr>
          <w:color w:val="000000" w:themeColor="text1"/>
        </w:rPr>
        <w:t xml:space="preserve">Gsp1 </w:t>
      </w:r>
      <w:r w:rsidR="005E5F2A" w:rsidRPr="009F5AF2">
        <w:rPr>
          <w:color w:val="000000" w:themeColor="text1"/>
        </w:rPr>
        <w:t xml:space="preserve">interface </w:t>
      </w:r>
      <w:r w:rsidR="005B58F1" w:rsidRPr="009F5AF2">
        <w:rPr>
          <w:color w:val="000000" w:themeColor="text1"/>
        </w:rPr>
        <w:t>muta</w:t>
      </w:r>
      <w:r w:rsidR="003C7CAD" w:rsidRPr="009F5AF2">
        <w:rPr>
          <w:color w:val="000000" w:themeColor="text1"/>
        </w:rPr>
        <w:t>tions</w:t>
      </w:r>
      <w:r w:rsidR="004201A1" w:rsidRPr="009F5AF2">
        <w:rPr>
          <w:color w:val="000000" w:themeColor="text1"/>
        </w:rPr>
        <w:t xml:space="preserve"> </w:t>
      </w:r>
      <w:r w:rsidR="00B727F2" w:rsidRPr="009F5AF2">
        <w:rPr>
          <w:color w:val="000000" w:themeColor="text1"/>
        </w:rPr>
        <w:t xml:space="preserve">differentially </w:t>
      </w:r>
      <w:r w:rsidR="000F792E" w:rsidRPr="009F5AF2">
        <w:rPr>
          <w:color w:val="000000" w:themeColor="text1"/>
        </w:rPr>
        <w:t xml:space="preserve">affect </w:t>
      </w:r>
      <w:r w:rsidR="00572A14" w:rsidRPr="009F5AF2">
        <w:rPr>
          <w:color w:val="000000" w:themeColor="text1"/>
        </w:rPr>
        <w:t xml:space="preserve">GEF-catalyzed </w:t>
      </w:r>
      <w:r w:rsidR="00F37E47" w:rsidRPr="009F5AF2">
        <w:rPr>
          <w:color w:val="000000" w:themeColor="text1"/>
        </w:rPr>
        <w:t>nucleotide exchange</w:t>
      </w:r>
      <w:r w:rsidR="00A30538" w:rsidRPr="009F5AF2">
        <w:rPr>
          <w:color w:val="000000" w:themeColor="text1"/>
        </w:rPr>
        <w:t xml:space="preserve"> </w:t>
      </w:r>
      <w:r w:rsidR="00C13CDE" w:rsidRPr="009F5AF2">
        <w:rPr>
          <w:color w:val="000000" w:themeColor="text1"/>
        </w:rPr>
        <w:t xml:space="preserve">and </w:t>
      </w:r>
      <w:r w:rsidR="00572A14" w:rsidRPr="009F5AF2">
        <w:rPr>
          <w:color w:val="000000" w:themeColor="text1"/>
        </w:rPr>
        <w:t xml:space="preserve">GAP-catalyzed </w:t>
      </w:r>
      <w:r w:rsidR="00F37E47" w:rsidRPr="009F5AF2">
        <w:rPr>
          <w:color w:val="000000" w:themeColor="text1"/>
        </w:rPr>
        <w:t>GTP hydrolysis</w:t>
      </w:r>
      <w:r w:rsidR="006C2BA3" w:rsidRPr="009F5AF2">
        <w:rPr>
          <w:color w:val="000000" w:themeColor="text1"/>
        </w:rPr>
        <w:t xml:space="preserve"> </w:t>
      </w:r>
      <w:r w:rsidR="000B4A41" w:rsidRPr="009F5AF2">
        <w:rPr>
          <w:color w:val="000000" w:themeColor="text1"/>
        </w:rPr>
        <w:t>(</w:t>
      </w:r>
      <w:r w:rsidR="000B4A41" w:rsidRPr="009F5AF2">
        <w:rPr>
          <w:b/>
          <w:color w:val="000000" w:themeColor="text1"/>
        </w:rPr>
        <w:t>Fig. 3</w:t>
      </w:r>
      <w:proofErr w:type="gramStart"/>
      <w:r w:rsidR="009F46DD" w:rsidRPr="009F5AF2">
        <w:rPr>
          <w:b/>
          <w:color w:val="000000" w:themeColor="text1"/>
        </w:rPr>
        <w:t>a,b</w:t>
      </w:r>
      <w:proofErr w:type="gramEnd"/>
      <w:r w:rsidR="00D41E44" w:rsidRPr="009F5AF2">
        <w:rPr>
          <w:b/>
          <w:color w:val="000000" w:themeColor="text1"/>
        </w:rPr>
        <w:t xml:space="preserve"> and</w:t>
      </w:r>
      <w:r w:rsidR="009721EF" w:rsidRPr="009F5AF2">
        <w:rPr>
          <w:b/>
          <w:color w:val="000000" w:themeColor="text1"/>
        </w:rPr>
        <w:t xml:space="preserve"> Extended Data Fig. </w:t>
      </w:r>
      <w:r w:rsidR="008E5635" w:rsidRPr="009F5AF2">
        <w:rPr>
          <w:b/>
          <w:color w:val="000000" w:themeColor="text1"/>
        </w:rPr>
        <w:t>6</w:t>
      </w:r>
      <w:r w:rsidR="009721EF" w:rsidRPr="009F5AF2">
        <w:rPr>
          <w:b/>
          <w:color w:val="000000" w:themeColor="text1"/>
        </w:rPr>
        <w:t>e</w:t>
      </w:r>
      <w:r w:rsidR="000B4A41" w:rsidRPr="009F5AF2">
        <w:rPr>
          <w:color w:val="000000" w:themeColor="text1"/>
        </w:rPr>
        <w:t>)</w:t>
      </w:r>
      <w:r w:rsidR="008A4BF2" w:rsidRPr="009F5AF2">
        <w:rPr>
          <w:color w:val="000000" w:themeColor="text1"/>
        </w:rPr>
        <w:t>.</w:t>
      </w:r>
      <w:r w:rsidR="00FF284B" w:rsidRPr="009F5AF2">
        <w:rPr>
          <w:color w:val="000000" w:themeColor="text1"/>
        </w:rPr>
        <w:t xml:space="preserve"> </w:t>
      </w:r>
      <w:r w:rsidR="004A525D">
        <w:rPr>
          <w:color w:val="000000" w:themeColor="text1"/>
        </w:rPr>
        <w:t>Moreover, comparison between the</w:t>
      </w:r>
      <w:r w:rsidR="00C6540E" w:rsidRPr="009F5AF2">
        <w:rPr>
          <w:color w:val="000000" w:themeColor="text1"/>
        </w:rPr>
        <w:t xml:space="preserve"> </w:t>
      </w:r>
      <w:r w:rsidR="00C6540E" w:rsidRPr="009F5AF2">
        <w:rPr>
          <w:i/>
          <w:color w:val="000000" w:themeColor="text1"/>
        </w:rPr>
        <w:t>in vitro</w:t>
      </w:r>
      <w:r w:rsidR="00C6540E" w:rsidRPr="009F5AF2">
        <w:rPr>
          <w:color w:val="000000" w:themeColor="text1"/>
        </w:rPr>
        <w:t xml:space="preserve"> kinetic and</w:t>
      </w:r>
      <w:r w:rsidR="00CE0334" w:rsidRPr="009F5AF2">
        <w:rPr>
          <w:color w:val="000000" w:themeColor="text1"/>
        </w:rPr>
        <w:t xml:space="preserve"> </w:t>
      </w:r>
      <w:r w:rsidR="00D90CB4" w:rsidRPr="009F5AF2">
        <w:rPr>
          <w:color w:val="000000" w:themeColor="text1"/>
        </w:rPr>
        <w:t xml:space="preserve">our </w:t>
      </w:r>
      <w:r w:rsidR="0072020B" w:rsidRPr="009F5AF2">
        <w:rPr>
          <w:color w:val="000000" w:themeColor="text1"/>
        </w:rPr>
        <w:t>AP-MS</w:t>
      </w:r>
      <w:r w:rsidR="00C6540E" w:rsidRPr="009F5AF2">
        <w:rPr>
          <w:color w:val="000000" w:themeColor="text1"/>
        </w:rPr>
        <w:t xml:space="preserve"> data</w:t>
      </w:r>
      <w:r w:rsidR="0040594C" w:rsidRPr="009F5AF2">
        <w:rPr>
          <w:color w:val="000000" w:themeColor="text1"/>
        </w:rPr>
        <w:t xml:space="preserve"> </w:t>
      </w:r>
      <w:r w:rsidR="004A525D">
        <w:rPr>
          <w:color w:val="000000" w:themeColor="text1"/>
        </w:rPr>
        <w:t xml:space="preserve">showed </w:t>
      </w:r>
      <w:r w:rsidR="00317F9E" w:rsidRPr="009F5AF2">
        <w:rPr>
          <w:color w:val="000000" w:themeColor="text1"/>
        </w:rPr>
        <w:t xml:space="preserve">that the direction of </w:t>
      </w:r>
      <w:r w:rsidR="00D05957" w:rsidRPr="009F5AF2">
        <w:rPr>
          <w:color w:val="000000" w:themeColor="text1"/>
        </w:rPr>
        <w:t xml:space="preserve">the </w:t>
      </w:r>
      <w:r w:rsidR="00FC1E3B">
        <w:rPr>
          <w:color w:val="000000" w:themeColor="text1"/>
        </w:rPr>
        <w:t xml:space="preserve">GTPase </w:t>
      </w:r>
      <w:r w:rsidR="00317F9E" w:rsidRPr="009F5AF2">
        <w:rPr>
          <w:color w:val="000000" w:themeColor="text1"/>
        </w:rPr>
        <w:t xml:space="preserve">cycle perturbation is a good predictor of </w:t>
      </w:r>
      <w:r w:rsidR="001D2316" w:rsidRPr="009F5AF2">
        <w:rPr>
          <w:color w:val="000000" w:themeColor="text1"/>
        </w:rPr>
        <w:t xml:space="preserve">altered </w:t>
      </w:r>
      <w:r w:rsidR="00317F9E" w:rsidRPr="009F5AF2">
        <w:rPr>
          <w:color w:val="000000" w:themeColor="text1"/>
        </w:rPr>
        <w:t>physical interaction</w:t>
      </w:r>
      <w:r w:rsidR="00C95E18" w:rsidRPr="009F5AF2">
        <w:rPr>
          <w:color w:val="000000" w:themeColor="text1"/>
        </w:rPr>
        <w:t>s</w:t>
      </w:r>
      <w:r w:rsidR="00317F9E" w:rsidRPr="009F5AF2">
        <w:rPr>
          <w:color w:val="000000" w:themeColor="text1"/>
        </w:rPr>
        <w:t xml:space="preserve"> </w:t>
      </w:r>
      <w:r w:rsidR="00C95E18" w:rsidRPr="009F5AF2">
        <w:rPr>
          <w:color w:val="000000" w:themeColor="text1"/>
        </w:rPr>
        <w:t xml:space="preserve">with the </w:t>
      </w:r>
      <w:r w:rsidR="004C6D06" w:rsidRPr="009F5AF2">
        <w:rPr>
          <w:color w:val="000000" w:themeColor="text1"/>
        </w:rPr>
        <w:t xml:space="preserve">two </w:t>
      </w:r>
      <w:r w:rsidR="00C95E18" w:rsidRPr="009F5AF2">
        <w:rPr>
          <w:color w:val="000000" w:themeColor="text1"/>
        </w:rPr>
        <w:t>main cycle regulators</w:t>
      </w:r>
      <w:r w:rsidR="004A525D">
        <w:rPr>
          <w:color w:val="000000" w:themeColor="text1"/>
        </w:rPr>
        <w:t xml:space="preserve"> (</w:t>
      </w:r>
      <w:r w:rsidR="004A525D" w:rsidRPr="00FC1E3B">
        <w:rPr>
          <w:b/>
          <w:color w:val="000000" w:themeColor="text1"/>
        </w:rPr>
        <w:t>Extended Data Fig. 8</w:t>
      </w:r>
      <w:r w:rsidR="004A525D">
        <w:rPr>
          <w:color w:val="000000" w:themeColor="text1"/>
        </w:rPr>
        <w:t>)</w:t>
      </w:r>
      <w:r w:rsidR="001C5924" w:rsidRPr="009F5AF2">
        <w:rPr>
          <w:color w:val="000000" w:themeColor="text1"/>
        </w:rPr>
        <w:t>,</w:t>
      </w:r>
      <w:r w:rsidR="00C95E18" w:rsidRPr="009F5AF2">
        <w:rPr>
          <w:color w:val="000000" w:themeColor="text1"/>
        </w:rPr>
        <w:t xml:space="preserve"> </w:t>
      </w:r>
      <w:r w:rsidR="008A2EC6" w:rsidRPr="009F5AF2">
        <w:rPr>
          <w:color w:val="000000" w:themeColor="text1"/>
        </w:rPr>
        <w:t xml:space="preserve">even in the context of </w:t>
      </w:r>
      <w:r w:rsidR="00543890" w:rsidRPr="009F5AF2">
        <w:rPr>
          <w:color w:val="000000" w:themeColor="text1"/>
        </w:rPr>
        <w:t xml:space="preserve">many </w:t>
      </w:r>
      <w:r w:rsidR="00BD1F4E" w:rsidRPr="009F5AF2">
        <w:rPr>
          <w:color w:val="000000" w:themeColor="text1"/>
        </w:rPr>
        <w:t xml:space="preserve">other </w:t>
      </w:r>
      <w:r w:rsidR="00D63F24" w:rsidRPr="009F5AF2">
        <w:rPr>
          <w:color w:val="000000" w:themeColor="text1"/>
        </w:rPr>
        <w:t xml:space="preserve">potentially </w:t>
      </w:r>
      <w:r w:rsidR="003B600E" w:rsidRPr="009F5AF2">
        <w:rPr>
          <w:color w:val="000000" w:themeColor="text1"/>
        </w:rPr>
        <w:t>competing partner proteins.</w:t>
      </w:r>
    </w:p>
    <w:p w14:paraId="4B4C7429" w14:textId="26B63419" w:rsidR="00E16CA1" w:rsidRPr="009F5AF2" w:rsidRDefault="00F94FA4" w:rsidP="00766E8C">
      <w:pPr>
        <w:rPr>
          <w:b/>
          <w:color w:val="000000" w:themeColor="text1"/>
        </w:rPr>
      </w:pPr>
      <w:r w:rsidRPr="009F5AF2">
        <w:rPr>
          <w:b/>
          <w:color w:val="000000" w:themeColor="text1"/>
        </w:rPr>
        <w:t>Encoding of Gsp1 multi-specificity.</w:t>
      </w:r>
    </w:p>
    <w:p w14:paraId="131C20CE" w14:textId="11CBFA1D" w:rsidR="00D357D7" w:rsidRDefault="002D1C05" w:rsidP="00FA7046">
      <w:pPr>
        <w:rPr>
          <w:color w:val="000000" w:themeColor="text1"/>
        </w:rPr>
      </w:pPr>
      <w:r>
        <w:rPr>
          <w:color w:val="000000" w:themeColor="text1"/>
        </w:rPr>
        <w:t>Finally</w:t>
      </w:r>
      <w:r w:rsidR="00FC6D28">
        <w:rPr>
          <w:color w:val="000000" w:themeColor="text1"/>
        </w:rPr>
        <w:t>,</w:t>
      </w:r>
      <w:r>
        <w:rPr>
          <w:color w:val="000000" w:themeColor="text1"/>
        </w:rPr>
        <w:t xml:space="preserve"> w</w:t>
      </w:r>
      <w:r w:rsidR="002D700A" w:rsidRPr="009F5AF2">
        <w:rPr>
          <w:color w:val="000000" w:themeColor="text1"/>
        </w:rPr>
        <w:t xml:space="preserve">e </w:t>
      </w:r>
      <w:r w:rsidR="007A0E60" w:rsidRPr="009F5AF2">
        <w:rPr>
          <w:color w:val="000000" w:themeColor="text1"/>
        </w:rPr>
        <w:t>asked whether the allosteric effect</w:t>
      </w:r>
      <w:r w:rsidR="00144CE7" w:rsidRPr="009F5AF2">
        <w:rPr>
          <w:color w:val="000000" w:themeColor="text1"/>
        </w:rPr>
        <w:t>s</w:t>
      </w:r>
      <w:r w:rsidR="007A0E60" w:rsidRPr="009F5AF2">
        <w:rPr>
          <w:color w:val="000000" w:themeColor="text1"/>
        </w:rPr>
        <w:t xml:space="preserve"> of the mutations on the </w:t>
      </w:r>
      <w:r w:rsidR="00260537" w:rsidRPr="009F5AF2">
        <w:rPr>
          <w:color w:val="000000" w:themeColor="text1"/>
        </w:rPr>
        <w:t>GTPase cycle</w:t>
      </w:r>
      <w:r>
        <w:rPr>
          <w:color w:val="000000" w:themeColor="text1"/>
        </w:rPr>
        <w:t xml:space="preserve"> kinetics</w:t>
      </w:r>
      <w:r w:rsidR="007A0E60" w:rsidRPr="009F5AF2">
        <w:rPr>
          <w:color w:val="000000" w:themeColor="text1"/>
        </w:rPr>
        <w:t xml:space="preserve"> </w:t>
      </w:r>
      <w:r w:rsidR="00260537" w:rsidRPr="009F5AF2">
        <w:rPr>
          <w:color w:val="000000" w:themeColor="text1"/>
        </w:rPr>
        <w:t>explain</w:t>
      </w:r>
      <w:r>
        <w:rPr>
          <w:color w:val="000000" w:themeColor="text1"/>
        </w:rPr>
        <w:t>ed</w:t>
      </w:r>
      <w:r w:rsidR="00260537" w:rsidRPr="009F5AF2">
        <w:rPr>
          <w:color w:val="000000" w:themeColor="text1"/>
        </w:rPr>
        <w:t xml:space="preserve"> the functional </w:t>
      </w:r>
      <w:r w:rsidR="004D3096" w:rsidRPr="009F5AF2">
        <w:rPr>
          <w:color w:val="000000" w:themeColor="text1"/>
        </w:rPr>
        <w:t xml:space="preserve">effects </w:t>
      </w:r>
      <w:r w:rsidR="00260537" w:rsidRPr="009F5AF2">
        <w:rPr>
          <w:color w:val="000000" w:themeColor="text1"/>
        </w:rPr>
        <w:t xml:space="preserve">observed in </w:t>
      </w:r>
      <w:r w:rsidR="00E40A41" w:rsidRPr="009F5AF2">
        <w:rPr>
          <w:color w:val="000000" w:themeColor="text1"/>
        </w:rPr>
        <w:t xml:space="preserve">the </w:t>
      </w:r>
      <w:r w:rsidR="00323680" w:rsidRPr="009F5AF2">
        <w:rPr>
          <w:color w:val="000000" w:themeColor="text1"/>
        </w:rPr>
        <w:t>cellu</w:t>
      </w:r>
      <w:r w:rsidR="00822BD8" w:rsidRPr="009F5AF2">
        <w:rPr>
          <w:color w:val="000000" w:themeColor="text1"/>
        </w:rPr>
        <w:t>l</w:t>
      </w:r>
      <w:r w:rsidR="00323680" w:rsidRPr="009F5AF2">
        <w:rPr>
          <w:color w:val="000000" w:themeColor="text1"/>
        </w:rPr>
        <w:t xml:space="preserve">ar </w:t>
      </w:r>
      <w:r w:rsidR="00260537" w:rsidRPr="009F5AF2">
        <w:rPr>
          <w:color w:val="000000" w:themeColor="text1"/>
        </w:rPr>
        <w:t xml:space="preserve">GI </w:t>
      </w:r>
      <w:r w:rsidR="0062163A" w:rsidRPr="009F5AF2">
        <w:rPr>
          <w:color w:val="000000" w:themeColor="text1"/>
        </w:rPr>
        <w:t>profiles</w:t>
      </w:r>
      <w:r w:rsidR="00216DD4">
        <w:rPr>
          <w:color w:val="000000" w:themeColor="text1"/>
        </w:rPr>
        <w:t>. Remarkably, this analysis also</w:t>
      </w:r>
      <w:r>
        <w:rPr>
          <w:color w:val="000000" w:themeColor="text1"/>
        </w:rPr>
        <w:t xml:space="preserve"> </w:t>
      </w:r>
      <w:r w:rsidRPr="009F5AF2">
        <w:rPr>
          <w:color w:val="000000" w:themeColor="text1"/>
        </w:rPr>
        <w:t>provide</w:t>
      </w:r>
      <w:r w:rsidR="00216DD4">
        <w:rPr>
          <w:color w:val="000000" w:themeColor="text1"/>
        </w:rPr>
        <w:t>d</w:t>
      </w:r>
      <w:r w:rsidRPr="009F5AF2">
        <w:rPr>
          <w:color w:val="000000" w:themeColor="text1"/>
        </w:rPr>
        <w:t xml:space="preserve"> insight</w:t>
      </w:r>
      <w:r w:rsidR="00216DD4">
        <w:rPr>
          <w:color w:val="000000" w:themeColor="text1"/>
        </w:rPr>
        <w:t>s</w:t>
      </w:r>
      <w:r w:rsidRPr="009F5AF2">
        <w:rPr>
          <w:color w:val="000000" w:themeColor="text1"/>
        </w:rPr>
        <w:t xml:space="preserve"> into Gsp1’s functional multi-specificity, </w:t>
      </w:r>
      <w:proofErr w:type="gramStart"/>
      <w:r w:rsidRPr="009F5AF2">
        <w:rPr>
          <w:color w:val="000000" w:themeColor="text1"/>
        </w:rPr>
        <w:t>i.e.</w:t>
      </w:r>
      <w:proofErr w:type="gramEnd"/>
      <w:r w:rsidRPr="009F5AF2">
        <w:rPr>
          <w:color w:val="000000" w:themeColor="text1"/>
        </w:rPr>
        <w:t xml:space="preserve"> its ability to distinctly regulate multiple biological processes.</w:t>
      </w:r>
      <w:r w:rsidR="00260537" w:rsidRPr="009F5AF2">
        <w:rPr>
          <w:color w:val="000000" w:themeColor="text1"/>
        </w:rPr>
        <w:t xml:space="preserve"> </w:t>
      </w:r>
      <w:r w:rsidR="00AC7029" w:rsidRPr="009F5AF2">
        <w:rPr>
          <w:color w:val="000000" w:themeColor="text1"/>
        </w:rPr>
        <w:t xml:space="preserve">We </w:t>
      </w:r>
      <w:r w:rsidR="0084163A" w:rsidRPr="009F5AF2">
        <w:rPr>
          <w:color w:val="000000" w:themeColor="text1"/>
        </w:rPr>
        <w:t>cluste</w:t>
      </w:r>
      <w:r w:rsidR="00FE56D4" w:rsidRPr="009F5AF2">
        <w:rPr>
          <w:color w:val="000000" w:themeColor="text1"/>
        </w:rPr>
        <w:t xml:space="preserve">red </w:t>
      </w:r>
      <w:r w:rsidR="00FF2B7D" w:rsidRPr="009F5AF2">
        <w:rPr>
          <w:color w:val="000000" w:themeColor="text1"/>
        </w:rPr>
        <w:t xml:space="preserve">the </w:t>
      </w:r>
      <w:r w:rsidR="00DD193A" w:rsidRPr="009F5AF2">
        <w:rPr>
          <w:color w:val="000000" w:themeColor="text1"/>
        </w:rPr>
        <w:t xml:space="preserve">GI profiles of the </w:t>
      </w:r>
      <w:r w:rsidR="0084163A" w:rsidRPr="009F5AF2">
        <w:rPr>
          <w:color w:val="000000" w:themeColor="text1"/>
        </w:rPr>
        <w:t>Gsp1 mutant</w:t>
      </w:r>
      <w:r w:rsidR="00DD193A" w:rsidRPr="009F5AF2">
        <w:rPr>
          <w:color w:val="000000" w:themeColor="text1"/>
        </w:rPr>
        <w:t xml:space="preserve">s </w:t>
      </w:r>
      <w:r w:rsidR="0084163A" w:rsidRPr="009F5AF2">
        <w:rPr>
          <w:color w:val="000000" w:themeColor="text1"/>
        </w:rPr>
        <w:t>based on</w:t>
      </w:r>
      <w:r w:rsidR="00573958" w:rsidRPr="009F5AF2">
        <w:rPr>
          <w:color w:val="000000" w:themeColor="text1"/>
        </w:rPr>
        <w:t xml:space="preserve"> </w:t>
      </w:r>
      <w:r w:rsidR="0084163A" w:rsidRPr="009F5AF2">
        <w:rPr>
          <w:color w:val="000000" w:themeColor="text1"/>
        </w:rPr>
        <w:t xml:space="preserve">correlation </w:t>
      </w:r>
      <w:r w:rsidR="00147A56" w:rsidRPr="009F5AF2">
        <w:rPr>
          <w:color w:val="000000" w:themeColor="text1"/>
        </w:rPr>
        <w:t xml:space="preserve">with </w:t>
      </w:r>
      <w:r w:rsidR="00C5275A" w:rsidRPr="009F5AF2">
        <w:rPr>
          <w:color w:val="000000" w:themeColor="text1"/>
        </w:rPr>
        <w:t xml:space="preserve">the GI profiles </w:t>
      </w:r>
      <w:r w:rsidR="0084163A" w:rsidRPr="009F5AF2">
        <w:rPr>
          <w:color w:val="000000" w:themeColor="text1"/>
        </w:rPr>
        <w:t xml:space="preserve">of </w:t>
      </w:r>
      <w:r w:rsidR="00FD33FE" w:rsidRPr="009F5AF2">
        <w:rPr>
          <w:color w:val="000000" w:themeColor="text1"/>
        </w:rPr>
        <w:t>3358</w:t>
      </w:r>
      <w:r w:rsidR="008E64F5" w:rsidRPr="009F5AF2">
        <w:rPr>
          <w:color w:val="000000" w:themeColor="text1"/>
        </w:rPr>
        <w:t xml:space="preserve"> </w:t>
      </w:r>
      <w:r w:rsidR="0084163A" w:rsidRPr="009F5AF2">
        <w:rPr>
          <w:i/>
          <w:color w:val="000000" w:themeColor="text1"/>
        </w:rPr>
        <w:t>S. cerevis</w:t>
      </w:r>
      <w:r w:rsidR="00F37E47" w:rsidRPr="009F5AF2">
        <w:rPr>
          <w:i/>
          <w:color w:val="000000" w:themeColor="text1"/>
        </w:rPr>
        <w:t>i</w:t>
      </w:r>
      <w:r w:rsidR="0084163A" w:rsidRPr="009F5AF2">
        <w:rPr>
          <w:i/>
          <w:color w:val="000000" w:themeColor="text1"/>
        </w:rPr>
        <w:t>ae</w:t>
      </w:r>
      <w:r w:rsidR="0084163A" w:rsidRPr="009F5AF2">
        <w:rPr>
          <w:color w:val="000000" w:themeColor="text1"/>
        </w:rPr>
        <w:t xml:space="preserve"> </w:t>
      </w:r>
      <w:r w:rsidR="00CD5635" w:rsidRPr="009F5AF2">
        <w:rPr>
          <w:color w:val="000000" w:themeColor="text1"/>
        </w:rPr>
        <w:t>alleles</w:t>
      </w:r>
      <w:hyperlink w:anchor="_ENREF_19" w:tooltip="Costanzo, 2016 #163" w:history="1">
        <w:r w:rsidR="00EB2A40">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r w:rsidR="00EB2A40" w:rsidRPr="00EB2A40">
          <w:rPr>
            <w:noProof/>
            <w:color w:val="000000" w:themeColor="text1"/>
            <w:vertAlign w:val="superscript"/>
          </w:rPr>
          <w:t>19</w:t>
        </w:r>
        <w:r w:rsidR="00EB2A40">
          <w:rPr>
            <w:color w:val="000000" w:themeColor="text1"/>
          </w:rPr>
          <w:fldChar w:fldCharType="end"/>
        </w:r>
      </w:hyperlink>
      <w:r w:rsidR="001A3B82" w:rsidRPr="009F5AF2">
        <w:rPr>
          <w:color w:val="000000" w:themeColor="text1"/>
        </w:rPr>
        <w:t xml:space="preserve">. We </w:t>
      </w:r>
      <w:r w:rsidR="00362831">
        <w:rPr>
          <w:color w:val="000000" w:themeColor="text1"/>
        </w:rPr>
        <w:t>first</w:t>
      </w:r>
      <w:r w:rsidR="00362831" w:rsidRPr="009F5AF2">
        <w:rPr>
          <w:color w:val="000000" w:themeColor="text1"/>
        </w:rPr>
        <w:t xml:space="preserve"> </w:t>
      </w:r>
      <w:r w:rsidR="00FE56D4" w:rsidRPr="009F5AF2">
        <w:rPr>
          <w:color w:val="000000" w:themeColor="text1"/>
        </w:rPr>
        <w:t xml:space="preserve">compared </w:t>
      </w:r>
      <w:r w:rsidR="001077C2" w:rsidRPr="009F5AF2">
        <w:rPr>
          <w:color w:val="000000" w:themeColor="text1"/>
        </w:rPr>
        <w:t>clustering</w:t>
      </w:r>
      <w:r w:rsidR="00FE56D4" w:rsidRPr="009F5AF2">
        <w:rPr>
          <w:color w:val="000000" w:themeColor="text1"/>
        </w:rPr>
        <w:t xml:space="preserve"> of </w:t>
      </w:r>
      <w:r w:rsidR="00300DC4" w:rsidRPr="009F5AF2">
        <w:rPr>
          <w:color w:val="000000" w:themeColor="text1"/>
        </w:rPr>
        <w:t>the</w:t>
      </w:r>
      <w:r w:rsidR="00C44E6F" w:rsidRPr="009F5AF2">
        <w:rPr>
          <w:color w:val="000000" w:themeColor="text1"/>
        </w:rPr>
        <w:t>se</w:t>
      </w:r>
      <w:r w:rsidR="00300DC4" w:rsidRPr="009F5AF2">
        <w:rPr>
          <w:color w:val="000000" w:themeColor="text1"/>
        </w:rPr>
        <w:t xml:space="preserve"> </w:t>
      </w:r>
      <w:r w:rsidR="005B01A4" w:rsidRPr="009F5AF2">
        <w:rPr>
          <w:color w:val="000000" w:themeColor="text1"/>
        </w:rPr>
        <w:t xml:space="preserve">GI </w:t>
      </w:r>
      <w:r w:rsidR="00EE1635" w:rsidRPr="009F5AF2">
        <w:rPr>
          <w:color w:val="000000" w:themeColor="text1"/>
        </w:rPr>
        <w:t xml:space="preserve">profile </w:t>
      </w:r>
      <w:r w:rsidR="00FE56D4" w:rsidRPr="009F5AF2">
        <w:rPr>
          <w:color w:val="000000" w:themeColor="text1"/>
        </w:rPr>
        <w:t>correlations</w:t>
      </w:r>
      <w:r w:rsidR="003B1D32" w:rsidRPr="009F5AF2">
        <w:rPr>
          <w:color w:val="000000" w:themeColor="text1"/>
        </w:rPr>
        <w:t xml:space="preserve"> </w:t>
      </w:r>
      <w:r w:rsidR="006C3A4F" w:rsidRPr="009F5AF2">
        <w:rPr>
          <w:color w:val="000000" w:themeColor="text1"/>
        </w:rPr>
        <w:t xml:space="preserve">(using </w:t>
      </w:r>
      <w:r w:rsidR="003B1D32" w:rsidRPr="009F5AF2">
        <w:rPr>
          <w:color w:val="000000" w:themeColor="text1"/>
        </w:rPr>
        <w:t xml:space="preserve">the </w:t>
      </w:r>
      <w:r w:rsidR="003B1D32" w:rsidRPr="006C362B">
        <w:rPr>
          <w:color w:val="000000" w:themeColor="text1"/>
        </w:rPr>
        <w:t>2</w:t>
      </w:r>
      <w:r w:rsidR="006C362B" w:rsidRPr="006C362B">
        <w:rPr>
          <w:color w:val="000000" w:themeColor="text1"/>
        </w:rPr>
        <w:t>76</w:t>
      </w:r>
      <w:r w:rsidR="003B1D32" w:rsidRPr="009F5AF2">
        <w:rPr>
          <w:color w:val="000000" w:themeColor="text1"/>
        </w:rPr>
        <w:t xml:space="preserve"> </w:t>
      </w:r>
      <w:r w:rsidR="00CD5635" w:rsidRPr="009F5AF2">
        <w:rPr>
          <w:color w:val="000000" w:themeColor="text1"/>
        </w:rPr>
        <w:t xml:space="preserve">alleles </w:t>
      </w:r>
      <w:r w:rsidR="0026727A" w:rsidRPr="009F5AF2">
        <w:rPr>
          <w:color w:val="000000" w:themeColor="text1"/>
        </w:rPr>
        <w:t xml:space="preserve">with significant </w:t>
      </w:r>
      <w:r w:rsidR="005327FB" w:rsidRPr="009F5AF2">
        <w:rPr>
          <w:color w:val="000000" w:themeColor="text1"/>
        </w:rPr>
        <w:t>correlat</w:t>
      </w:r>
      <w:r w:rsidR="0026727A" w:rsidRPr="009F5AF2">
        <w:rPr>
          <w:color w:val="000000" w:themeColor="text1"/>
        </w:rPr>
        <w:t>ions</w:t>
      </w:r>
      <w:r w:rsidR="005327FB" w:rsidRPr="009F5AF2">
        <w:rPr>
          <w:color w:val="000000" w:themeColor="text1"/>
        </w:rPr>
        <w:t xml:space="preserve"> to </w:t>
      </w:r>
      <w:r w:rsidR="003B1D32" w:rsidRPr="009F5AF2">
        <w:rPr>
          <w:color w:val="000000" w:themeColor="text1"/>
        </w:rPr>
        <w:t>Gsp1 mutants</w:t>
      </w:r>
      <w:r w:rsidR="00303E9C" w:rsidRPr="009F5AF2">
        <w:rPr>
          <w:color w:val="000000" w:themeColor="text1"/>
        </w:rPr>
        <w:t>,</w:t>
      </w:r>
      <w:r w:rsidR="00907AFE" w:rsidRPr="009F5AF2">
        <w:rPr>
          <w:color w:val="000000" w:themeColor="text1"/>
        </w:rPr>
        <w:t xml:space="preserve"> </w:t>
      </w:r>
      <w:r w:rsidR="00907AFE" w:rsidRPr="009F5AF2">
        <w:rPr>
          <w:b/>
          <w:color w:val="000000" w:themeColor="text1"/>
        </w:rPr>
        <w:t>Fig. 4</w:t>
      </w:r>
      <w:r w:rsidR="00E359C8" w:rsidRPr="009F5AF2">
        <w:rPr>
          <w:b/>
          <w:color w:val="000000" w:themeColor="text1"/>
        </w:rPr>
        <w:t>a</w:t>
      </w:r>
      <w:r w:rsidR="00907AFE" w:rsidRPr="009F5AF2">
        <w:rPr>
          <w:color w:val="000000" w:themeColor="text1"/>
        </w:rPr>
        <w:t>)</w:t>
      </w:r>
      <w:r w:rsidR="00FE56D4" w:rsidRPr="009F5AF2">
        <w:rPr>
          <w:color w:val="000000" w:themeColor="text1"/>
        </w:rPr>
        <w:t xml:space="preserve"> with </w:t>
      </w:r>
      <w:r w:rsidR="00EF163A" w:rsidRPr="009F5AF2">
        <w:rPr>
          <w:color w:val="000000" w:themeColor="text1"/>
        </w:rPr>
        <w:t xml:space="preserve">the </w:t>
      </w:r>
      <w:r w:rsidR="00AD5A7A" w:rsidRPr="009F5AF2">
        <w:rPr>
          <w:color w:val="000000" w:themeColor="text1"/>
        </w:rPr>
        <w:t>biophysical</w:t>
      </w:r>
      <w:r w:rsidR="00EE1635" w:rsidRPr="009F5AF2">
        <w:rPr>
          <w:color w:val="000000" w:themeColor="text1"/>
        </w:rPr>
        <w:t xml:space="preserve"> </w:t>
      </w:r>
      <w:r w:rsidR="002C06CE" w:rsidRPr="009F5AF2">
        <w:rPr>
          <w:color w:val="000000" w:themeColor="text1"/>
        </w:rPr>
        <w:t>effects of the mutations</w:t>
      </w:r>
      <w:r w:rsidR="00F6522D">
        <w:rPr>
          <w:color w:val="000000" w:themeColor="text1"/>
        </w:rPr>
        <w:t xml:space="preserve">. </w:t>
      </w:r>
      <w:r w:rsidR="00FA7046">
        <w:rPr>
          <w:color w:val="000000" w:themeColor="text1"/>
        </w:rPr>
        <w:t>Remarkably,</w:t>
      </w:r>
      <w:r w:rsidR="00EF3878" w:rsidRPr="009F5AF2">
        <w:rPr>
          <w:color w:val="000000" w:themeColor="text1"/>
        </w:rPr>
        <w:t xml:space="preserve"> </w:t>
      </w:r>
      <w:r w:rsidR="00DD346C" w:rsidRPr="009F5AF2">
        <w:rPr>
          <w:color w:val="000000" w:themeColor="text1"/>
        </w:rPr>
        <w:t>the Gsp1 mutant</w:t>
      </w:r>
      <w:r w:rsidR="00B433DE" w:rsidRPr="009F5AF2">
        <w:rPr>
          <w:color w:val="000000" w:themeColor="text1"/>
        </w:rPr>
        <w:t xml:space="preserve"> </w:t>
      </w:r>
      <w:r w:rsidR="00EF5818" w:rsidRPr="009F5AF2">
        <w:rPr>
          <w:color w:val="000000" w:themeColor="text1"/>
        </w:rPr>
        <w:t xml:space="preserve">GI profile </w:t>
      </w:r>
      <w:r w:rsidR="00B433DE" w:rsidRPr="009F5AF2">
        <w:rPr>
          <w:color w:val="000000" w:themeColor="text1"/>
        </w:rPr>
        <w:t>clustering</w:t>
      </w:r>
      <w:r w:rsidR="00DD346C" w:rsidRPr="009F5AF2">
        <w:rPr>
          <w:color w:val="000000" w:themeColor="text1"/>
        </w:rPr>
        <w:t xml:space="preserve"> </w:t>
      </w:r>
      <w:r w:rsidR="00A530CC" w:rsidRPr="009F5AF2">
        <w:rPr>
          <w:color w:val="000000" w:themeColor="text1"/>
        </w:rPr>
        <w:t>mirrored an approximate</w:t>
      </w:r>
      <w:r w:rsidR="0034687F" w:rsidRPr="009F5AF2">
        <w:rPr>
          <w:color w:val="000000" w:themeColor="text1"/>
        </w:rPr>
        <w:t xml:space="preserve"> </w:t>
      </w:r>
      <w:r w:rsidR="001A108E" w:rsidRPr="009F5AF2">
        <w:rPr>
          <w:color w:val="000000" w:themeColor="text1"/>
        </w:rPr>
        <w:t xml:space="preserve">ordering by </w:t>
      </w:r>
      <w:r w:rsidR="00D9467C" w:rsidRPr="009F5AF2">
        <w:rPr>
          <w:color w:val="000000" w:themeColor="text1"/>
        </w:rPr>
        <w:t>the</w:t>
      </w:r>
      <w:r w:rsidR="00F37E47" w:rsidRPr="009F5AF2">
        <w:rPr>
          <w:color w:val="000000" w:themeColor="text1"/>
        </w:rPr>
        <w:t xml:space="preserve"> </w:t>
      </w:r>
      <w:r w:rsidR="00F37E47" w:rsidRPr="009F5AF2">
        <w:rPr>
          <w:i/>
          <w:color w:val="000000" w:themeColor="text1"/>
        </w:rPr>
        <w:t>in vitro</w:t>
      </w:r>
      <w:r w:rsidR="00D9467C" w:rsidRPr="009F5AF2">
        <w:rPr>
          <w:color w:val="000000" w:themeColor="text1"/>
        </w:rPr>
        <w:t xml:space="preserve"> mutant effect</w:t>
      </w:r>
      <w:r w:rsidR="00F37E47" w:rsidRPr="009F5AF2">
        <w:rPr>
          <w:color w:val="000000" w:themeColor="text1"/>
        </w:rPr>
        <w:t>s</w:t>
      </w:r>
      <w:r w:rsidR="00D9467C" w:rsidRPr="009F5AF2">
        <w:rPr>
          <w:color w:val="000000" w:themeColor="text1"/>
        </w:rPr>
        <w:t xml:space="preserve"> on </w:t>
      </w:r>
      <w:r w:rsidR="00F37E47" w:rsidRPr="009F5AF2">
        <w:rPr>
          <w:color w:val="000000" w:themeColor="text1"/>
        </w:rPr>
        <w:t>the GTPase cycle</w:t>
      </w:r>
      <w:r w:rsidR="00034A4C" w:rsidRPr="009F5AF2">
        <w:rPr>
          <w:color w:val="000000" w:themeColor="text1"/>
        </w:rPr>
        <w:t>:</w:t>
      </w:r>
      <w:r w:rsidR="001A108E" w:rsidRPr="009F5AF2">
        <w:rPr>
          <w:color w:val="000000" w:themeColor="text1"/>
        </w:rPr>
        <w:t xml:space="preserve"> </w:t>
      </w:r>
      <w:r w:rsidR="00CE5684" w:rsidRPr="009F5AF2">
        <w:rPr>
          <w:color w:val="000000" w:themeColor="text1"/>
        </w:rPr>
        <w:t xml:space="preserve">relative </w:t>
      </w:r>
      <w:r w:rsidR="008F0B80" w:rsidRPr="009F5AF2">
        <w:rPr>
          <w:color w:val="000000" w:themeColor="text1"/>
        </w:rPr>
        <w:t xml:space="preserve">GAP </w:t>
      </w:r>
      <w:r w:rsidR="001A108E" w:rsidRPr="009F5AF2">
        <w:rPr>
          <w:color w:val="000000" w:themeColor="text1"/>
        </w:rPr>
        <w:t xml:space="preserve">efficiency systematically </w:t>
      </w:r>
      <w:r w:rsidR="008F0B80" w:rsidRPr="009F5AF2">
        <w:rPr>
          <w:color w:val="000000" w:themeColor="text1"/>
        </w:rPr>
        <w:t xml:space="preserve">increased </w:t>
      </w:r>
      <w:r w:rsidR="001A108E" w:rsidRPr="009F5AF2">
        <w:rPr>
          <w:color w:val="000000" w:themeColor="text1"/>
        </w:rPr>
        <w:t xml:space="preserve">with increasing </w:t>
      </w:r>
      <w:r w:rsidR="008F0B80" w:rsidRPr="009F5AF2">
        <w:rPr>
          <w:color w:val="000000" w:themeColor="text1"/>
        </w:rPr>
        <w:t xml:space="preserve">column </w:t>
      </w:r>
      <w:r w:rsidR="001A108E" w:rsidRPr="009F5AF2">
        <w:rPr>
          <w:color w:val="000000" w:themeColor="text1"/>
        </w:rPr>
        <w:t xml:space="preserve">number and </w:t>
      </w:r>
      <w:r w:rsidR="00314572" w:rsidRPr="009F5AF2">
        <w:rPr>
          <w:color w:val="000000" w:themeColor="text1"/>
        </w:rPr>
        <w:t xml:space="preserve">relative </w:t>
      </w:r>
      <w:r w:rsidR="008F0B80" w:rsidRPr="009F5AF2">
        <w:rPr>
          <w:color w:val="000000" w:themeColor="text1"/>
        </w:rPr>
        <w:t xml:space="preserve">GEF </w:t>
      </w:r>
      <w:r w:rsidR="001A108E" w:rsidRPr="009F5AF2">
        <w:rPr>
          <w:color w:val="000000" w:themeColor="text1"/>
        </w:rPr>
        <w:t xml:space="preserve">efficiency </w:t>
      </w:r>
      <w:r w:rsidR="008F0B80" w:rsidRPr="009F5AF2">
        <w:rPr>
          <w:color w:val="000000" w:themeColor="text1"/>
        </w:rPr>
        <w:t xml:space="preserve">decreased </w:t>
      </w:r>
      <w:r w:rsidR="005B5B05" w:rsidRPr="009F5AF2">
        <w:rPr>
          <w:color w:val="000000" w:themeColor="text1"/>
        </w:rPr>
        <w:t>(</w:t>
      </w:r>
      <w:r w:rsidR="005B5B05" w:rsidRPr="009F5AF2">
        <w:rPr>
          <w:b/>
          <w:color w:val="000000" w:themeColor="text1"/>
        </w:rPr>
        <w:t>Fig. 4</w:t>
      </w:r>
      <w:r w:rsidR="008F0B80" w:rsidRPr="009F5AF2">
        <w:rPr>
          <w:b/>
          <w:color w:val="000000" w:themeColor="text1"/>
        </w:rPr>
        <w:t>a</w:t>
      </w:r>
      <w:r w:rsidR="005B5B05" w:rsidRPr="009F5AF2">
        <w:rPr>
          <w:color w:val="000000" w:themeColor="text1"/>
        </w:rPr>
        <w:t>)</w:t>
      </w:r>
      <w:r w:rsidR="001A108E" w:rsidRPr="009F5AF2">
        <w:rPr>
          <w:color w:val="000000" w:themeColor="text1"/>
        </w:rPr>
        <w:t xml:space="preserve">. </w:t>
      </w:r>
      <w:r w:rsidR="00F6522D">
        <w:rPr>
          <w:color w:val="000000" w:themeColor="text1"/>
        </w:rPr>
        <w:t xml:space="preserve">(The </w:t>
      </w:r>
      <w:r w:rsidR="005E2073" w:rsidRPr="009F5AF2">
        <w:rPr>
          <w:color w:val="000000" w:themeColor="text1"/>
        </w:rPr>
        <w:t xml:space="preserve">clear outlier </w:t>
      </w:r>
      <w:r w:rsidR="002D4C7E" w:rsidRPr="009F5AF2">
        <w:rPr>
          <w:color w:val="000000" w:themeColor="text1"/>
        </w:rPr>
        <w:t xml:space="preserve">of </w:t>
      </w:r>
      <w:r w:rsidR="005E2073" w:rsidRPr="009F5AF2">
        <w:rPr>
          <w:color w:val="000000" w:themeColor="text1"/>
        </w:rPr>
        <w:t>th</w:t>
      </w:r>
      <w:r w:rsidR="003E01D3" w:rsidRPr="009F5AF2">
        <w:rPr>
          <w:color w:val="000000" w:themeColor="text1"/>
        </w:rPr>
        <w:t>is</w:t>
      </w:r>
      <w:r w:rsidR="005E2073" w:rsidRPr="009F5AF2">
        <w:rPr>
          <w:color w:val="000000" w:themeColor="text1"/>
        </w:rPr>
        <w:t xml:space="preserve"> ordering</w:t>
      </w:r>
      <w:r w:rsidR="00F6522D">
        <w:rPr>
          <w:color w:val="000000" w:themeColor="text1"/>
        </w:rPr>
        <w:t>,</w:t>
      </w:r>
      <w:r w:rsidR="005E2073" w:rsidRPr="009F5AF2">
        <w:rPr>
          <w:color w:val="000000" w:themeColor="text1"/>
        </w:rPr>
        <w:t xml:space="preserve"> the K101R mutant</w:t>
      </w:r>
      <w:r w:rsidR="00160EB3" w:rsidRPr="009F5AF2">
        <w:rPr>
          <w:color w:val="000000" w:themeColor="text1"/>
        </w:rPr>
        <w:t xml:space="preserve">, </w:t>
      </w:r>
      <w:r w:rsidR="00F6522D">
        <w:rPr>
          <w:color w:val="000000" w:themeColor="text1"/>
        </w:rPr>
        <w:t>could be explained by acetylation of this residue</w:t>
      </w:r>
      <w:r w:rsidR="005D6B0C" w:rsidRPr="009F5AF2">
        <w:rPr>
          <w:color w:val="000000" w:themeColor="text1"/>
        </w:rPr>
        <w:t xml:space="preserve"> </w:t>
      </w:r>
      <w:r w:rsidR="001F05F8" w:rsidRPr="009F5AF2">
        <w:rPr>
          <w:color w:val="000000" w:themeColor="text1"/>
        </w:rPr>
        <w:t xml:space="preserve">in both </w:t>
      </w:r>
      <w:r w:rsidR="001F05F8" w:rsidRPr="009F5AF2">
        <w:rPr>
          <w:i/>
          <w:iCs/>
          <w:color w:val="000000" w:themeColor="text1"/>
        </w:rPr>
        <w:t>S. cerevisiae</w:t>
      </w:r>
      <w:hyperlink w:anchor="_ENREF_22" w:tooltip="Henriksen, 2012 #199" w:history="1">
        <w:r w:rsidR="00EB2A40">
          <w:rPr>
            <w:color w:val="000000" w:themeColor="text1"/>
          </w:rPr>
          <w:fldChar w:fldCharType="begin"/>
        </w:r>
        <w:r w:rsidR="00EB2A40">
          <w:rPr>
            <w:color w:val="000000" w:themeColor="text1"/>
          </w:rPr>
          <w:instrText xml:space="preserve"> ADDIN EN.CITE &lt;EndNote&gt;&lt;Cite&gt;&lt;Author&gt;Henriksen&lt;/Author&gt;&lt;Year&gt;2012&lt;/Year&gt;&lt;RecNum&gt;199&lt;/RecNum&gt;&lt;IDText&gt;r05820&lt;/IDText&gt;&lt;DisplayText&gt;&lt;style face="superscript"&gt;22&lt;/style&gt;&lt;/DisplayText&gt;&lt;record&gt;&lt;rec-number&gt;199&lt;/rec-number&gt;&lt;foreign-keys&gt;&lt;key app="EN" db-id="tr0dtzxwjwedv6ezad9xeat5xeddv5ad9ser" timestamp="1589264987"&gt;199&lt;/key&gt;&lt;/foreign-keys&gt;&lt;ref-type name="Journal Article"&gt;17&lt;/ref-type&gt;&lt;contributors&gt;&lt;authors&gt;&lt;author&gt;Henriksen, Peter&lt;/author&gt;&lt;author&gt;Wagner, Sebastian A&lt;/author&gt;&lt;author&gt;Weinert, Brian T&lt;/author&gt;&lt;author&gt;Sharma, Satyan&lt;/author&gt;&lt;author&gt;Bačinskaja, Giedrė&lt;/author&gt;&lt;author&gt;Rehman, Michael&lt;/author&gt;&lt;author&gt;Juffer, André H&lt;/author&gt;&lt;author&gt;Walther, Tobias C&lt;/author&gt;&lt;author&gt;Lisby, Michael&lt;/author&gt;&lt;author&gt;Choudhary, Chunaram&lt;/author&gt;&lt;/authors&gt;&lt;/contributors&gt;&lt;titles&gt;&lt;title&gt;Proteome-wide Analysis of Lysine Acetylation Suggests its Broad Regulatory Scope in Saccharomyces cerevisiae&lt;/title&gt;&lt;secondary-title&gt;Molecular &amp;amp; Cellular Proteomics&lt;/secondary-title&gt;&lt;/titles&gt;&lt;periodical&gt;&lt;full-title&gt;Molecular &amp;amp; Cellular Proteomics&lt;/full-title&gt;&lt;/periodical&gt;&lt;pages&gt;1510-1522&lt;/pages&gt;&lt;volume&gt;11&lt;/volume&gt;&lt;number&gt;11&lt;/number&gt;&lt;dates&gt;&lt;year&gt;2012&lt;/year&gt;&lt;pub-dates&gt;&lt;date&gt;Nov 01&lt;/date&gt;&lt;/pub-dates&gt;&lt;/dates&gt;&lt;publisher&gt;American Society for Biochemistry and Molecular Biology&lt;/publisher&gt;&lt;accession-num&gt;22865919&lt;/accession-num&gt;&lt;label&gt;r05820&lt;/label&gt;&lt;urls&gt;&lt;related-urls&gt;&lt;url&gt;http://www.mcponline.org/lookup/doi/10.1074/mcp.M112.017251&lt;/url&gt;&lt;/related-urls&gt;&lt;/urls&gt;&lt;custom3&gt;papers2://publication/uuid/85C2F033-D8B0-40C0-A01F-5219B0BC5830&lt;/custom3&gt;&lt;electronic-resource-num&gt;10.1074/mcp.M112.017251&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22</w:t>
        </w:r>
        <w:r w:rsidR="00EB2A40">
          <w:rPr>
            <w:color w:val="000000" w:themeColor="text1"/>
          </w:rPr>
          <w:fldChar w:fldCharType="end"/>
        </w:r>
      </w:hyperlink>
      <w:r w:rsidR="001F05F8" w:rsidRPr="009F5AF2">
        <w:rPr>
          <w:color w:val="000000" w:themeColor="text1"/>
        </w:rPr>
        <w:t xml:space="preserve"> and human cells</w:t>
      </w:r>
      <w:hyperlink w:anchor="_ENREF_23" w:tooltip="Choudhary, 2009 #162" w:history="1">
        <w:r w:rsidR="00EB2A40">
          <w:rPr>
            <w:color w:val="000000" w:themeColor="text1"/>
          </w:rPr>
          <w:fldChar w:fldCharType="begin"/>
        </w:r>
        <w:r w:rsidR="00EB2A40">
          <w:rPr>
            <w:color w:val="000000" w:themeColor="text1"/>
          </w:rPr>
          <w:instrText xml:space="preserve"> ADDIN EN.CITE &lt;EndNote&gt;&lt;Cite&gt;&lt;Author&gt;Choudhary&lt;/Author&gt;&lt;Year&gt;2009&lt;/Year&gt;&lt;RecNum&gt;162&lt;/RecNum&gt;&lt;IDText&gt;r01470&lt;/IDText&gt;&lt;DisplayText&gt;&lt;style face="superscript"&gt;23&lt;/style&gt;&lt;/DisplayText&gt;&lt;record&gt;&lt;rec-number&gt;162&lt;/rec-number&gt;&lt;foreign-keys&gt;&lt;key app="EN" db-id="tr0dtzxwjwedv6ezad9xeat5xeddv5ad9ser" timestamp="1572498171"&gt;162&lt;/key&gt;&lt;/foreign-keys&gt;&lt;ref-type name="Journal Article"&gt;17&lt;/ref-type&gt;&lt;contributors&gt;&lt;authors&gt;&lt;author&gt;Choudhary, Chunaram&lt;/author&gt;&lt;author&gt;Kumar, Chanchal&lt;/author&gt;&lt;author&gt;Gnad, Florian&lt;/author&gt;&lt;author&gt;Nielsen, Michael L&lt;/author&gt;&lt;author&gt;Rehman, Michael&lt;/author&gt;&lt;author&gt;Walther, Tobias C&lt;/author&gt;&lt;author&gt;Olsen, Jesper V&lt;/author&gt;&lt;author&gt;Mann, Matthias&lt;/author&gt;&lt;/authors&gt;&lt;/contributors&gt;&lt;auth-address&gt;Proteomics and Signal Transduction, Max Planck Institute for Biochemistry, Martinsried, Germany.&lt;/auth-address&gt;&lt;titles&gt;&lt;title&gt;Lysine acetylation targets protein complexes and co-regulates major cellular functions.&lt;/title&gt;&lt;secondary-title&gt;Science &lt;/secondary-title&gt;&lt;/titles&gt;&lt;pages&gt;834-840&lt;/pages&gt;&lt;volume&gt;325&lt;/volume&gt;&lt;number&gt;5942&lt;/number&gt;&lt;dates&gt;&lt;year&gt;2009&lt;/year&gt;&lt;pub-dates&gt;&lt;date&gt;Aug 14&lt;/date&gt;&lt;/pub-dates&gt;&lt;/dates&gt;&lt;accession-num&gt;19608861&lt;/accession-num&gt;&lt;label&gt;r01470&lt;/label&gt;&lt;urls&gt;&lt;related-urls&gt;&lt;url&gt;http://eutils.ncbi.nlm.nih.gov/entrez/eutils/elink.fcgi?dbfrom=pubmed&amp;amp;amp;id=19608861&amp;amp;amp;retmode=ref&amp;amp;amp;cmd=prlinks&lt;/url&gt;&lt;/related-urls&gt;&lt;pdf-urls&gt;&lt;url&gt;file://localhost/localhost/localhost/Users/tperica/Documents/Papers2/Articles/2009/Choudhary/Science%2525202009%252520Choudhary.pdf&lt;/url&gt;&lt;/pdf-urls&gt;&lt;/urls&gt;&lt;custom3&gt;papers2://publication/uuid/93AF2549-D468-4CB9-B147-33A685C76F43&lt;/custom3&gt;&lt;electronic-resource-num&gt;10.1126/science.1175371&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23</w:t>
        </w:r>
        <w:r w:rsidR="00EB2A40">
          <w:rPr>
            <w:color w:val="000000" w:themeColor="text1"/>
          </w:rPr>
          <w:fldChar w:fldCharType="end"/>
        </w:r>
      </w:hyperlink>
      <w:r w:rsidR="005D6B0C" w:rsidRPr="009F5AF2">
        <w:rPr>
          <w:color w:val="000000" w:themeColor="text1"/>
        </w:rPr>
        <w:t xml:space="preserve">. </w:t>
      </w:r>
      <w:r w:rsidR="00D202FD">
        <w:rPr>
          <w:color w:val="000000" w:themeColor="text1"/>
        </w:rPr>
        <w:t>T</w:t>
      </w:r>
      <w:r w:rsidR="00807F82">
        <w:rPr>
          <w:color w:val="000000" w:themeColor="text1"/>
        </w:rPr>
        <w:t>he</w:t>
      </w:r>
      <w:r w:rsidR="00807F82" w:rsidRPr="009F5AF2">
        <w:rPr>
          <w:color w:val="000000" w:themeColor="text1"/>
        </w:rPr>
        <w:t xml:space="preserve"> </w:t>
      </w:r>
      <w:r w:rsidR="005E2073" w:rsidRPr="009F5AF2">
        <w:rPr>
          <w:color w:val="000000" w:themeColor="text1"/>
        </w:rPr>
        <w:t>K101R mutation</w:t>
      </w:r>
      <w:r w:rsidR="00D202FD">
        <w:rPr>
          <w:color w:val="000000" w:themeColor="text1"/>
        </w:rPr>
        <w:t xml:space="preserve"> could</w:t>
      </w:r>
      <w:r w:rsidR="005E2073" w:rsidRPr="009F5AF2">
        <w:rPr>
          <w:color w:val="000000" w:themeColor="text1"/>
        </w:rPr>
        <w:t xml:space="preserve"> </w:t>
      </w:r>
      <w:r w:rsidR="00511C6D">
        <w:rPr>
          <w:color w:val="000000" w:themeColor="text1"/>
        </w:rPr>
        <w:t>affect</w:t>
      </w:r>
      <w:r w:rsidR="005E2073" w:rsidRPr="009F5AF2">
        <w:rPr>
          <w:color w:val="000000" w:themeColor="text1"/>
        </w:rPr>
        <w:t xml:space="preserve"> a critical mechanism by which the cell reduces GEF activity</w:t>
      </w:r>
      <w:hyperlink w:anchor="_ENREF_24" w:tooltip="de Boor, 2015 #120" w:history="1">
        <w:r w:rsidR="00EB2A40">
          <w:rPr>
            <w:color w:val="000000" w:themeColor="text1"/>
          </w:rPr>
          <w:fldChar w:fldCharType="begin">
            <w:fldData xml:space="preserve">PEVuZE5vdGU+PENpdGU+PEF1dGhvcj5kZSBCb29yPC9BdXRob3I+PFllYXI+MjAxNTwvWWVhcj48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PEVuZE5vdGU+PENpdGU+PEF1dGhvcj5kZSBCb29yPC9BdXRob3I+PFllYXI+MjAxNTwvWWVhcj48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r w:rsidR="00EB2A40" w:rsidRPr="00EB2A40">
          <w:rPr>
            <w:noProof/>
            <w:color w:val="000000" w:themeColor="text1"/>
            <w:vertAlign w:val="superscript"/>
          </w:rPr>
          <w:t>24</w:t>
        </w:r>
        <w:r w:rsidR="00EB2A40">
          <w:rPr>
            <w:color w:val="000000" w:themeColor="text1"/>
          </w:rPr>
          <w:fldChar w:fldCharType="end"/>
        </w:r>
      </w:hyperlink>
      <w:r w:rsidR="005E2073" w:rsidRPr="009F5AF2">
        <w:rPr>
          <w:color w:val="000000" w:themeColor="text1"/>
        </w:rPr>
        <w:t>, phenocopying the mutants with reduced GTP hydrolysis activity</w:t>
      </w:r>
      <w:r w:rsidR="00F6522D">
        <w:rPr>
          <w:color w:val="000000" w:themeColor="text1"/>
        </w:rPr>
        <w:t>)</w:t>
      </w:r>
      <w:r w:rsidR="00FA7046">
        <w:rPr>
          <w:color w:val="000000" w:themeColor="text1"/>
        </w:rPr>
        <w:t>. Overall,</w:t>
      </w:r>
      <w:r w:rsidR="00A511A3" w:rsidRPr="009F5AF2">
        <w:rPr>
          <w:color w:val="000000" w:themeColor="text1"/>
        </w:rPr>
        <w:t xml:space="preserve"> genes </w:t>
      </w:r>
      <w:r w:rsidR="00761A49">
        <w:rPr>
          <w:color w:val="000000" w:themeColor="text1"/>
        </w:rPr>
        <w:t xml:space="preserve">in </w:t>
      </w:r>
      <w:r w:rsidR="00761A49" w:rsidRPr="00761A49">
        <w:rPr>
          <w:b/>
          <w:color w:val="000000" w:themeColor="text1"/>
        </w:rPr>
        <w:t>Fig. 4a</w:t>
      </w:r>
      <w:r w:rsidR="00761A49">
        <w:rPr>
          <w:color w:val="000000" w:themeColor="text1"/>
        </w:rPr>
        <w:t xml:space="preserve"> </w:t>
      </w:r>
      <w:r w:rsidR="00F37E47" w:rsidRPr="009F5AF2">
        <w:rPr>
          <w:color w:val="000000" w:themeColor="text1"/>
        </w:rPr>
        <w:t xml:space="preserve">fall </w:t>
      </w:r>
      <w:r w:rsidR="007D6C6C" w:rsidRPr="009F5AF2">
        <w:rPr>
          <w:color w:val="000000" w:themeColor="text1"/>
        </w:rPr>
        <w:t>into</w:t>
      </w:r>
      <w:r w:rsidR="00C57868" w:rsidRPr="009F5AF2">
        <w:rPr>
          <w:color w:val="000000" w:themeColor="text1"/>
        </w:rPr>
        <w:t xml:space="preserve"> one</w:t>
      </w:r>
      <w:r w:rsidR="007D6C6C" w:rsidRPr="009F5AF2">
        <w:rPr>
          <w:color w:val="000000" w:themeColor="text1"/>
        </w:rPr>
        <w:t xml:space="preserve"> </w:t>
      </w:r>
      <w:r w:rsidR="00C57868" w:rsidRPr="009F5AF2">
        <w:rPr>
          <w:color w:val="000000" w:themeColor="text1"/>
        </w:rPr>
        <w:t xml:space="preserve">of </w:t>
      </w:r>
      <w:r w:rsidR="00E26756" w:rsidRPr="009F5AF2">
        <w:rPr>
          <w:color w:val="000000" w:themeColor="text1"/>
        </w:rPr>
        <w:t xml:space="preserve">three </w:t>
      </w:r>
      <w:r w:rsidR="00132F29" w:rsidRPr="009F5AF2">
        <w:rPr>
          <w:color w:val="000000" w:themeColor="text1"/>
        </w:rPr>
        <w:t>categorie</w:t>
      </w:r>
      <w:r w:rsidR="00E26756" w:rsidRPr="009F5AF2">
        <w:rPr>
          <w:color w:val="000000" w:themeColor="text1"/>
        </w:rPr>
        <w:t>s</w:t>
      </w:r>
      <w:r w:rsidR="00132F29" w:rsidRPr="009F5AF2">
        <w:rPr>
          <w:color w:val="000000" w:themeColor="text1"/>
        </w:rPr>
        <w:t xml:space="preserve">: </w:t>
      </w:r>
      <w:r w:rsidR="00E46A4F" w:rsidRPr="009F5AF2">
        <w:rPr>
          <w:color w:val="000000" w:themeColor="text1"/>
        </w:rPr>
        <w:t>(</w:t>
      </w:r>
      <w:proofErr w:type="spellStart"/>
      <w:r w:rsidR="00E46A4F" w:rsidRPr="009F5AF2">
        <w:rPr>
          <w:color w:val="000000" w:themeColor="text1"/>
        </w:rPr>
        <w:t>i</w:t>
      </w:r>
      <w:proofErr w:type="spellEnd"/>
      <w:r w:rsidR="00E46A4F" w:rsidRPr="009F5AF2">
        <w:rPr>
          <w:color w:val="000000" w:themeColor="text1"/>
        </w:rPr>
        <w:t xml:space="preserve">) </w:t>
      </w:r>
      <w:r w:rsidR="00E26756" w:rsidRPr="009F5AF2">
        <w:rPr>
          <w:color w:val="000000" w:themeColor="text1"/>
        </w:rPr>
        <w:t>genes</w:t>
      </w:r>
      <w:r w:rsidR="00BC14EF" w:rsidRPr="009F5AF2">
        <w:rPr>
          <w:color w:val="000000" w:themeColor="text1"/>
        </w:rPr>
        <w:t xml:space="preserve"> </w:t>
      </w:r>
      <w:r w:rsidR="004239F8" w:rsidRPr="009F5AF2">
        <w:rPr>
          <w:color w:val="000000" w:themeColor="text1"/>
        </w:rPr>
        <w:t>in</w:t>
      </w:r>
      <w:r w:rsidR="004311EB" w:rsidRPr="009F5AF2">
        <w:rPr>
          <w:color w:val="000000" w:themeColor="text1"/>
        </w:rPr>
        <w:t xml:space="preserve"> cluster 1</w:t>
      </w:r>
      <w:r w:rsidR="00640021" w:rsidRPr="009F5AF2">
        <w:rPr>
          <w:color w:val="000000" w:themeColor="text1"/>
        </w:rPr>
        <w:t xml:space="preserve">, </w:t>
      </w:r>
      <w:r w:rsidR="00027F4A" w:rsidRPr="009F5AF2">
        <w:rPr>
          <w:color w:val="000000" w:themeColor="text1"/>
        </w:rPr>
        <w:t>but also</w:t>
      </w:r>
      <w:r w:rsidR="00640021" w:rsidRPr="009F5AF2">
        <w:rPr>
          <w:color w:val="000000" w:themeColor="text1"/>
        </w:rPr>
        <w:t xml:space="preserve"> cluster 2,</w:t>
      </w:r>
      <w:r w:rsidR="004311EB" w:rsidRPr="009F5AF2">
        <w:rPr>
          <w:color w:val="000000" w:themeColor="text1"/>
        </w:rPr>
        <w:t xml:space="preserve"> </w:t>
      </w:r>
      <w:r w:rsidR="00132F29" w:rsidRPr="009F5AF2">
        <w:rPr>
          <w:color w:val="000000" w:themeColor="text1"/>
        </w:rPr>
        <w:t>that correlate with</w:t>
      </w:r>
      <w:r w:rsidR="00E26756" w:rsidRPr="009F5AF2">
        <w:rPr>
          <w:color w:val="000000" w:themeColor="text1"/>
        </w:rPr>
        <w:t xml:space="preserve"> mutants </w:t>
      </w:r>
      <w:r w:rsidR="00430DC4">
        <w:rPr>
          <w:color w:val="000000" w:themeColor="text1"/>
        </w:rPr>
        <w:lastRenderedPageBreak/>
        <w:t>primarily</w:t>
      </w:r>
      <w:r w:rsidR="00430DC4" w:rsidRPr="009F5AF2">
        <w:rPr>
          <w:color w:val="000000" w:themeColor="text1"/>
        </w:rPr>
        <w:t xml:space="preserve"> </w:t>
      </w:r>
      <w:r w:rsidR="00FD2ED1" w:rsidRPr="009F5AF2">
        <w:rPr>
          <w:color w:val="000000" w:themeColor="text1"/>
        </w:rPr>
        <w:t>perturbed in</w:t>
      </w:r>
      <w:r w:rsidR="00E26756" w:rsidRPr="009F5AF2">
        <w:rPr>
          <w:color w:val="000000" w:themeColor="text1"/>
        </w:rPr>
        <w:t xml:space="preserve"> the </w:t>
      </w:r>
      <w:r w:rsidR="00343155" w:rsidRPr="009F5AF2">
        <w:rPr>
          <w:color w:val="000000" w:themeColor="text1"/>
        </w:rPr>
        <w:t xml:space="preserve">GTP hydrolysis </w:t>
      </w:r>
      <w:r w:rsidR="00FD2ED1" w:rsidRPr="009F5AF2">
        <w:rPr>
          <w:color w:val="000000" w:themeColor="text1"/>
        </w:rPr>
        <w:t>side</w:t>
      </w:r>
      <w:r w:rsidR="00E26756" w:rsidRPr="009F5AF2">
        <w:rPr>
          <w:color w:val="000000" w:themeColor="text1"/>
        </w:rPr>
        <w:t xml:space="preserve"> of the cycle</w:t>
      </w:r>
      <w:r w:rsidR="00FD2ED1" w:rsidRPr="009F5AF2">
        <w:rPr>
          <w:color w:val="000000" w:themeColor="text1"/>
        </w:rPr>
        <w:t xml:space="preserve"> </w:t>
      </w:r>
      <w:r w:rsidR="00E26756" w:rsidRPr="009F5AF2">
        <w:rPr>
          <w:color w:val="000000" w:themeColor="text1"/>
        </w:rPr>
        <w:t>(orange bars</w:t>
      </w:r>
      <w:r w:rsidR="00D4299D" w:rsidRPr="009F5AF2">
        <w:rPr>
          <w:color w:val="000000" w:themeColor="text1"/>
        </w:rPr>
        <w:t xml:space="preserve"> in </w:t>
      </w:r>
      <w:r w:rsidR="00F80EA9" w:rsidRPr="009F5AF2">
        <w:rPr>
          <w:b/>
          <w:color w:val="000000" w:themeColor="text1"/>
        </w:rPr>
        <w:t>Fig. 4a</w:t>
      </w:r>
      <w:r w:rsidR="00E26756" w:rsidRPr="009F5AF2">
        <w:rPr>
          <w:color w:val="000000" w:themeColor="text1"/>
        </w:rPr>
        <w:t>)</w:t>
      </w:r>
      <w:r w:rsidR="00EA20EF" w:rsidRPr="009F5AF2">
        <w:rPr>
          <w:color w:val="000000" w:themeColor="text1"/>
        </w:rPr>
        <w:t>,</w:t>
      </w:r>
      <w:r w:rsidR="00E26756" w:rsidRPr="009F5AF2">
        <w:rPr>
          <w:color w:val="000000" w:themeColor="text1"/>
        </w:rPr>
        <w:t xml:space="preserve"> </w:t>
      </w:r>
      <w:r w:rsidR="00E46A4F" w:rsidRPr="009F5AF2">
        <w:rPr>
          <w:color w:val="000000" w:themeColor="text1"/>
        </w:rPr>
        <w:t>(ii)</w:t>
      </w:r>
      <w:r w:rsidR="00E26756" w:rsidRPr="009F5AF2">
        <w:rPr>
          <w:color w:val="000000" w:themeColor="text1"/>
        </w:rPr>
        <w:t xml:space="preserve"> genes </w:t>
      </w:r>
      <w:r w:rsidR="000C0A50" w:rsidRPr="009F5AF2">
        <w:rPr>
          <w:color w:val="000000" w:themeColor="text1"/>
        </w:rPr>
        <w:t xml:space="preserve">in cluster 7 </w:t>
      </w:r>
      <w:r w:rsidR="00E26756" w:rsidRPr="009F5AF2">
        <w:rPr>
          <w:color w:val="000000" w:themeColor="text1"/>
        </w:rPr>
        <w:t xml:space="preserve">that correlate with mutants </w:t>
      </w:r>
      <w:r w:rsidR="00792E46">
        <w:rPr>
          <w:color w:val="000000" w:themeColor="text1"/>
        </w:rPr>
        <w:t>primarily</w:t>
      </w:r>
      <w:r w:rsidR="00792E46" w:rsidRPr="009F5AF2">
        <w:rPr>
          <w:color w:val="000000" w:themeColor="text1"/>
        </w:rPr>
        <w:t xml:space="preserve"> </w:t>
      </w:r>
      <w:r w:rsidR="00FD2ED1" w:rsidRPr="009F5AF2">
        <w:rPr>
          <w:color w:val="000000" w:themeColor="text1"/>
        </w:rPr>
        <w:t>perturbed in</w:t>
      </w:r>
      <w:r w:rsidR="00E26756" w:rsidRPr="009F5AF2">
        <w:rPr>
          <w:color w:val="000000" w:themeColor="text1"/>
        </w:rPr>
        <w:t xml:space="preserve"> the </w:t>
      </w:r>
      <w:r w:rsidR="00343155" w:rsidRPr="009F5AF2">
        <w:rPr>
          <w:color w:val="000000" w:themeColor="text1"/>
        </w:rPr>
        <w:t xml:space="preserve">nucleotide exchange </w:t>
      </w:r>
      <w:r w:rsidR="00FD2ED1" w:rsidRPr="009F5AF2">
        <w:rPr>
          <w:color w:val="000000" w:themeColor="text1"/>
        </w:rPr>
        <w:t>side</w:t>
      </w:r>
      <w:r w:rsidR="00E26756" w:rsidRPr="009F5AF2">
        <w:rPr>
          <w:color w:val="000000" w:themeColor="text1"/>
        </w:rPr>
        <w:t xml:space="preserve"> of the cycle (teal bars)</w:t>
      </w:r>
      <w:r w:rsidR="00EA20EF" w:rsidRPr="009F5AF2">
        <w:rPr>
          <w:color w:val="000000" w:themeColor="text1"/>
        </w:rPr>
        <w:t>, a</w:t>
      </w:r>
      <w:r w:rsidR="00103D6E" w:rsidRPr="009F5AF2">
        <w:rPr>
          <w:color w:val="000000" w:themeColor="text1"/>
        </w:rPr>
        <w:t>n</w:t>
      </w:r>
      <w:r w:rsidR="00EA20EF" w:rsidRPr="009F5AF2">
        <w:rPr>
          <w:color w:val="000000" w:themeColor="text1"/>
        </w:rPr>
        <w:t>d (iii) genes that correlate strongly with all or most of the Gsp1 point mutants (most strikingly genes in cluster 5, but also clusters 3, 4, and 6)</w:t>
      </w:r>
      <w:r w:rsidR="004F7E65" w:rsidRPr="009F5AF2">
        <w:rPr>
          <w:color w:val="000000" w:themeColor="text1"/>
        </w:rPr>
        <w:t>.</w:t>
      </w:r>
      <w:r w:rsidR="00432B12" w:rsidRPr="009F5AF2">
        <w:rPr>
          <w:color w:val="000000" w:themeColor="text1"/>
        </w:rPr>
        <w:t xml:space="preserve"> </w:t>
      </w:r>
    </w:p>
    <w:p w14:paraId="084DBD56" w14:textId="07F7A360" w:rsidR="008327E0" w:rsidRDefault="00237BAB" w:rsidP="00CC33CB">
      <w:pPr>
        <w:rPr>
          <w:color w:val="000000" w:themeColor="text1"/>
          <w:szCs w:val="22"/>
        </w:rPr>
      </w:pPr>
      <w:r w:rsidRPr="009F5AF2">
        <w:rPr>
          <w:color w:val="000000" w:themeColor="text1"/>
        </w:rPr>
        <w:t>Importantly</w:t>
      </w:r>
      <w:r w:rsidR="000D76D3" w:rsidRPr="009F5AF2">
        <w:rPr>
          <w:color w:val="000000" w:themeColor="text1"/>
        </w:rPr>
        <w:t>,</w:t>
      </w:r>
      <w:r w:rsidR="00B46A43" w:rsidRPr="009F5AF2">
        <w:rPr>
          <w:color w:val="000000" w:themeColor="text1"/>
        </w:rPr>
        <w:t xml:space="preserve"> </w:t>
      </w:r>
      <w:r w:rsidR="00457776" w:rsidRPr="009F5AF2">
        <w:rPr>
          <w:color w:val="000000" w:themeColor="text1"/>
        </w:rPr>
        <w:t xml:space="preserve">genes with shared biological functions (gene sets, </w:t>
      </w:r>
      <w:r w:rsidR="00457776" w:rsidRPr="009F5AF2">
        <w:rPr>
          <w:b/>
          <w:color w:val="000000" w:themeColor="text1"/>
        </w:rPr>
        <w:t>Supplementary File 5</w:t>
      </w:r>
      <w:r w:rsidR="00457776" w:rsidRPr="009F5AF2">
        <w:rPr>
          <w:color w:val="000000" w:themeColor="text1"/>
        </w:rPr>
        <w:t>) all predominantly fall into one of the three categories defined above</w:t>
      </w:r>
      <w:r w:rsidR="000D76D3" w:rsidRPr="009F5AF2">
        <w:rPr>
          <w:color w:val="000000" w:themeColor="text1"/>
        </w:rPr>
        <w:t xml:space="preserve">. </w:t>
      </w:r>
      <w:r w:rsidR="00F80EA9" w:rsidRPr="009F5AF2">
        <w:rPr>
          <w:color w:val="000000" w:themeColor="text1"/>
        </w:rPr>
        <w:t xml:space="preserve">For example, genes </w:t>
      </w:r>
      <w:r w:rsidR="00042966" w:rsidRPr="009F5AF2">
        <w:rPr>
          <w:color w:val="000000" w:themeColor="text1"/>
        </w:rPr>
        <w:t xml:space="preserve">involved in spindle </w:t>
      </w:r>
      <w:r w:rsidR="000D76D3" w:rsidRPr="009F5AF2">
        <w:rPr>
          <w:color w:val="000000" w:themeColor="text1"/>
        </w:rPr>
        <w:t xml:space="preserve">assembly </w:t>
      </w:r>
      <w:r w:rsidR="00042966" w:rsidRPr="009F5AF2">
        <w:rPr>
          <w:color w:val="000000" w:themeColor="text1"/>
        </w:rPr>
        <w:t xml:space="preserve">regulation </w:t>
      </w:r>
      <w:r w:rsidR="004B2F28" w:rsidRPr="009F5AF2">
        <w:rPr>
          <w:color w:val="000000" w:themeColor="text1"/>
        </w:rPr>
        <w:t xml:space="preserve">have significant GI profile correlations </w:t>
      </w:r>
      <w:r w:rsidR="00042966" w:rsidRPr="009F5AF2">
        <w:rPr>
          <w:color w:val="000000" w:themeColor="text1"/>
        </w:rPr>
        <w:t>primarily with Gsp1 mutant group I</w:t>
      </w:r>
      <w:r w:rsidRPr="009F5AF2">
        <w:rPr>
          <w:color w:val="000000" w:themeColor="text1"/>
        </w:rPr>
        <w:t xml:space="preserve"> (red points in </w:t>
      </w:r>
      <w:r w:rsidRPr="009F5AF2">
        <w:rPr>
          <w:b/>
          <w:bCs/>
          <w:color w:val="000000" w:themeColor="text1"/>
        </w:rPr>
        <w:t>Fig. 4b</w:t>
      </w:r>
      <w:r w:rsidRPr="009F5AF2">
        <w:rPr>
          <w:color w:val="000000" w:themeColor="text1"/>
        </w:rPr>
        <w:t>)</w:t>
      </w:r>
      <w:r w:rsidR="00886E79" w:rsidRPr="009F5AF2">
        <w:rPr>
          <w:color w:val="000000" w:themeColor="text1"/>
        </w:rPr>
        <w:t xml:space="preserve">, </w:t>
      </w:r>
      <w:r w:rsidR="00042966" w:rsidRPr="009F5AF2">
        <w:rPr>
          <w:color w:val="000000" w:themeColor="text1"/>
        </w:rPr>
        <w:t xml:space="preserve">genes involved in tRNA modification primarily </w:t>
      </w:r>
      <w:r w:rsidR="004B2F28" w:rsidRPr="009F5AF2">
        <w:rPr>
          <w:color w:val="000000" w:themeColor="text1"/>
        </w:rPr>
        <w:t xml:space="preserve">with </w:t>
      </w:r>
      <w:r w:rsidR="00BB2E00" w:rsidRPr="009F5AF2">
        <w:rPr>
          <w:color w:val="000000" w:themeColor="text1"/>
        </w:rPr>
        <w:t>Gsp1 mutant group III</w:t>
      </w:r>
      <w:r w:rsidR="00610240" w:rsidRPr="009F5AF2">
        <w:rPr>
          <w:color w:val="000000" w:themeColor="text1"/>
        </w:rPr>
        <w:t xml:space="preserve"> </w:t>
      </w:r>
      <w:r w:rsidR="00BB2E00" w:rsidRPr="009F5AF2">
        <w:rPr>
          <w:color w:val="000000" w:themeColor="text1"/>
        </w:rPr>
        <w:t>(</w:t>
      </w:r>
      <w:r w:rsidRPr="009F5AF2">
        <w:rPr>
          <w:color w:val="000000" w:themeColor="text1"/>
        </w:rPr>
        <w:t xml:space="preserve">blue </w:t>
      </w:r>
      <w:r w:rsidR="004D3D1B" w:rsidRPr="009F5AF2">
        <w:rPr>
          <w:color w:val="000000" w:themeColor="text1"/>
        </w:rPr>
        <w:t xml:space="preserve">points in </w:t>
      </w:r>
      <w:r w:rsidR="000D1D77" w:rsidRPr="009F5AF2">
        <w:rPr>
          <w:b/>
          <w:color w:val="000000" w:themeColor="text1"/>
        </w:rPr>
        <w:t xml:space="preserve">Fig. </w:t>
      </w:r>
      <w:r w:rsidRPr="009F5AF2">
        <w:rPr>
          <w:b/>
          <w:color w:val="000000" w:themeColor="text1"/>
        </w:rPr>
        <w:t>4b</w:t>
      </w:r>
      <w:r w:rsidR="00BB2E00" w:rsidRPr="009F5AF2">
        <w:rPr>
          <w:b/>
          <w:color w:val="000000" w:themeColor="text1"/>
        </w:rPr>
        <w:t>)</w:t>
      </w:r>
      <w:r w:rsidR="007A1AE0" w:rsidRPr="009F5AF2">
        <w:rPr>
          <w:color w:val="000000" w:themeColor="text1"/>
        </w:rPr>
        <w:t>,</w:t>
      </w:r>
      <w:r w:rsidR="007A1AE0" w:rsidRPr="009F5AF2">
        <w:rPr>
          <w:b/>
          <w:color w:val="000000" w:themeColor="text1"/>
        </w:rPr>
        <w:t xml:space="preserve"> </w:t>
      </w:r>
      <w:r w:rsidR="007A1AE0" w:rsidRPr="009F5AF2">
        <w:rPr>
          <w:color w:val="000000" w:themeColor="text1"/>
        </w:rPr>
        <w:t xml:space="preserve">and genes important for nucleocytoplasmic transport with Gsp1 mutants from all three groups (green points in </w:t>
      </w:r>
      <w:r w:rsidR="007A1AE0" w:rsidRPr="009F5AF2">
        <w:rPr>
          <w:b/>
          <w:bCs/>
          <w:color w:val="000000" w:themeColor="text1"/>
        </w:rPr>
        <w:t>Fig. 4b</w:t>
      </w:r>
      <w:r w:rsidR="007A1AE0" w:rsidRPr="009F5AF2">
        <w:rPr>
          <w:color w:val="000000" w:themeColor="text1"/>
        </w:rPr>
        <w:t>)</w:t>
      </w:r>
      <w:r w:rsidR="009D5B8D" w:rsidRPr="009F5AF2">
        <w:rPr>
          <w:color w:val="000000" w:themeColor="text1"/>
        </w:rPr>
        <w:t>.</w:t>
      </w:r>
      <w:r w:rsidR="00064C14" w:rsidRPr="009F5AF2">
        <w:rPr>
          <w:color w:val="000000" w:themeColor="text1"/>
        </w:rPr>
        <w:t xml:space="preserve"> </w:t>
      </w:r>
      <w:r w:rsidR="00A00E66">
        <w:rPr>
          <w:color w:val="000000" w:themeColor="text1"/>
        </w:rPr>
        <w:t>Moreover, the</w:t>
      </w:r>
      <w:r w:rsidR="00C1516F" w:rsidRPr="009F5AF2">
        <w:rPr>
          <w:color w:val="000000" w:themeColor="text1"/>
        </w:rPr>
        <w:t xml:space="preserve"> three groups of Gsp1 mutants</w:t>
      </w:r>
      <w:r w:rsidR="00050AA8" w:rsidRPr="009F5AF2">
        <w:rPr>
          <w:color w:val="000000" w:themeColor="text1"/>
        </w:rPr>
        <w:t xml:space="preserve"> </w:t>
      </w:r>
      <w:r w:rsidR="00C1516F" w:rsidRPr="009F5AF2">
        <w:rPr>
          <w:color w:val="000000" w:themeColor="text1"/>
        </w:rPr>
        <w:t xml:space="preserve">show </w:t>
      </w:r>
      <w:r w:rsidR="00D60AC0" w:rsidRPr="009F5AF2">
        <w:rPr>
          <w:color w:val="000000" w:themeColor="text1"/>
        </w:rPr>
        <w:t xml:space="preserve">distinct </w:t>
      </w:r>
      <w:r w:rsidR="00C1516F" w:rsidRPr="009F5AF2">
        <w:rPr>
          <w:color w:val="000000" w:themeColor="text1"/>
        </w:rPr>
        <w:t>kinetic characteristics</w:t>
      </w:r>
      <w:r w:rsidR="004A6FD8" w:rsidRPr="009F5AF2">
        <w:rPr>
          <w:color w:val="000000" w:themeColor="text1"/>
        </w:rPr>
        <w:t>:</w:t>
      </w:r>
      <w:r w:rsidR="00C1516F" w:rsidRPr="009F5AF2">
        <w:rPr>
          <w:color w:val="000000" w:themeColor="text1"/>
        </w:rPr>
        <w:t xml:space="preserve"> </w:t>
      </w:r>
      <w:r w:rsidR="00D279DF" w:rsidRPr="009F5AF2">
        <w:rPr>
          <w:color w:val="000000" w:themeColor="text1"/>
        </w:rPr>
        <w:t>G</w:t>
      </w:r>
      <w:r w:rsidR="00C1516F" w:rsidRPr="009F5AF2">
        <w:rPr>
          <w:color w:val="000000" w:themeColor="text1"/>
        </w:rPr>
        <w:t>roups I and III have decreased efficiencies of GTP hydrolysis or nucleotide exchange, respectively, and group II shows intermediate behavior (</w:t>
      </w:r>
      <w:r w:rsidR="00C1516F" w:rsidRPr="009F5AF2">
        <w:rPr>
          <w:b/>
          <w:bCs/>
          <w:color w:val="000000" w:themeColor="text1"/>
        </w:rPr>
        <w:t>Fig. 4c</w:t>
      </w:r>
      <w:r w:rsidR="00C1516F" w:rsidRPr="009F5AF2">
        <w:rPr>
          <w:color w:val="000000" w:themeColor="text1"/>
        </w:rPr>
        <w:t xml:space="preserve">). </w:t>
      </w:r>
      <w:r w:rsidR="00A00E66">
        <w:rPr>
          <w:color w:val="000000" w:themeColor="text1"/>
        </w:rPr>
        <w:t>Therefore</w:t>
      </w:r>
      <w:r w:rsidR="00CC33CB">
        <w:rPr>
          <w:color w:val="000000" w:themeColor="text1"/>
        </w:rPr>
        <w:t xml:space="preserve">, </w:t>
      </w:r>
      <w:r w:rsidR="008B03E3" w:rsidRPr="009F5AF2">
        <w:rPr>
          <w:color w:val="000000" w:themeColor="text1"/>
        </w:rPr>
        <w:t xml:space="preserve">our analysis </w:t>
      </w:r>
      <w:r w:rsidR="00904F26" w:rsidRPr="009F5AF2">
        <w:rPr>
          <w:color w:val="000000" w:themeColor="text1"/>
        </w:rPr>
        <w:t>suggests</w:t>
      </w:r>
      <w:r w:rsidR="008B03E3" w:rsidRPr="009F5AF2">
        <w:rPr>
          <w:color w:val="000000" w:themeColor="text1"/>
        </w:rPr>
        <w:t xml:space="preserve"> </w:t>
      </w:r>
      <w:r w:rsidR="000D1D77" w:rsidRPr="009F5AF2">
        <w:rPr>
          <w:color w:val="000000" w:themeColor="text1"/>
        </w:rPr>
        <w:t>that</w:t>
      </w:r>
      <w:r w:rsidR="00AE36ED" w:rsidRPr="009F5AF2">
        <w:rPr>
          <w:color w:val="000000" w:themeColor="text1"/>
        </w:rPr>
        <w:t xml:space="preserve"> distinct</w:t>
      </w:r>
      <w:r w:rsidR="00767EFB" w:rsidRPr="009F5AF2">
        <w:rPr>
          <w:color w:val="000000" w:themeColor="text1"/>
        </w:rPr>
        <w:t xml:space="preserve"> cellular</w:t>
      </w:r>
      <w:r w:rsidR="00AE36ED" w:rsidRPr="009F5AF2">
        <w:rPr>
          <w:color w:val="000000" w:themeColor="text1"/>
        </w:rPr>
        <w:t xml:space="preserve"> processes regulated by Gsp1</w:t>
      </w:r>
      <w:r w:rsidR="00333FD2" w:rsidRPr="009F5AF2">
        <w:rPr>
          <w:color w:val="000000" w:themeColor="text1"/>
        </w:rPr>
        <w:t xml:space="preserve">, such as spindle assembly regulation, </w:t>
      </w:r>
      <w:r w:rsidR="00DC583D" w:rsidRPr="009F5AF2">
        <w:rPr>
          <w:color w:val="000000" w:themeColor="text1"/>
        </w:rPr>
        <w:t xml:space="preserve">tRNA modification, and </w:t>
      </w:r>
      <w:r w:rsidR="00333FD2" w:rsidRPr="009F5AF2">
        <w:rPr>
          <w:color w:val="000000" w:themeColor="text1"/>
        </w:rPr>
        <w:t xml:space="preserve">nuclear transport </w:t>
      </w:r>
      <w:r w:rsidR="009828D5" w:rsidRPr="009F5AF2">
        <w:rPr>
          <w:color w:val="000000" w:themeColor="text1"/>
        </w:rPr>
        <w:t>(</w:t>
      </w:r>
      <w:r w:rsidR="009828D5" w:rsidRPr="009F5AF2">
        <w:rPr>
          <w:b/>
          <w:color w:val="000000" w:themeColor="text1"/>
        </w:rPr>
        <w:t>Fig. 4b,</w:t>
      </w:r>
      <w:r w:rsidR="0046330D" w:rsidRPr="009F5AF2">
        <w:rPr>
          <w:b/>
          <w:color w:val="000000" w:themeColor="text1"/>
        </w:rPr>
        <w:t xml:space="preserve"> </w:t>
      </w:r>
      <w:r w:rsidR="009828D5" w:rsidRPr="009F5AF2">
        <w:rPr>
          <w:b/>
          <w:color w:val="000000" w:themeColor="text1"/>
        </w:rPr>
        <w:t>d)</w:t>
      </w:r>
      <w:r w:rsidR="009828D5" w:rsidRPr="009F5AF2">
        <w:rPr>
          <w:color w:val="000000" w:themeColor="text1"/>
        </w:rPr>
        <w:t xml:space="preserve">, as well as </w:t>
      </w:r>
      <w:r w:rsidR="00E14149" w:rsidRPr="009F5AF2">
        <w:rPr>
          <w:color w:val="000000" w:themeColor="text1"/>
        </w:rPr>
        <w:t>5’ mRNA capping, transcriptional regulation, cytoplasm-to-vacuole targeting, and actin, tubulin and cell polarity (</w:t>
      </w:r>
      <w:r w:rsidR="00E14149" w:rsidRPr="009F5AF2">
        <w:rPr>
          <w:b/>
          <w:color w:val="000000" w:themeColor="text1"/>
        </w:rPr>
        <w:t>Extended Data Fig. 9</w:t>
      </w:r>
      <w:r w:rsidR="00E14149" w:rsidRPr="009F5AF2">
        <w:rPr>
          <w:color w:val="000000" w:themeColor="text1"/>
        </w:rPr>
        <w:t>)</w:t>
      </w:r>
      <w:r w:rsidR="004C4011" w:rsidRPr="009F5AF2">
        <w:rPr>
          <w:color w:val="000000" w:themeColor="text1"/>
        </w:rPr>
        <w:t xml:space="preserve"> are differentially sensitive to perturbations of </w:t>
      </w:r>
      <w:r w:rsidR="00A75A66" w:rsidRPr="009F5AF2">
        <w:rPr>
          <w:color w:val="000000" w:themeColor="text1"/>
        </w:rPr>
        <w:t xml:space="preserve">GTPase </w:t>
      </w:r>
      <w:r w:rsidR="00ED06D2" w:rsidRPr="009F5AF2">
        <w:rPr>
          <w:color w:val="000000" w:themeColor="text1"/>
        </w:rPr>
        <w:t>cycle</w:t>
      </w:r>
      <w:r w:rsidR="00A75A66" w:rsidRPr="009F5AF2">
        <w:rPr>
          <w:color w:val="000000" w:themeColor="text1"/>
        </w:rPr>
        <w:t xml:space="preserve"> kinetics</w:t>
      </w:r>
      <w:r w:rsidR="00E14265" w:rsidRPr="009F5AF2">
        <w:rPr>
          <w:color w:val="000000" w:themeColor="text1"/>
        </w:rPr>
        <w:t xml:space="preserve"> (</w:t>
      </w:r>
      <w:r w:rsidR="00E14265" w:rsidRPr="009F5AF2">
        <w:rPr>
          <w:b/>
          <w:color w:val="000000" w:themeColor="text1"/>
        </w:rPr>
        <w:t>Fig 4d</w:t>
      </w:r>
      <w:r w:rsidR="00E14265" w:rsidRPr="009F5AF2">
        <w:rPr>
          <w:color w:val="000000" w:themeColor="text1"/>
        </w:rPr>
        <w:t>, right)</w:t>
      </w:r>
      <w:r w:rsidR="00527750" w:rsidRPr="009F5AF2">
        <w:rPr>
          <w:color w:val="000000" w:themeColor="text1"/>
        </w:rPr>
        <w:t xml:space="preserve">. </w:t>
      </w:r>
      <w:r w:rsidR="00CC33CB">
        <w:rPr>
          <w:color w:val="000000" w:themeColor="text1"/>
        </w:rPr>
        <w:t>Taken together, o</w:t>
      </w:r>
      <w:r w:rsidR="00532AF8" w:rsidRPr="009F5AF2">
        <w:rPr>
          <w:color w:val="000000" w:themeColor="text1"/>
        </w:rPr>
        <w:t xml:space="preserve">ur findings </w:t>
      </w:r>
      <w:r w:rsidR="00465F40" w:rsidRPr="009F5AF2">
        <w:rPr>
          <w:color w:val="000000" w:themeColor="text1"/>
        </w:rPr>
        <w:t>lead to</w:t>
      </w:r>
      <w:r w:rsidR="00094CCD" w:rsidRPr="009F5AF2">
        <w:rPr>
          <w:color w:val="000000" w:themeColor="text1"/>
        </w:rPr>
        <w:t xml:space="preserve"> a model where </w:t>
      </w:r>
      <w:r w:rsidR="00C152B1" w:rsidRPr="009F5AF2">
        <w:rPr>
          <w:color w:val="000000" w:themeColor="text1"/>
        </w:rPr>
        <w:t xml:space="preserve">Ran/Gsp1 acts by </w:t>
      </w:r>
      <w:r w:rsidR="00C152B1" w:rsidRPr="008327E0">
        <w:rPr>
          <w:color w:val="000000" w:themeColor="text1"/>
        </w:rPr>
        <w:t>three</w:t>
      </w:r>
      <w:r w:rsidR="00C152B1" w:rsidRPr="009F5AF2">
        <w:rPr>
          <w:color w:val="000000" w:themeColor="text1"/>
        </w:rPr>
        <w:t xml:space="preserve"> different </w:t>
      </w:r>
      <w:r w:rsidR="00CC33CB">
        <w:rPr>
          <w:color w:val="000000" w:themeColor="text1"/>
        </w:rPr>
        <w:t>modes</w:t>
      </w:r>
      <w:r w:rsidR="00C152B1" w:rsidRPr="009F5AF2">
        <w:rPr>
          <w:color w:val="000000" w:themeColor="text1"/>
        </w:rPr>
        <w:t xml:space="preserve"> defined by the</w:t>
      </w:r>
      <w:r w:rsidR="00A269CC" w:rsidRPr="009F5AF2">
        <w:rPr>
          <w:color w:val="000000" w:themeColor="text1"/>
        </w:rPr>
        <w:t xml:space="preserve"> </w:t>
      </w:r>
      <w:r w:rsidR="006446B3" w:rsidRPr="009F5AF2">
        <w:rPr>
          <w:color w:val="000000" w:themeColor="text1"/>
        </w:rPr>
        <w:t xml:space="preserve">sensitivity </w:t>
      </w:r>
      <w:r w:rsidR="00A269CC" w:rsidRPr="009F5AF2">
        <w:rPr>
          <w:color w:val="000000" w:themeColor="text1"/>
        </w:rPr>
        <w:t xml:space="preserve">of different biological processes to </w:t>
      </w:r>
      <w:r w:rsidR="006446B3" w:rsidRPr="009F5AF2">
        <w:rPr>
          <w:color w:val="000000" w:themeColor="text1"/>
        </w:rPr>
        <w:t>perturbations of</w:t>
      </w:r>
      <w:r w:rsidR="00A269CC" w:rsidRPr="009F5AF2">
        <w:rPr>
          <w:color w:val="000000" w:themeColor="text1"/>
        </w:rPr>
        <w:t xml:space="preserve"> </w:t>
      </w:r>
      <w:r w:rsidR="00153B71" w:rsidRPr="009F5AF2">
        <w:rPr>
          <w:color w:val="000000" w:themeColor="text1"/>
        </w:rPr>
        <w:t xml:space="preserve">different </w:t>
      </w:r>
      <w:r w:rsidR="00D011B1" w:rsidRPr="009F5AF2">
        <w:rPr>
          <w:color w:val="000000" w:themeColor="text1"/>
        </w:rPr>
        <w:t>characteristics</w:t>
      </w:r>
      <w:r w:rsidR="00364E4A" w:rsidRPr="009F5AF2">
        <w:rPr>
          <w:color w:val="000000" w:themeColor="text1"/>
        </w:rPr>
        <w:t xml:space="preserve"> </w:t>
      </w:r>
      <w:r w:rsidR="00153B71" w:rsidRPr="009F5AF2">
        <w:rPr>
          <w:color w:val="000000" w:themeColor="text1"/>
        </w:rPr>
        <w:t xml:space="preserve">of </w:t>
      </w:r>
      <w:r w:rsidR="00A269CC" w:rsidRPr="009F5AF2">
        <w:rPr>
          <w:color w:val="000000" w:themeColor="text1"/>
        </w:rPr>
        <w:t>the Gsp1</w:t>
      </w:r>
      <w:r w:rsidR="00FA6FE0" w:rsidRPr="009F5AF2">
        <w:rPr>
          <w:color w:val="000000" w:themeColor="text1"/>
        </w:rPr>
        <w:t xml:space="preserve"> GTPase</w:t>
      </w:r>
      <w:r w:rsidR="00A269CC" w:rsidRPr="009F5AF2">
        <w:rPr>
          <w:color w:val="000000" w:themeColor="text1"/>
        </w:rPr>
        <w:t xml:space="preserve"> cycle</w:t>
      </w:r>
      <w:r w:rsidR="0092604F" w:rsidRPr="009F5AF2">
        <w:rPr>
          <w:color w:val="000000" w:themeColor="text1"/>
        </w:rPr>
        <w:t>, i.e.</w:t>
      </w:r>
      <w:r w:rsidR="00B84D18" w:rsidRPr="009F5AF2">
        <w:rPr>
          <w:color w:val="000000" w:themeColor="text1"/>
        </w:rPr>
        <w:t xml:space="preserve"> </w:t>
      </w:r>
      <w:r w:rsidR="0092604F" w:rsidRPr="009F5AF2">
        <w:rPr>
          <w:color w:val="000000" w:themeColor="text1"/>
        </w:rPr>
        <w:t>the ability to</w:t>
      </w:r>
      <w:r w:rsidR="00343155" w:rsidRPr="009F5AF2">
        <w:rPr>
          <w:color w:val="000000" w:themeColor="text1"/>
        </w:rPr>
        <w:t xml:space="preserve"> (</w:t>
      </w:r>
      <w:proofErr w:type="spellStart"/>
      <w:r w:rsidR="00343155" w:rsidRPr="009F5AF2">
        <w:rPr>
          <w:color w:val="000000" w:themeColor="text1"/>
        </w:rPr>
        <w:t>i</w:t>
      </w:r>
      <w:proofErr w:type="spellEnd"/>
      <w:r w:rsidR="00343155" w:rsidRPr="009F5AF2">
        <w:rPr>
          <w:color w:val="000000" w:themeColor="text1"/>
        </w:rPr>
        <w:t>)</w:t>
      </w:r>
      <w:r w:rsidR="0092604F" w:rsidRPr="009F5AF2">
        <w:rPr>
          <w:color w:val="000000" w:themeColor="text1"/>
        </w:rPr>
        <w:t xml:space="preserve"> </w:t>
      </w:r>
      <w:r w:rsidR="0092604F" w:rsidRPr="009F5AF2">
        <w:rPr>
          <w:i/>
          <w:color w:val="000000" w:themeColor="text1"/>
        </w:rPr>
        <w:t>cycle</w:t>
      </w:r>
      <w:r w:rsidR="0092604F" w:rsidRPr="009F5AF2">
        <w:rPr>
          <w:color w:val="000000" w:themeColor="text1"/>
        </w:rPr>
        <w:t>,</w:t>
      </w:r>
      <w:r w:rsidR="00B84D18" w:rsidRPr="009F5AF2">
        <w:rPr>
          <w:color w:val="000000" w:themeColor="text1"/>
        </w:rPr>
        <w:t xml:space="preserve"> (ii)</w:t>
      </w:r>
      <w:r w:rsidR="00FE607C" w:rsidRPr="009F5AF2">
        <w:rPr>
          <w:color w:val="000000" w:themeColor="text1"/>
        </w:rPr>
        <w:t xml:space="preserve"> </w:t>
      </w:r>
      <w:r w:rsidR="00FE607C" w:rsidRPr="009F5AF2">
        <w:rPr>
          <w:i/>
          <w:color w:val="000000" w:themeColor="text1"/>
        </w:rPr>
        <w:t xml:space="preserve">turn </w:t>
      </w:r>
      <w:r w:rsidR="00363A46" w:rsidRPr="009F5AF2">
        <w:rPr>
          <w:i/>
          <w:color w:val="000000" w:themeColor="text1"/>
        </w:rPr>
        <w:t>off</w:t>
      </w:r>
      <w:r w:rsidR="00363A46" w:rsidRPr="009F5AF2">
        <w:rPr>
          <w:color w:val="000000" w:themeColor="text1"/>
        </w:rPr>
        <w:t xml:space="preserve"> by hydrolyzing to Gsp</w:t>
      </w:r>
      <w:proofErr w:type="gramStart"/>
      <w:r w:rsidR="00363A46" w:rsidRPr="009F5AF2">
        <w:rPr>
          <w:color w:val="000000" w:themeColor="text1"/>
        </w:rPr>
        <w:t>1:GDP</w:t>
      </w:r>
      <w:proofErr w:type="gramEnd"/>
      <w:r w:rsidR="00B84D18" w:rsidRPr="009F5AF2">
        <w:rPr>
          <w:color w:val="000000" w:themeColor="text1"/>
        </w:rPr>
        <w:t xml:space="preserve">, and (iii) </w:t>
      </w:r>
      <w:r w:rsidR="00470BB4" w:rsidRPr="009F5AF2">
        <w:rPr>
          <w:i/>
          <w:color w:val="000000" w:themeColor="text1"/>
        </w:rPr>
        <w:t>turn on</w:t>
      </w:r>
      <w:r w:rsidR="00470BB4" w:rsidRPr="009F5AF2">
        <w:rPr>
          <w:color w:val="000000" w:themeColor="text1"/>
        </w:rPr>
        <w:t xml:space="preserve"> </w:t>
      </w:r>
      <w:r w:rsidR="00B84D18" w:rsidRPr="009F5AF2">
        <w:rPr>
          <w:color w:val="000000" w:themeColor="text1"/>
        </w:rPr>
        <w:t>by producing Gsp1:GTP</w:t>
      </w:r>
      <w:r w:rsidR="007F4325" w:rsidRPr="009F5AF2">
        <w:rPr>
          <w:color w:val="000000" w:themeColor="text1"/>
        </w:rPr>
        <w:t xml:space="preserve"> (</w:t>
      </w:r>
      <w:r w:rsidR="007F4325" w:rsidRPr="009F5AF2">
        <w:rPr>
          <w:b/>
          <w:color w:val="000000" w:themeColor="text1"/>
        </w:rPr>
        <w:t>Fig. 4</w:t>
      </w:r>
      <w:r w:rsidR="00F66FA7" w:rsidRPr="009F5AF2">
        <w:rPr>
          <w:b/>
          <w:color w:val="000000" w:themeColor="text1"/>
        </w:rPr>
        <w:t>d</w:t>
      </w:r>
      <w:r w:rsidR="00527750" w:rsidRPr="009F5AF2">
        <w:rPr>
          <w:b/>
          <w:color w:val="000000" w:themeColor="text1"/>
        </w:rPr>
        <w:t>, Extended Data Fig. 9</w:t>
      </w:r>
      <w:r w:rsidR="007F4325" w:rsidRPr="009F5AF2">
        <w:rPr>
          <w:color w:val="000000" w:themeColor="text1"/>
        </w:rPr>
        <w:t>)</w:t>
      </w:r>
      <w:r w:rsidR="00363A46" w:rsidRPr="009F5AF2">
        <w:rPr>
          <w:color w:val="000000" w:themeColor="text1"/>
        </w:rPr>
        <w:t>.</w:t>
      </w:r>
      <w:r w:rsidR="007A1EC0" w:rsidRPr="009F5AF2">
        <w:rPr>
          <w:color w:val="000000" w:themeColor="text1"/>
        </w:rPr>
        <w:t xml:space="preserve"> </w:t>
      </w:r>
      <w:r w:rsidR="00CC33CB">
        <w:rPr>
          <w:color w:val="000000" w:themeColor="text1"/>
        </w:rPr>
        <w:t>While o</w:t>
      </w:r>
      <w:r w:rsidR="00215827" w:rsidRPr="009F5AF2">
        <w:rPr>
          <w:color w:val="000000" w:themeColor="text1"/>
        </w:rPr>
        <w:t xml:space="preserve">ther effects such as </w:t>
      </w:r>
      <w:r w:rsidR="00CC33CB">
        <w:rPr>
          <w:color w:val="000000" w:themeColor="text1"/>
        </w:rPr>
        <w:t>changes in</w:t>
      </w:r>
      <w:r w:rsidR="00215827" w:rsidRPr="009F5AF2">
        <w:rPr>
          <w:color w:val="000000" w:themeColor="text1"/>
        </w:rPr>
        <w:t xml:space="preserve"> interaction</w:t>
      </w:r>
      <w:r w:rsidR="00CC33CB">
        <w:rPr>
          <w:color w:val="000000" w:themeColor="text1"/>
        </w:rPr>
        <w:t xml:space="preserve"> affinities</w:t>
      </w:r>
      <w:r w:rsidR="00215827" w:rsidRPr="009F5AF2">
        <w:rPr>
          <w:color w:val="000000" w:themeColor="text1"/>
        </w:rPr>
        <w:t xml:space="preserve">, binding partner competition, and </w:t>
      </w:r>
      <w:r w:rsidR="00D36A76">
        <w:rPr>
          <w:color w:val="000000" w:themeColor="text1"/>
        </w:rPr>
        <w:t xml:space="preserve">changes in </w:t>
      </w:r>
      <w:r w:rsidR="00215827" w:rsidRPr="009F5AF2">
        <w:rPr>
          <w:color w:val="000000" w:themeColor="text1"/>
        </w:rPr>
        <w:t xml:space="preserve">expression </w:t>
      </w:r>
      <w:r w:rsidR="00AE254F">
        <w:rPr>
          <w:color w:val="000000" w:themeColor="text1"/>
        </w:rPr>
        <w:t xml:space="preserve">levels </w:t>
      </w:r>
      <w:r w:rsidR="00215827" w:rsidRPr="009F5AF2">
        <w:rPr>
          <w:color w:val="000000" w:themeColor="text1"/>
        </w:rPr>
        <w:t xml:space="preserve">undoubtedly also play a role in modulating the </w:t>
      </w:r>
      <w:r w:rsidR="00CB73BE" w:rsidRPr="009F5AF2">
        <w:rPr>
          <w:color w:val="000000" w:themeColor="text1"/>
        </w:rPr>
        <w:t xml:space="preserve">functional effects </w:t>
      </w:r>
      <w:r w:rsidR="00215827" w:rsidRPr="009F5AF2">
        <w:rPr>
          <w:color w:val="000000" w:themeColor="text1"/>
        </w:rPr>
        <w:t xml:space="preserve">of </w:t>
      </w:r>
      <w:r w:rsidR="001421E1" w:rsidRPr="009F5AF2">
        <w:rPr>
          <w:color w:val="000000" w:themeColor="text1"/>
        </w:rPr>
        <w:t xml:space="preserve">our </w:t>
      </w:r>
      <w:r w:rsidR="00215827" w:rsidRPr="009F5AF2">
        <w:rPr>
          <w:color w:val="000000" w:themeColor="text1"/>
        </w:rPr>
        <w:t>Gsp1 mutations</w:t>
      </w:r>
      <w:r w:rsidR="009332A1">
        <w:rPr>
          <w:color w:val="000000" w:themeColor="text1"/>
        </w:rPr>
        <w:t xml:space="preserve">, </w:t>
      </w:r>
      <w:r w:rsidR="00B2608F" w:rsidRPr="009F5AF2">
        <w:rPr>
          <w:color w:val="000000" w:themeColor="text1"/>
        </w:rPr>
        <w:t>our</w:t>
      </w:r>
      <w:r w:rsidR="00E70433" w:rsidRPr="009F5AF2">
        <w:rPr>
          <w:color w:val="000000" w:themeColor="text1"/>
        </w:rPr>
        <w:t xml:space="preserve"> model</w:t>
      </w:r>
      <w:r w:rsidR="00B9756B" w:rsidRPr="009F5AF2">
        <w:rPr>
          <w:color w:val="000000" w:themeColor="text1"/>
        </w:rPr>
        <w:t xml:space="preserve"> </w:t>
      </w:r>
      <w:r w:rsidR="00364E4A" w:rsidRPr="009F5AF2">
        <w:rPr>
          <w:color w:val="000000" w:themeColor="text1"/>
        </w:rPr>
        <w:t>explains</w:t>
      </w:r>
      <w:r w:rsidR="00B9756B" w:rsidRPr="009F5AF2">
        <w:rPr>
          <w:color w:val="000000" w:themeColor="text1"/>
        </w:rPr>
        <w:t xml:space="preserve"> </w:t>
      </w:r>
      <w:r w:rsidR="004E5FC1" w:rsidRPr="009F5AF2">
        <w:rPr>
          <w:color w:val="000000" w:themeColor="text1"/>
        </w:rPr>
        <w:t xml:space="preserve">to a </w:t>
      </w:r>
      <w:r w:rsidR="008B724C" w:rsidRPr="009F5AF2">
        <w:rPr>
          <w:color w:val="000000" w:themeColor="text1"/>
        </w:rPr>
        <w:t>remarkable</w:t>
      </w:r>
      <w:r w:rsidR="004E5FC1" w:rsidRPr="009F5AF2">
        <w:rPr>
          <w:color w:val="000000" w:themeColor="text1"/>
        </w:rPr>
        <w:t xml:space="preserve"> </w:t>
      </w:r>
      <w:r w:rsidR="003632F5" w:rsidRPr="009F5AF2">
        <w:rPr>
          <w:color w:val="000000" w:themeColor="text1"/>
        </w:rPr>
        <w:t xml:space="preserve">degree </w:t>
      </w:r>
      <w:r w:rsidR="00B9756B" w:rsidRPr="009F5AF2">
        <w:rPr>
          <w:color w:val="000000" w:themeColor="text1"/>
        </w:rPr>
        <w:t>how</w:t>
      </w:r>
      <w:r w:rsidR="000D1D77" w:rsidRPr="009F5AF2">
        <w:rPr>
          <w:color w:val="000000" w:themeColor="text1"/>
        </w:rPr>
        <w:t xml:space="preserve"> a single molecular switch motif</w:t>
      </w:r>
      <w:r w:rsidR="00C30512" w:rsidRPr="009F5AF2">
        <w:rPr>
          <w:color w:val="000000" w:themeColor="text1"/>
        </w:rPr>
        <w:t xml:space="preserve"> </w:t>
      </w:r>
      <w:r w:rsidR="004C79B3" w:rsidRPr="009F5AF2">
        <w:rPr>
          <w:color w:val="000000" w:themeColor="text1"/>
        </w:rPr>
        <w:t>can differentially control subset</w:t>
      </w:r>
      <w:r w:rsidR="00C11443" w:rsidRPr="009F5AF2">
        <w:rPr>
          <w:color w:val="000000" w:themeColor="text1"/>
        </w:rPr>
        <w:t>s</w:t>
      </w:r>
      <w:r w:rsidR="004C79B3" w:rsidRPr="009F5AF2">
        <w:rPr>
          <w:color w:val="000000" w:themeColor="text1"/>
        </w:rPr>
        <w:t xml:space="preserve"> of </w:t>
      </w:r>
      <w:r w:rsidR="000D1D77" w:rsidRPr="009F5AF2">
        <w:rPr>
          <w:color w:val="000000" w:themeColor="text1"/>
        </w:rPr>
        <w:t>biological process</w:t>
      </w:r>
      <w:r w:rsidR="00F07904" w:rsidRPr="009F5AF2">
        <w:rPr>
          <w:color w:val="000000" w:themeColor="text1"/>
        </w:rPr>
        <w:t>es</w:t>
      </w:r>
      <w:r w:rsidR="000D1D77" w:rsidRPr="009F5AF2">
        <w:rPr>
          <w:color w:val="000000" w:themeColor="text1"/>
        </w:rPr>
        <w:t xml:space="preserve"> </w:t>
      </w:r>
      <w:r w:rsidR="006D1486" w:rsidRPr="009F5AF2">
        <w:rPr>
          <w:color w:val="000000" w:themeColor="text1"/>
        </w:rPr>
        <w:t>by using</w:t>
      </w:r>
      <w:r w:rsidR="007E4B2D" w:rsidRPr="009F5AF2">
        <w:rPr>
          <w:color w:val="000000" w:themeColor="text1"/>
        </w:rPr>
        <w:t xml:space="preserve"> one of </w:t>
      </w:r>
      <w:r w:rsidR="005B60B0" w:rsidRPr="009F5AF2">
        <w:rPr>
          <w:color w:val="000000" w:themeColor="text1"/>
        </w:rPr>
        <w:t xml:space="preserve">the </w:t>
      </w:r>
      <w:r w:rsidR="007E4B2D" w:rsidRPr="009F5AF2">
        <w:rPr>
          <w:color w:val="000000" w:themeColor="text1"/>
        </w:rPr>
        <w:t>three functional mode</w:t>
      </w:r>
      <w:r w:rsidR="00F838F6" w:rsidRPr="009F5AF2">
        <w:rPr>
          <w:color w:val="000000" w:themeColor="text1"/>
        </w:rPr>
        <w:t>s</w:t>
      </w:r>
      <w:r w:rsidR="000D1D77" w:rsidRPr="009F5AF2">
        <w:rPr>
          <w:color w:val="000000" w:themeColor="text1"/>
        </w:rPr>
        <w:t>.</w:t>
      </w:r>
      <w:r w:rsidR="00470BB4" w:rsidRPr="009F5AF2">
        <w:rPr>
          <w:color w:val="000000" w:themeColor="text1"/>
        </w:rPr>
        <w:t xml:space="preserve"> </w:t>
      </w:r>
    </w:p>
    <w:p w14:paraId="2B5AB2F4" w14:textId="77777777" w:rsidR="000A126E" w:rsidRPr="00B93EF1" w:rsidRDefault="000A126E" w:rsidP="00665748">
      <w:pPr>
        <w:rPr>
          <w:b/>
          <w:color w:val="000000" w:themeColor="text1"/>
        </w:rPr>
      </w:pPr>
      <w:r w:rsidRPr="00B93EF1">
        <w:rPr>
          <w:b/>
          <w:color w:val="000000" w:themeColor="text1"/>
        </w:rPr>
        <w:lastRenderedPageBreak/>
        <w:t>Discussion</w:t>
      </w:r>
    </w:p>
    <w:p w14:paraId="33EDA58E" w14:textId="61127EDA" w:rsidR="00F60954" w:rsidRDefault="00A46DF6" w:rsidP="00766E8C">
      <w:pPr>
        <w:rPr>
          <w:color w:val="000000" w:themeColor="text1"/>
        </w:rPr>
      </w:pPr>
      <w:r w:rsidRPr="009F5AF2">
        <w:rPr>
          <w:color w:val="000000" w:themeColor="text1"/>
        </w:rPr>
        <w:t xml:space="preserve">The discovery of </w:t>
      </w:r>
      <w:r w:rsidR="00F85CE7" w:rsidRPr="009F5AF2">
        <w:rPr>
          <w:color w:val="000000" w:themeColor="text1"/>
        </w:rPr>
        <w:t xml:space="preserve">several </w:t>
      </w:r>
      <w:r w:rsidRPr="009F5AF2">
        <w:rPr>
          <w:color w:val="000000" w:themeColor="text1"/>
        </w:rPr>
        <w:t xml:space="preserve">allosteric </w:t>
      </w:r>
      <w:r w:rsidR="00FA6BC4" w:rsidRPr="009F5AF2">
        <w:rPr>
          <w:color w:val="000000" w:themeColor="text1"/>
        </w:rPr>
        <w:t xml:space="preserve">sites </w:t>
      </w:r>
      <w:r w:rsidR="00A04962" w:rsidRPr="009F5AF2">
        <w:rPr>
          <w:color w:val="000000" w:themeColor="text1"/>
        </w:rPr>
        <w:t>(positions 34, 141, 147, and 157)</w:t>
      </w:r>
      <w:r w:rsidR="00154E50" w:rsidRPr="009F5AF2">
        <w:rPr>
          <w:color w:val="000000" w:themeColor="text1"/>
        </w:rPr>
        <w:t xml:space="preserve"> </w:t>
      </w:r>
      <w:r w:rsidR="00FA6BC4" w:rsidRPr="009F5AF2">
        <w:rPr>
          <w:color w:val="000000" w:themeColor="text1"/>
        </w:rPr>
        <w:t>in Gsp1</w:t>
      </w:r>
      <w:r w:rsidR="00685AD5" w:rsidRPr="009F5AF2">
        <w:rPr>
          <w:color w:val="000000" w:themeColor="text1"/>
        </w:rPr>
        <w:t xml:space="preserve"> </w:t>
      </w:r>
      <w:r w:rsidR="00FA6BC4" w:rsidRPr="009F5AF2">
        <w:rPr>
          <w:color w:val="000000" w:themeColor="text1"/>
        </w:rPr>
        <w:t xml:space="preserve">has implications for GTPase regulation. </w:t>
      </w:r>
      <w:r w:rsidR="0060512C">
        <w:rPr>
          <w:color w:val="000000" w:themeColor="text1"/>
        </w:rPr>
        <w:t>Our finding</w:t>
      </w:r>
      <w:r w:rsidR="007A4A27">
        <w:rPr>
          <w:color w:val="000000" w:themeColor="text1"/>
        </w:rPr>
        <w:t xml:space="preserve"> that mutations </w:t>
      </w:r>
      <w:r w:rsidR="00370221">
        <w:rPr>
          <w:color w:val="000000" w:themeColor="text1"/>
        </w:rPr>
        <w:t xml:space="preserve">in </w:t>
      </w:r>
      <w:r w:rsidR="00EF4B73">
        <w:rPr>
          <w:color w:val="000000" w:themeColor="text1"/>
        </w:rPr>
        <w:t>Gsp1</w:t>
      </w:r>
      <w:r w:rsidR="00370221">
        <w:rPr>
          <w:color w:val="000000" w:themeColor="text1"/>
        </w:rPr>
        <w:t xml:space="preserve"> interfaces </w:t>
      </w:r>
      <w:r w:rsidR="007A4A27">
        <w:rPr>
          <w:color w:val="000000" w:themeColor="text1"/>
        </w:rPr>
        <w:t>allosterically modulate the switch cycle</w:t>
      </w:r>
      <w:r w:rsidR="0060512C">
        <w:rPr>
          <w:color w:val="000000" w:themeColor="text1"/>
        </w:rPr>
        <w:t xml:space="preserve"> </w:t>
      </w:r>
      <w:r w:rsidR="0037184C">
        <w:rPr>
          <w:color w:val="000000" w:themeColor="text1"/>
        </w:rPr>
        <w:t xml:space="preserve">identifies </w:t>
      </w:r>
      <w:r w:rsidR="008A230B" w:rsidRPr="009F5AF2">
        <w:rPr>
          <w:color w:val="000000" w:themeColor="text1"/>
        </w:rPr>
        <w:t xml:space="preserve">thermodynamic coupling between </w:t>
      </w:r>
      <w:r w:rsidR="00EF4B73">
        <w:rPr>
          <w:color w:val="000000" w:themeColor="text1"/>
        </w:rPr>
        <w:t xml:space="preserve">distal </w:t>
      </w:r>
      <w:r w:rsidR="008A230B" w:rsidRPr="009F5AF2">
        <w:rPr>
          <w:color w:val="000000" w:themeColor="text1"/>
        </w:rPr>
        <w:t xml:space="preserve">interfaces and the </w:t>
      </w:r>
      <w:r w:rsidR="00E972BA" w:rsidRPr="009F5AF2">
        <w:rPr>
          <w:color w:val="000000" w:themeColor="text1"/>
        </w:rPr>
        <w:t>active site</w:t>
      </w:r>
      <w:r w:rsidR="00370221">
        <w:rPr>
          <w:color w:val="000000" w:themeColor="text1"/>
        </w:rPr>
        <w:t>;</w:t>
      </w:r>
      <w:r w:rsidR="002F55A7" w:rsidRPr="009F5AF2">
        <w:rPr>
          <w:color w:val="000000" w:themeColor="text1"/>
        </w:rPr>
        <w:t xml:space="preserve"> </w:t>
      </w:r>
      <w:r w:rsidR="008A230B" w:rsidRPr="009F5AF2">
        <w:rPr>
          <w:color w:val="000000" w:themeColor="text1"/>
        </w:rPr>
        <w:t xml:space="preserve">partner </w:t>
      </w:r>
      <w:r w:rsidR="00B50E7F" w:rsidRPr="009F5AF2">
        <w:rPr>
          <w:color w:val="000000" w:themeColor="text1"/>
        </w:rPr>
        <w:t>binding</w:t>
      </w:r>
      <w:r w:rsidR="00F60954">
        <w:rPr>
          <w:color w:val="000000" w:themeColor="text1"/>
        </w:rPr>
        <w:t>,</w:t>
      </w:r>
      <w:r w:rsidR="00B50E7F" w:rsidRPr="009F5AF2">
        <w:rPr>
          <w:color w:val="000000" w:themeColor="text1"/>
        </w:rPr>
        <w:t xml:space="preserve"> </w:t>
      </w:r>
      <w:r w:rsidR="006F0F3F">
        <w:rPr>
          <w:color w:val="000000" w:themeColor="text1"/>
        </w:rPr>
        <w:t>posttranslational modifications</w:t>
      </w:r>
      <w:r w:rsidR="00F60954">
        <w:rPr>
          <w:color w:val="000000" w:themeColor="text1"/>
        </w:rPr>
        <w:t xml:space="preserve"> or small molecule binding</w:t>
      </w:r>
      <w:r w:rsidR="006F0F3F">
        <w:rPr>
          <w:color w:val="000000" w:themeColor="text1"/>
        </w:rPr>
        <w:t xml:space="preserve"> at</w:t>
      </w:r>
      <w:r w:rsidR="00B50E7F" w:rsidRPr="009F5AF2">
        <w:rPr>
          <w:color w:val="000000" w:themeColor="text1"/>
        </w:rPr>
        <w:t xml:space="preserve"> </w:t>
      </w:r>
      <w:r w:rsidR="005D0861">
        <w:rPr>
          <w:color w:val="000000" w:themeColor="text1"/>
        </w:rPr>
        <w:t xml:space="preserve">these </w:t>
      </w:r>
      <w:r w:rsidR="00713CA1" w:rsidRPr="009F5AF2">
        <w:rPr>
          <w:color w:val="000000" w:themeColor="text1"/>
        </w:rPr>
        <w:t>dista</w:t>
      </w:r>
      <w:r w:rsidR="00CD70A3" w:rsidRPr="009F5AF2">
        <w:rPr>
          <w:color w:val="000000" w:themeColor="text1"/>
        </w:rPr>
        <w:t>l</w:t>
      </w:r>
      <w:r w:rsidR="00B50E7F" w:rsidRPr="009F5AF2">
        <w:rPr>
          <w:color w:val="000000" w:themeColor="text1"/>
        </w:rPr>
        <w:t xml:space="preserve"> sites </w:t>
      </w:r>
      <w:r w:rsidR="005641B2">
        <w:rPr>
          <w:color w:val="000000" w:themeColor="text1"/>
        </w:rPr>
        <w:t xml:space="preserve">could </w:t>
      </w:r>
      <w:r w:rsidR="00E84CF2">
        <w:rPr>
          <w:color w:val="000000" w:themeColor="text1"/>
        </w:rPr>
        <w:t xml:space="preserve">also </w:t>
      </w:r>
      <w:r w:rsidR="0059670A" w:rsidRPr="009F5AF2">
        <w:rPr>
          <w:color w:val="000000" w:themeColor="text1"/>
        </w:rPr>
        <w:t>regulate</w:t>
      </w:r>
      <w:r w:rsidR="008A230B" w:rsidRPr="009F5AF2">
        <w:rPr>
          <w:color w:val="000000" w:themeColor="text1"/>
        </w:rPr>
        <w:t xml:space="preserve"> the switch. </w:t>
      </w:r>
    </w:p>
    <w:p w14:paraId="6DD7DE01" w14:textId="07E0C9F2" w:rsidR="00CA4628" w:rsidRDefault="00665748" w:rsidP="001A6FF4">
      <w:pPr>
        <w:rPr>
          <w:color w:val="000000" w:themeColor="text1"/>
        </w:rPr>
      </w:pPr>
      <w:r w:rsidRPr="009F5AF2">
        <w:rPr>
          <w:color w:val="000000" w:themeColor="text1"/>
        </w:rPr>
        <w:t xml:space="preserve">Our observation of widespread </w:t>
      </w:r>
      <w:r w:rsidR="00BB7B10" w:rsidRPr="009F5AF2">
        <w:rPr>
          <w:color w:val="000000" w:themeColor="text1"/>
        </w:rPr>
        <w:t xml:space="preserve">functional </w:t>
      </w:r>
      <w:r w:rsidRPr="009F5AF2">
        <w:rPr>
          <w:color w:val="000000" w:themeColor="text1"/>
        </w:rPr>
        <w:t xml:space="preserve">effects </w:t>
      </w:r>
      <w:r w:rsidR="00F03431" w:rsidRPr="009F5AF2">
        <w:rPr>
          <w:color w:val="000000" w:themeColor="text1"/>
        </w:rPr>
        <w:t>of</w:t>
      </w:r>
      <w:r w:rsidRPr="009F5AF2">
        <w:rPr>
          <w:color w:val="000000" w:themeColor="text1"/>
        </w:rPr>
        <w:t xml:space="preserve"> </w:t>
      </w:r>
      <w:r w:rsidR="00F03431" w:rsidRPr="009F5AF2">
        <w:rPr>
          <w:color w:val="000000" w:themeColor="text1"/>
        </w:rPr>
        <w:t xml:space="preserve">point mutations inducing </w:t>
      </w:r>
      <w:r w:rsidRPr="009F5AF2">
        <w:rPr>
          <w:color w:val="000000" w:themeColor="text1"/>
        </w:rPr>
        <w:t xml:space="preserve">relatively </w:t>
      </w:r>
      <w:r w:rsidR="00C0101C" w:rsidRPr="009F5AF2">
        <w:rPr>
          <w:color w:val="000000" w:themeColor="text1"/>
        </w:rPr>
        <w:t xml:space="preserve">small </w:t>
      </w:r>
      <w:r w:rsidR="00F03431" w:rsidRPr="009F5AF2">
        <w:rPr>
          <w:color w:val="000000" w:themeColor="text1"/>
        </w:rPr>
        <w:t xml:space="preserve">perturbations in the GTPase </w:t>
      </w:r>
      <w:r w:rsidR="00603515" w:rsidRPr="009F5AF2">
        <w:rPr>
          <w:color w:val="000000" w:themeColor="text1"/>
        </w:rPr>
        <w:t xml:space="preserve">switch </w:t>
      </w:r>
      <w:r w:rsidR="00F03431" w:rsidRPr="009F5AF2">
        <w:rPr>
          <w:color w:val="000000" w:themeColor="text1"/>
        </w:rPr>
        <w:t>kinetics</w:t>
      </w:r>
      <w:r w:rsidRPr="009F5AF2">
        <w:rPr>
          <w:color w:val="000000" w:themeColor="text1"/>
        </w:rPr>
        <w:t xml:space="preserve"> is reminiscent of the </w:t>
      </w:r>
      <w:r w:rsidR="00F03431" w:rsidRPr="009F5AF2">
        <w:rPr>
          <w:color w:val="000000" w:themeColor="text1"/>
        </w:rPr>
        <w:t xml:space="preserve">zero-order </w:t>
      </w:r>
      <w:proofErr w:type="spellStart"/>
      <w:r w:rsidRPr="009F5AF2">
        <w:rPr>
          <w:color w:val="000000" w:themeColor="text1"/>
        </w:rPr>
        <w:t>ultrasensitiv</w:t>
      </w:r>
      <w:r w:rsidR="00DA7240" w:rsidRPr="009F5AF2">
        <w:rPr>
          <w:color w:val="000000" w:themeColor="text1"/>
        </w:rPr>
        <w:t>ity</w:t>
      </w:r>
      <w:proofErr w:type="spellEnd"/>
      <w:r w:rsidRPr="009F5AF2">
        <w:rPr>
          <w:color w:val="000000" w:themeColor="text1"/>
        </w:rPr>
        <w:t xml:space="preserve"> </w:t>
      </w:r>
      <w:r w:rsidR="00267B63" w:rsidRPr="009F5AF2">
        <w:rPr>
          <w:color w:val="000000" w:themeColor="text1"/>
        </w:rPr>
        <w:t xml:space="preserve">achievable </w:t>
      </w:r>
      <w:r w:rsidRPr="009F5AF2">
        <w:rPr>
          <w:color w:val="000000" w:themeColor="text1"/>
        </w:rPr>
        <w:t xml:space="preserve">in </w:t>
      </w:r>
      <w:r w:rsidR="00D768A9" w:rsidRPr="009F5AF2">
        <w:rPr>
          <w:color w:val="000000" w:themeColor="text1"/>
        </w:rPr>
        <w:t>biological</w:t>
      </w:r>
      <w:r w:rsidRPr="009F5AF2">
        <w:rPr>
          <w:color w:val="000000" w:themeColor="text1"/>
        </w:rPr>
        <w:t xml:space="preserve"> motifs</w:t>
      </w:r>
      <w:r w:rsidR="00D768A9" w:rsidRPr="009F5AF2">
        <w:rPr>
          <w:color w:val="000000" w:themeColor="text1"/>
        </w:rPr>
        <w:t xml:space="preserve"> with opposing regulators</w:t>
      </w:r>
      <w:hyperlink w:anchor="_ENREF_2" w:tooltip="Goldbeter, 1981 #160" w:history="1">
        <w:r w:rsidR="00EB2A40">
          <w:rPr>
            <w:color w:val="000000" w:themeColor="text1"/>
          </w:rPr>
          <w:fldChar w:fldCharType="begin"/>
        </w:r>
        <w:r w:rsidR="00EB2A40">
          <w:rPr>
            <w:color w:val="000000" w:themeColor="text1"/>
          </w:rPr>
          <w:instrText xml:space="preserve"> ADDIN EN.CITE &lt;EndNote&gt;&lt;Cite&gt;&lt;Author&gt;Goldbeter&lt;/Author&gt;&lt;Year&gt;1981&lt;/Year&gt;&lt;RecNum&gt;160&lt;/RecNum&gt;&lt;IDText&gt;r05525&lt;/IDText&gt;&lt;DisplayText&gt;&lt;style face="superscript"&gt;2&lt;/style&gt;&lt;/DisplayText&gt;&lt;record&gt;&lt;rec-number&gt;160&lt;/rec-number&gt;&lt;foreign-keys&gt;&lt;key app="EN" db-id="tr0dtzxwjwedv6ezad9xeat5xeddv5ad9ser" timestamp="1572498171"&gt;160&lt;/key&gt;&lt;/foreign-keys&gt;&lt;ref-type name="Journal Article"&gt;17&lt;/ref-type&gt;&lt;contributors&gt;&lt;authors&gt;&lt;author&gt;Goldbeter, A&lt;/author&gt;&lt;author&gt;Koshland, D E&lt;/author&gt;&lt;/authors&gt;&lt;/contributors&gt;&lt;titles&gt;&lt;title&gt;An amplified sensitivity arising from covalent modification in biological systems.&lt;/title&gt;&lt;secondary-title&gt;Proceedings of the National Academy of Sciences&lt;/secondary-title&gt;&lt;/titles&gt;&lt;periodical&gt;&lt;full-title&gt;Proceedings of the National Academy of Sciences&lt;/full-title&gt;&lt;/periodical&gt;&lt;pages&gt;6840-6844&lt;/pages&gt;&lt;volume&gt;78&lt;/volume&gt;&lt;number&gt;11&lt;/number&gt;&lt;dates&gt;&lt;year&gt;1981&lt;/year&gt;&lt;pub-dates&gt;&lt;date&gt;Nov&lt;/date&gt;&lt;/pub-dates&gt;&lt;/dates&gt;&lt;accession-num&gt;6947258&lt;/accession-num&gt;&lt;label&gt;r05525&lt;/label&gt;&lt;urls&gt;&lt;related-urls&gt;&lt;url&gt;http://eutils.ncbi.nlm.nih.gov/entrez/eutils/elink.fcgi?dbfrom=pubmed&amp;amp;amp;id=6947258&amp;amp;amp;retmode=ref&amp;amp;amp;cmd=prlinks&lt;/url&gt;&lt;/related-urls&gt;&lt;pdf-urls&gt;&lt;url&gt;file://localhost/localhost/localhost/Users/tperica/Documents/Papers2/Articles/1981/Goldbeter/Proc%252520Natl%252520Acad%252520Sci%252520USA%2525201981%252520Goldbeter.pdf&lt;/url&gt;&lt;/pdf-urls&gt;&lt;/urls&gt;&lt;custom2&gt;PMC349147&lt;/custom2&gt;&lt;custom3&gt;papers2://publication/uuid/12BE76F3-0A71-4410-AF3B-6E3C4EAB4F82&lt;/custom3&gt;&lt;electronic-resource-num&gt;10.1073/pnas.78.11.6840&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2</w:t>
        </w:r>
        <w:r w:rsidR="00EB2A40">
          <w:rPr>
            <w:color w:val="000000" w:themeColor="text1"/>
          </w:rPr>
          <w:fldChar w:fldCharType="end"/>
        </w:r>
      </w:hyperlink>
      <w:r w:rsidRPr="009F5AF2">
        <w:rPr>
          <w:color w:val="000000" w:themeColor="text1"/>
        </w:rPr>
        <w:t xml:space="preserve">. While switch-like </w:t>
      </w:r>
      <w:proofErr w:type="spellStart"/>
      <w:r w:rsidRPr="009F5AF2">
        <w:rPr>
          <w:color w:val="000000" w:themeColor="text1"/>
        </w:rPr>
        <w:t>ultrasensitivity</w:t>
      </w:r>
      <w:proofErr w:type="spellEnd"/>
      <w:r w:rsidRPr="009F5AF2">
        <w:rPr>
          <w:color w:val="000000" w:themeColor="text1"/>
        </w:rPr>
        <w:t xml:space="preserve"> is typically described for systems </w:t>
      </w:r>
      <w:r w:rsidR="0001353C" w:rsidRPr="009F5AF2">
        <w:rPr>
          <w:color w:val="000000" w:themeColor="text1"/>
        </w:rPr>
        <w:t xml:space="preserve">controlled </w:t>
      </w:r>
      <w:r w:rsidRPr="009F5AF2">
        <w:rPr>
          <w:color w:val="000000" w:themeColor="text1"/>
        </w:rPr>
        <w:t>by covalent modifications</w:t>
      </w:r>
      <w:r w:rsidR="009D6209" w:rsidRPr="009F5AF2">
        <w:rPr>
          <w:color w:val="000000" w:themeColor="text1"/>
        </w:rPr>
        <w:t xml:space="preserve"> (such as phosphorylation)</w:t>
      </w:r>
      <w:r w:rsidRPr="009F5AF2">
        <w:rPr>
          <w:color w:val="000000" w:themeColor="text1"/>
        </w:rPr>
        <w:t xml:space="preserve">, our results, as well as the observations that cellular levels of small GTPase </w:t>
      </w:r>
      <w:r w:rsidR="00D768A9" w:rsidRPr="009F5AF2">
        <w:rPr>
          <w:color w:val="000000" w:themeColor="text1"/>
        </w:rPr>
        <w:t>regulators</w:t>
      </w:r>
      <w:r w:rsidRPr="009F5AF2">
        <w:rPr>
          <w:color w:val="000000" w:themeColor="text1"/>
        </w:rPr>
        <w:t xml:space="preserve"> </w:t>
      </w:r>
      <w:r w:rsidR="00E8564F" w:rsidRPr="009F5AF2">
        <w:rPr>
          <w:color w:val="000000" w:themeColor="text1"/>
        </w:rPr>
        <w:t xml:space="preserve">require </w:t>
      </w:r>
      <w:r w:rsidRPr="009F5AF2">
        <w:rPr>
          <w:color w:val="000000" w:themeColor="text1"/>
        </w:rPr>
        <w:t xml:space="preserve">tight </w:t>
      </w:r>
      <w:r w:rsidR="00D768A9" w:rsidRPr="009F5AF2">
        <w:rPr>
          <w:color w:val="000000" w:themeColor="text1"/>
        </w:rPr>
        <w:t>control</w:t>
      </w:r>
      <w:r w:rsidR="00EB2A40">
        <w:rPr>
          <w:color w:val="000000" w:themeColor="text1"/>
        </w:rPr>
        <w:fldChar w:fldCharType="begin">
          <w:fldData xml:space="preserve">PEVuZE5vdGU+PENpdGU+PEF1dGhvcj5CZXNyYXkgVW5hbDwvQXV0aG9yPjxZZWFyPjIwMTg8L1ll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PEVuZE5vdGU+PENpdGU+PEF1dGhvcj5CZXNyYXkgVW5hbDwvQXV0aG9yPjxZZWFyPjIwMTg8L1ll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hyperlink w:anchor="_ENREF_25" w:tooltip="Besray Unal, 2018 #181" w:history="1">
        <w:r w:rsidR="00EB2A40" w:rsidRPr="00EB2A40">
          <w:rPr>
            <w:noProof/>
            <w:color w:val="000000" w:themeColor="text1"/>
            <w:vertAlign w:val="superscript"/>
          </w:rPr>
          <w:t>25</w:t>
        </w:r>
      </w:hyperlink>
      <w:r w:rsidR="00EB2A40" w:rsidRPr="00EB2A40">
        <w:rPr>
          <w:noProof/>
          <w:color w:val="000000" w:themeColor="text1"/>
          <w:vertAlign w:val="superscript"/>
        </w:rPr>
        <w:t>,</w:t>
      </w:r>
      <w:hyperlink w:anchor="_ENREF_26" w:tooltip="Görlich, 2003 #174" w:history="1">
        <w:r w:rsidR="00EB2A40" w:rsidRPr="00EB2A40">
          <w:rPr>
            <w:noProof/>
            <w:color w:val="000000" w:themeColor="text1"/>
            <w:vertAlign w:val="superscript"/>
          </w:rPr>
          <w:t>26</w:t>
        </w:r>
      </w:hyperlink>
      <w:r w:rsidR="00EB2A40">
        <w:rPr>
          <w:color w:val="000000" w:themeColor="text1"/>
        </w:rPr>
        <w:fldChar w:fldCharType="end"/>
      </w:r>
      <w:r w:rsidR="00D3451D" w:rsidRPr="009F5AF2">
        <w:rPr>
          <w:color w:val="000000" w:themeColor="text1"/>
        </w:rPr>
        <w:t>,</w:t>
      </w:r>
      <w:r w:rsidRPr="009F5AF2">
        <w:rPr>
          <w:color w:val="000000" w:themeColor="text1"/>
        </w:rPr>
        <w:t xml:space="preserve"> corroborate a model of </w:t>
      </w:r>
      <w:proofErr w:type="spellStart"/>
      <w:r w:rsidRPr="009F5AF2">
        <w:rPr>
          <w:color w:val="000000" w:themeColor="text1"/>
        </w:rPr>
        <w:t>ultrasensitivity</w:t>
      </w:r>
      <w:proofErr w:type="spellEnd"/>
      <w:r w:rsidRPr="009F5AF2">
        <w:rPr>
          <w:color w:val="000000" w:themeColor="text1"/>
        </w:rPr>
        <w:t xml:space="preserve"> for GTPase conformational switches</w:t>
      </w:r>
      <w:hyperlink w:anchor="_ENREF_27" w:tooltip="Barr, 2013 #156" w:history="1">
        <w:r w:rsidR="00EB2A40">
          <w:rPr>
            <w:color w:val="000000" w:themeColor="text1"/>
          </w:rPr>
          <w:fldChar w:fldCharType="begin"/>
        </w:r>
        <w:r w:rsidR="00EB2A40">
          <w:rPr>
            <w:color w:val="000000" w:themeColor="text1"/>
          </w:rPr>
          <w:instrText xml:space="preserve"> ADDIN EN.CITE &lt;EndNote&gt;&lt;Cite&gt;&lt;Author&gt;Barr&lt;/Author&gt;&lt;Year&gt;2013&lt;/Year&gt;&lt;RecNum&gt;156&lt;/RecNum&gt;&lt;IDText&gt;r05519&lt;/IDText&gt;&lt;DisplayText&gt;&lt;style face="superscript"&gt;27&lt;/style&gt;&lt;/DisplayText&gt;&lt;record&gt;&lt;rec-number&gt;156&lt;/rec-number&gt;&lt;foreign-keys&gt;&lt;key app="EN" db-id="tr0dtzxwjwedv6ezad9xeat5xeddv5ad9ser" timestamp="1572498171"&gt;156&lt;/key&gt;&lt;/foreign-keys&gt;&lt;ref-type name="Journal Article"&gt;17&lt;/ref-type&gt;&lt;contributors&gt;&lt;authors&gt;&lt;author&gt;Barr, Francis A&lt;/author&gt;&lt;/authors&gt;&lt;/contributors&gt;&lt;auth-address&gt;Department of Biochemistry, University of Oxford, Oxford OX1 3QU, England, UK. francis.barr@bioch.ox.ac.uk&lt;/auth-address&gt;&lt;titles&gt;&lt;title&gt;Review series: Rab GTPases and membrane identity: causal or inconsequential?&lt;/title&gt;&lt;secondary-title&gt;The Journal of Cell Biology&lt;/secondary-title&gt;&lt;/titles&gt;&lt;periodical&gt;&lt;full-title&gt;The Journal of cell biology&lt;/full-title&gt;&lt;/periodical&gt;&lt;pages&gt;191-199&lt;/pages&gt;&lt;volume&gt;202&lt;/volume&gt;&lt;number&gt;2&lt;/number&gt;&lt;dates&gt;&lt;year&gt;2013&lt;/year&gt;&lt;pub-dates&gt;&lt;date&gt;Jul 22&lt;/date&gt;&lt;/pub-dates&gt;&lt;/dates&gt;&lt;accession-num&gt;23878272&lt;/accession-num&gt;&lt;label&gt;r05519&lt;/label&gt;&lt;work-type&gt;Review&lt;/work-type&gt;&lt;urls&gt;&lt;related-urls&gt;&lt;url&gt;http://eutils.ncbi.nlm.nih.gov/entrez/eutils/elink.fcgi?dbfrom=pubmed&amp;amp;amp;id=23878272&amp;amp;amp;retmode=ref&amp;amp;amp;cmd=prlinks&lt;/url&gt;&lt;/related-urls&gt;&lt;pdf-urls&gt;&lt;url&gt;file://localhost/localhost/localhost/Users/tperica/Documents/Papers2/Articles/2013/Barr/J.%252520Cell%252520Biol.%2525202013%252520Barr.pdf&lt;/url&gt;&lt;/pdf-urls&gt;&lt;/urls&gt;&lt;custom2&gt;PMC3718981&lt;/custom2&gt;&lt;custom3&gt;papers2://publication/uuid/B8CDCE59-D3D0-477C-8782-69E8DA60ECEA&lt;/custom3&gt;&lt;electronic-resource-num&gt;10.1083/jcb.201306010&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27</w:t>
        </w:r>
        <w:r w:rsidR="00EB2A40">
          <w:rPr>
            <w:color w:val="000000" w:themeColor="text1"/>
          </w:rPr>
          <w:fldChar w:fldCharType="end"/>
        </w:r>
      </w:hyperlink>
      <w:r w:rsidRPr="009F5AF2">
        <w:rPr>
          <w:color w:val="000000" w:themeColor="text1"/>
        </w:rPr>
        <w:t xml:space="preserve">. </w:t>
      </w:r>
    </w:p>
    <w:p w14:paraId="02235C97" w14:textId="3657F899" w:rsidR="00EA1802" w:rsidRPr="009F5AF2" w:rsidRDefault="00D958E0" w:rsidP="00911342">
      <w:pPr>
        <w:rPr>
          <w:b/>
          <w:color w:val="000000" w:themeColor="text1"/>
        </w:rPr>
        <w:sectPr w:rsidR="00EA1802" w:rsidRPr="009F5AF2" w:rsidSect="00D2620C">
          <w:footerReference w:type="even" r:id="rId8"/>
          <w:footerReference w:type="default" r:id="rId9"/>
          <w:endnotePr>
            <w:numFmt w:val="decimal"/>
          </w:endnotePr>
          <w:pgSz w:w="12240" w:h="15840"/>
          <w:pgMar w:top="1140" w:right="1140" w:bottom="1298" w:left="1140" w:header="720" w:footer="432" w:gutter="0"/>
          <w:lnNumType w:countBy="1" w:restart="continuous"/>
          <w:cols w:space="720"/>
          <w:docGrid w:linePitch="326"/>
        </w:sectPr>
      </w:pPr>
      <w:r>
        <w:rPr>
          <w:color w:val="000000" w:themeColor="text1"/>
        </w:rPr>
        <w:t>G</w:t>
      </w:r>
      <w:r w:rsidR="00430B4F" w:rsidRPr="009F5AF2">
        <w:rPr>
          <w:color w:val="000000" w:themeColor="text1"/>
        </w:rPr>
        <w:t xml:space="preserve">iven the prevalence of </w:t>
      </w:r>
      <w:r w:rsidR="00514C25" w:rsidRPr="009F5AF2">
        <w:rPr>
          <w:color w:val="000000" w:themeColor="text1"/>
        </w:rPr>
        <w:t xml:space="preserve">biological </w:t>
      </w:r>
      <w:r w:rsidR="00430B4F" w:rsidRPr="009F5AF2">
        <w:rPr>
          <w:color w:val="000000" w:themeColor="text1"/>
        </w:rPr>
        <w:t>two-state switch motifs</w:t>
      </w:r>
      <w:r w:rsidR="005A2748" w:rsidRPr="009F5AF2">
        <w:rPr>
          <w:color w:val="000000" w:themeColor="text1"/>
        </w:rPr>
        <w:t xml:space="preserve"> </w:t>
      </w:r>
      <w:r w:rsidR="00DB0C12" w:rsidRPr="009F5AF2">
        <w:rPr>
          <w:color w:val="000000" w:themeColor="text1"/>
        </w:rPr>
        <w:t>controlled by opposing regulators</w:t>
      </w:r>
      <w:r w:rsidR="00430B4F" w:rsidRPr="009F5AF2">
        <w:rPr>
          <w:color w:val="000000" w:themeColor="text1"/>
        </w:rPr>
        <w:t xml:space="preserve"> (kinase/phosphatase, acetylase/deacetylase)</w:t>
      </w:r>
      <w:hyperlink w:anchor="_ENREF_28" w:tooltip="Bashor, 2010 #188" w:history="1">
        <w:r w:rsidR="00EB2A40">
          <w:rPr>
            <w:color w:val="000000" w:themeColor="text1"/>
          </w:rPr>
          <w:fldChar w:fldCharType="begin"/>
        </w:r>
        <w:r w:rsidR="00EB2A40">
          <w:rPr>
            <w:color w:val="000000" w:themeColor="text1"/>
          </w:rPr>
          <w:instrText xml:space="preserve"> ADDIN EN.CITE &lt;EndNote&gt;&lt;Cite&gt;&lt;Author&gt;Bashor&lt;/Author&gt;&lt;Year&gt;2010&lt;/Year&gt;&lt;RecNum&gt;188&lt;/RecNum&gt;&lt;IDText&gt;r05332&lt;/IDText&gt;&lt;DisplayText&gt;&lt;style face="superscript"&gt;28&lt;/style&gt;&lt;/DisplayText&gt;&lt;record&gt;&lt;rec-number&gt;188&lt;/rec-number&gt;&lt;foreign-keys&gt;&lt;key app="EN" db-id="tr0dtzxwjwedv6ezad9xeat5xeddv5ad9ser" timestamp="1572498171"&gt;188&lt;/key&gt;&lt;/foreign-keys&gt;&lt;ref-type name="Journal Article"&gt;17&lt;/ref-type&gt;&lt;contributors&gt;&lt;authors&gt;&lt;author&gt;Bashor, Caleb J&lt;/author&gt;&lt;author&gt;Horwitz, Andrew A&lt;/author&gt;&lt;author&gt;Peisajovich, Sergio G&lt;/author&gt;&lt;author&gt;Lim, Wendell A&lt;/author&gt;&lt;/authors&gt;&lt;/contributors&gt;&lt;auth-address&gt;Department of Cellular and Molecular Pharmacology, University of California, San Francisco, California 94158-2517, USA.&lt;/auth-address&gt;&lt;titles&gt;&lt;title&gt;Rewiring cells: synthetic biology as a tool to interrogate the organizational principles of living systems.&lt;/title&gt;&lt;secondary-title&gt;Annual Review of Biophysics&lt;/secondary-title&gt;&lt;/titles&gt;&lt;periodical&gt;&lt;full-title&gt;Annual Review of Biophysics&lt;/full-title&gt;&lt;/periodical&gt;&lt;pages&gt;515-537&lt;/pages&gt;&lt;volume&gt;39&lt;/volume&gt;&lt;dates&gt;&lt;year&gt;2010&lt;/year&gt;&lt;/dates&gt;&lt;accession-num&gt;20192780&lt;/accession-num&gt;&lt;label&gt;r05332&lt;/label&gt;&lt;work-type&gt;Review&lt;/work-type&gt;&lt;urls&gt;&lt;related-urls&gt;&lt;url&gt;http://eutils.ncbi.nlm.nih.gov/entrez/eutils/elink.fcgi?dbfrom=pubmed&amp;amp;amp;id=20192780&amp;amp;amp;retmode=ref&amp;amp;amp;cmd=prlinks&lt;/url&gt;&lt;/related-urls&gt;&lt;pdf-urls&gt;&lt;url&gt;file://localhost/localhost/Users/tperica/Documents/Papers2/Articles/2010/Bashor/Annu.%2520Rev.%2520Biophys.%25202010%2520Bashor.pdf&lt;/url&gt;&lt;/pdf-urls&gt;&lt;/urls&gt;&lt;custom2&gt;PMC2965450&lt;/custom2&gt;&lt;custom3&gt;papers2://publication/uuid/CF3077AB-51DE-474B-B3C6-D846768134AF&lt;/custom3&gt;&lt;electronic-resource-num&gt;10.1146/annurev.biophys.050708.133652&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28</w:t>
        </w:r>
        <w:r w:rsidR="00EB2A40">
          <w:rPr>
            <w:color w:val="000000" w:themeColor="text1"/>
          </w:rPr>
          <w:fldChar w:fldCharType="end"/>
        </w:r>
      </w:hyperlink>
      <w:r w:rsidR="00430B4F" w:rsidRPr="009F5AF2">
        <w:rPr>
          <w:color w:val="000000" w:themeColor="text1"/>
        </w:rPr>
        <w:t xml:space="preserve">, we envision </w:t>
      </w:r>
      <w:r w:rsidR="00CA4628">
        <w:rPr>
          <w:color w:val="000000" w:themeColor="text1"/>
        </w:rPr>
        <w:t>our</w:t>
      </w:r>
      <w:r w:rsidR="00CA4628" w:rsidRPr="009F5AF2">
        <w:rPr>
          <w:color w:val="000000" w:themeColor="text1"/>
        </w:rPr>
        <w:t xml:space="preserve"> </w:t>
      </w:r>
      <w:r w:rsidR="00430B4F" w:rsidRPr="009F5AF2">
        <w:rPr>
          <w:color w:val="000000" w:themeColor="text1"/>
        </w:rPr>
        <w:t xml:space="preserve">approach </w:t>
      </w:r>
      <w:r w:rsidR="00E753E3" w:rsidRPr="009F5AF2">
        <w:rPr>
          <w:color w:val="000000" w:themeColor="text1"/>
        </w:rPr>
        <w:t xml:space="preserve">to </w:t>
      </w:r>
      <w:r w:rsidR="00AE6D99">
        <w:rPr>
          <w:color w:val="000000" w:themeColor="text1"/>
        </w:rPr>
        <w:t>engineer</w:t>
      </w:r>
      <w:r w:rsidR="00B139FF">
        <w:rPr>
          <w:color w:val="000000" w:themeColor="text1"/>
        </w:rPr>
        <w:t xml:space="preserve"> defined</w:t>
      </w:r>
      <w:r>
        <w:rPr>
          <w:color w:val="000000" w:themeColor="text1"/>
        </w:rPr>
        <w:t xml:space="preserve"> molecular perturbations </w:t>
      </w:r>
      <w:r w:rsidR="007330D7">
        <w:rPr>
          <w:color w:val="000000" w:themeColor="text1"/>
        </w:rPr>
        <w:t xml:space="preserve">and characterize them </w:t>
      </w:r>
      <w:r w:rsidR="00212944">
        <w:rPr>
          <w:color w:val="000000" w:themeColor="text1"/>
        </w:rPr>
        <w:t>with</w:t>
      </w:r>
      <w:r w:rsidR="00CA4628">
        <w:rPr>
          <w:color w:val="000000" w:themeColor="text1"/>
        </w:rPr>
        <w:t xml:space="preserve"> systems-level </w:t>
      </w:r>
      <w:r w:rsidR="00CA4628" w:rsidRPr="009F5AF2">
        <w:rPr>
          <w:color w:val="000000" w:themeColor="text1"/>
        </w:rPr>
        <w:t>functional gen</w:t>
      </w:r>
      <w:r w:rsidR="00CA4628">
        <w:rPr>
          <w:color w:val="000000" w:themeColor="text1"/>
        </w:rPr>
        <w:t>et</w:t>
      </w:r>
      <w:r w:rsidR="00CA4628" w:rsidRPr="009F5AF2">
        <w:rPr>
          <w:color w:val="000000" w:themeColor="text1"/>
        </w:rPr>
        <w:t>ics</w:t>
      </w:r>
      <w:r w:rsidR="00433CDA">
        <w:rPr>
          <w:color w:val="000000" w:themeColor="text1"/>
        </w:rPr>
        <w:t xml:space="preserve"> </w:t>
      </w:r>
      <w:r w:rsidR="0037184C">
        <w:rPr>
          <w:color w:val="000000" w:themeColor="text1"/>
        </w:rPr>
        <w:t>integrated</w:t>
      </w:r>
      <w:r w:rsidR="00212944">
        <w:rPr>
          <w:color w:val="000000" w:themeColor="text1"/>
        </w:rPr>
        <w:t xml:space="preserve"> </w:t>
      </w:r>
      <w:r w:rsidR="00433CDA">
        <w:rPr>
          <w:color w:val="000000" w:themeColor="text1"/>
        </w:rPr>
        <w:t>with detailed</w:t>
      </w:r>
      <w:r>
        <w:rPr>
          <w:color w:val="000000" w:themeColor="text1"/>
        </w:rPr>
        <w:t xml:space="preserve"> </w:t>
      </w:r>
      <w:r w:rsidR="00CA4628" w:rsidRPr="009F5AF2">
        <w:rPr>
          <w:color w:val="000000" w:themeColor="text1"/>
        </w:rPr>
        <w:t>biophysics</w:t>
      </w:r>
      <w:r w:rsidR="00907848">
        <w:rPr>
          <w:color w:val="000000" w:themeColor="text1"/>
        </w:rPr>
        <w:t xml:space="preserve"> to</w:t>
      </w:r>
      <w:r w:rsidR="00CA4628" w:rsidRPr="009F5AF2">
        <w:rPr>
          <w:color w:val="000000" w:themeColor="text1"/>
        </w:rPr>
        <w:t xml:space="preserve"> </w:t>
      </w:r>
      <w:r w:rsidR="00430B4F" w:rsidRPr="009F5AF2">
        <w:rPr>
          <w:color w:val="000000" w:themeColor="text1"/>
        </w:rPr>
        <w:t>be fruitful for other studies of cellular regulation</w:t>
      </w:r>
      <w:r w:rsidR="005E7429">
        <w:rPr>
          <w:color w:val="000000" w:themeColor="text1"/>
        </w:rPr>
        <w:t xml:space="preserve">. </w:t>
      </w:r>
      <w:r w:rsidR="00C162D7">
        <w:rPr>
          <w:color w:val="000000" w:themeColor="text1"/>
        </w:rPr>
        <w:t>Th</w:t>
      </w:r>
      <w:r w:rsidR="008E2582">
        <w:rPr>
          <w:color w:val="000000" w:themeColor="text1"/>
        </w:rPr>
        <w:t>e</w:t>
      </w:r>
      <w:r w:rsidR="00C162D7">
        <w:rPr>
          <w:color w:val="000000" w:themeColor="text1"/>
        </w:rPr>
        <w:t xml:space="preserve"> approach could</w:t>
      </w:r>
      <w:r w:rsidR="00F165EF" w:rsidRPr="009F5AF2">
        <w:rPr>
          <w:color w:val="000000" w:themeColor="text1"/>
        </w:rPr>
        <w:t xml:space="preserve"> and</w:t>
      </w:r>
      <w:r w:rsidR="00163EF6" w:rsidRPr="009F5AF2">
        <w:rPr>
          <w:color w:val="000000" w:themeColor="text1"/>
        </w:rPr>
        <w:t xml:space="preserve"> </w:t>
      </w:r>
      <w:r w:rsidR="00924431" w:rsidRPr="009F5AF2">
        <w:rPr>
          <w:color w:val="000000" w:themeColor="text1"/>
        </w:rPr>
        <w:t xml:space="preserve">to </w:t>
      </w:r>
      <w:r w:rsidR="00D302A0" w:rsidRPr="009F5AF2">
        <w:rPr>
          <w:color w:val="000000" w:themeColor="text1"/>
        </w:rPr>
        <w:t>be extended to mammalian systems using CR</w:t>
      </w:r>
      <w:r w:rsidR="002A4694" w:rsidRPr="009F5AF2">
        <w:rPr>
          <w:color w:val="000000" w:themeColor="text1"/>
        </w:rPr>
        <w:t>I</w:t>
      </w:r>
      <w:r w:rsidR="00D302A0" w:rsidRPr="009F5AF2">
        <w:rPr>
          <w:color w:val="000000" w:themeColor="text1"/>
        </w:rPr>
        <w:t xml:space="preserve">SPR-based approaches to </w:t>
      </w:r>
      <w:r w:rsidR="00DC27B7" w:rsidRPr="009F5AF2">
        <w:rPr>
          <w:color w:val="000000" w:themeColor="text1"/>
        </w:rPr>
        <w:t>yield</w:t>
      </w:r>
      <w:r w:rsidR="00924431" w:rsidRPr="009F5AF2">
        <w:rPr>
          <w:color w:val="000000" w:themeColor="text1"/>
        </w:rPr>
        <w:t xml:space="preserve"> </w:t>
      </w:r>
      <w:r w:rsidR="00CD1013" w:rsidRPr="009F5AF2">
        <w:rPr>
          <w:color w:val="000000" w:themeColor="text1"/>
        </w:rPr>
        <w:t>mechanistic insights</w:t>
      </w:r>
      <w:r w:rsidR="00D302A0" w:rsidRPr="009F5AF2">
        <w:rPr>
          <w:color w:val="000000" w:themeColor="text1"/>
        </w:rPr>
        <w:t xml:space="preserve"> </w:t>
      </w:r>
      <w:r w:rsidR="00CD1013" w:rsidRPr="009F5AF2">
        <w:rPr>
          <w:color w:val="000000" w:themeColor="text1"/>
        </w:rPr>
        <w:t xml:space="preserve">into the </w:t>
      </w:r>
      <w:r w:rsidR="00F76257" w:rsidRPr="009F5AF2">
        <w:rPr>
          <w:color w:val="000000" w:themeColor="text1"/>
        </w:rPr>
        <w:t xml:space="preserve">drastic </w:t>
      </w:r>
      <w:r w:rsidR="00CD1013" w:rsidRPr="009F5AF2">
        <w:rPr>
          <w:color w:val="000000" w:themeColor="text1"/>
        </w:rPr>
        <w:t xml:space="preserve">consequences of disease mutations </w:t>
      </w:r>
      <w:r w:rsidR="002D45C7" w:rsidRPr="009F5AF2">
        <w:rPr>
          <w:color w:val="000000" w:themeColor="text1"/>
        </w:rPr>
        <w:t>targeting</w:t>
      </w:r>
      <w:r w:rsidR="00CD1013" w:rsidRPr="009F5AF2">
        <w:rPr>
          <w:color w:val="000000" w:themeColor="text1"/>
        </w:rPr>
        <w:t xml:space="preserve"> central molecular </w:t>
      </w:r>
      <w:r w:rsidR="00C72CB3" w:rsidRPr="009F5AF2">
        <w:rPr>
          <w:color w:val="000000" w:themeColor="text1"/>
        </w:rPr>
        <w:t>switches.</w:t>
      </w:r>
    </w:p>
    <w:p w14:paraId="698ACE71" w14:textId="77777777" w:rsidR="0055279F" w:rsidRDefault="004033EB" w:rsidP="00120FD4">
      <w:pPr>
        <w:spacing w:after="0" w:line="240" w:lineRule="auto"/>
        <w:jc w:val="left"/>
        <w:rPr>
          <w:b/>
        </w:rPr>
      </w:pPr>
      <w:r w:rsidRPr="004033EB">
        <w:rPr>
          <w:b/>
        </w:rPr>
        <w:lastRenderedPageBreak/>
        <w:t>Main Text References</w:t>
      </w:r>
    </w:p>
    <w:p w14:paraId="1F601CDA" w14:textId="77777777" w:rsidR="0055279F" w:rsidRDefault="0055279F" w:rsidP="00120FD4">
      <w:pPr>
        <w:spacing w:after="0" w:line="240" w:lineRule="auto"/>
        <w:jc w:val="left"/>
        <w:rPr>
          <w:b/>
        </w:rPr>
      </w:pPr>
    </w:p>
    <w:p w14:paraId="4E08EA1F" w14:textId="002B7141" w:rsidR="0055279F" w:rsidRPr="00EB2A40" w:rsidRDefault="003142DC" w:rsidP="0055279F">
      <w:pPr>
        <w:pStyle w:val="EndNoteBibliography"/>
        <w:spacing w:after="0"/>
        <w:ind w:left="720" w:hanging="720"/>
        <w:rPr>
          <w:noProof/>
        </w:rPr>
      </w:pPr>
      <w:r>
        <w:rPr>
          <w:noProof/>
        </w:rPr>
        <w:t>1</w:t>
      </w:r>
      <w:r>
        <w:rPr>
          <w:noProof/>
        </w:rPr>
        <w:tab/>
      </w:r>
      <w:r w:rsidR="0055279F" w:rsidRPr="00EB2A40">
        <w:rPr>
          <w:noProof/>
        </w:rPr>
        <w:t xml:space="preserve">Ferrell, J. E. &amp; Ha, S. H. Ultrasensitivity part I: Michaelian responses and zero-order ultrasensitivity. </w:t>
      </w:r>
      <w:r w:rsidR="0055279F" w:rsidRPr="00EB2A40">
        <w:rPr>
          <w:i/>
          <w:noProof/>
        </w:rPr>
        <w:t>Trends in Biochemical Sciences</w:t>
      </w:r>
      <w:r w:rsidR="0055279F" w:rsidRPr="00EB2A40">
        <w:rPr>
          <w:noProof/>
        </w:rPr>
        <w:t xml:space="preserve"> </w:t>
      </w:r>
      <w:r w:rsidR="0055279F" w:rsidRPr="00EB2A40">
        <w:rPr>
          <w:b/>
          <w:noProof/>
        </w:rPr>
        <w:t>39</w:t>
      </w:r>
      <w:r w:rsidR="0055279F" w:rsidRPr="00EB2A40">
        <w:rPr>
          <w:noProof/>
        </w:rPr>
        <w:t>, 496-503, doi:10.1016/j.tibs.2014.08.003 (2014).</w:t>
      </w:r>
    </w:p>
    <w:p w14:paraId="470A8107" w14:textId="77777777" w:rsidR="0055279F" w:rsidRPr="00EB2A40" w:rsidRDefault="0055279F" w:rsidP="0055279F">
      <w:pPr>
        <w:pStyle w:val="EndNoteBibliography"/>
        <w:spacing w:after="0"/>
        <w:ind w:left="720" w:hanging="720"/>
        <w:rPr>
          <w:noProof/>
        </w:rPr>
      </w:pPr>
      <w:r w:rsidRPr="00EB2A40">
        <w:rPr>
          <w:noProof/>
        </w:rPr>
        <w:t>2</w:t>
      </w:r>
      <w:r w:rsidRPr="00EB2A40">
        <w:rPr>
          <w:noProof/>
        </w:rPr>
        <w:tab/>
        <w:t xml:space="preserve">Goldbeter, A. &amp; Koshland, D. E. An amplified sensitivity arising from covalent modification in biological systems. </w:t>
      </w:r>
      <w:r w:rsidRPr="00EB2A40">
        <w:rPr>
          <w:i/>
          <w:noProof/>
        </w:rPr>
        <w:t>Proceedings of the National Academy of Sciences</w:t>
      </w:r>
      <w:r w:rsidRPr="00EB2A40">
        <w:rPr>
          <w:noProof/>
        </w:rPr>
        <w:t xml:space="preserve"> </w:t>
      </w:r>
      <w:r w:rsidRPr="00EB2A40">
        <w:rPr>
          <w:b/>
          <w:noProof/>
        </w:rPr>
        <w:t>78</w:t>
      </w:r>
      <w:r w:rsidRPr="00EB2A40">
        <w:rPr>
          <w:noProof/>
        </w:rPr>
        <w:t>, 6840-6844, doi:10.1073/pnas.78.11.6840 (1981).</w:t>
      </w:r>
    </w:p>
    <w:p w14:paraId="7904B43E" w14:textId="77777777" w:rsidR="0055279F" w:rsidRPr="00EB2A40" w:rsidRDefault="0055279F" w:rsidP="0055279F">
      <w:pPr>
        <w:pStyle w:val="EndNoteBibliography"/>
        <w:spacing w:after="0"/>
        <w:ind w:left="720" w:hanging="720"/>
        <w:rPr>
          <w:noProof/>
        </w:rPr>
      </w:pPr>
      <w:r w:rsidRPr="00EB2A40">
        <w:rPr>
          <w:noProof/>
        </w:rPr>
        <w:t>3</w:t>
      </w:r>
      <w:r w:rsidRPr="00EB2A40">
        <w:rPr>
          <w:noProof/>
        </w:rPr>
        <w:tab/>
        <w:t xml:space="preserve">Eisenberg, D., Marcotte, E. M., Xenarios, I. &amp; Yeates, T. O. Protein function in the post-genomic era. </w:t>
      </w:r>
      <w:r w:rsidRPr="00EB2A40">
        <w:rPr>
          <w:i/>
          <w:noProof/>
        </w:rPr>
        <w:t>Nature</w:t>
      </w:r>
      <w:r w:rsidRPr="00EB2A40">
        <w:rPr>
          <w:noProof/>
        </w:rPr>
        <w:t xml:space="preserve"> </w:t>
      </w:r>
      <w:r w:rsidRPr="00EB2A40">
        <w:rPr>
          <w:b/>
          <w:noProof/>
        </w:rPr>
        <w:t>405</w:t>
      </w:r>
      <w:r w:rsidRPr="00EB2A40">
        <w:rPr>
          <w:noProof/>
        </w:rPr>
        <w:t>, 823-826, doi:10.1038/35015694 (2000).</w:t>
      </w:r>
    </w:p>
    <w:p w14:paraId="4483B266" w14:textId="77777777" w:rsidR="0055279F" w:rsidRPr="00EB2A40" w:rsidRDefault="0055279F" w:rsidP="0055279F">
      <w:pPr>
        <w:pStyle w:val="EndNoteBibliography"/>
        <w:spacing w:after="0"/>
        <w:ind w:left="720" w:hanging="720"/>
        <w:rPr>
          <w:noProof/>
        </w:rPr>
      </w:pPr>
      <w:r w:rsidRPr="00EB2A40">
        <w:rPr>
          <w:noProof/>
        </w:rPr>
        <w:t>4</w:t>
      </w:r>
      <w:r w:rsidRPr="00EB2A40">
        <w:rPr>
          <w:noProof/>
        </w:rPr>
        <w:tab/>
        <w:t xml:space="preserve">Rush, M. G., Drivas, G. &amp; D’Eustachio, P. The small nuclear GTPase Ran: how much does it run? </w:t>
      </w:r>
      <w:r w:rsidRPr="00EB2A40">
        <w:rPr>
          <w:i/>
          <w:noProof/>
        </w:rPr>
        <w:t>BioEssays</w:t>
      </w:r>
      <w:r w:rsidRPr="00EB2A40">
        <w:rPr>
          <w:noProof/>
        </w:rPr>
        <w:t xml:space="preserve"> </w:t>
      </w:r>
      <w:r w:rsidRPr="00EB2A40">
        <w:rPr>
          <w:b/>
          <w:noProof/>
        </w:rPr>
        <w:t>18</w:t>
      </w:r>
      <w:r w:rsidRPr="00EB2A40">
        <w:rPr>
          <w:noProof/>
        </w:rPr>
        <w:t>, 103-112, doi:10.1002/bies.950180206 (1996).</w:t>
      </w:r>
    </w:p>
    <w:p w14:paraId="0B5FC0E9" w14:textId="77777777" w:rsidR="0055279F" w:rsidRPr="00EB2A40" w:rsidRDefault="0055279F" w:rsidP="0055279F">
      <w:pPr>
        <w:pStyle w:val="EndNoteBibliography"/>
        <w:spacing w:after="0"/>
        <w:ind w:left="720" w:hanging="720"/>
        <w:rPr>
          <w:noProof/>
        </w:rPr>
      </w:pPr>
      <w:r w:rsidRPr="00EB2A40">
        <w:rPr>
          <w:noProof/>
        </w:rPr>
        <w:t>5</w:t>
      </w:r>
      <w:r w:rsidRPr="00EB2A40">
        <w:rPr>
          <w:noProof/>
        </w:rPr>
        <w:tab/>
        <w:t xml:space="preserve">Collins, S. R., Schuldiner, M., Krogan, N. J. &amp; Weissman, J. S. A strategy for extracting and analyzing large-scale quantitative epistatic interaction data. </w:t>
      </w:r>
      <w:r w:rsidRPr="00EB2A40">
        <w:rPr>
          <w:i/>
          <w:noProof/>
        </w:rPr>
        <w:t>Genome Biology</w:t>
      </w:r>
      <w:r w:rsidRPr="00EB2A40">
        <w:rPr>
          <w:noProof/>
        </w:rPr>
        <w:t xml:space="preserve"> </w:t>
      </w:r>
      <w:r w:rsidRPr="00EB2A40">
        <w:rPr>
          <w:b/>
          <w:noProof/>
        </w:rPr>
        <w:t>7</w:t>
      </w:r>
      <w:r w:rsidRPr="00EB2A40">
        <w:rPr>
          <w:noProof/>
        </w:rPr>
        <w:t>, R63, doi:10.1186/gb-2006-7-7-r63 (2006).</w:t>
      </w:r>
    </w:p>
    <w:p w14:paraId="7378538D" w14:textId="77777777" w:rsidR="0055279F" w:rsidRPr="00EB2A40" w:rsidRDefault="0055279F" w:rsidP="0055279F">
      <w:pPr>
        <w:pStyle w:val="EndNoteBibliography"/>
        <w:spacing w:after="0"/>
        <w:ind w:left="720" w:hanging="720"/>
        <w:rPr>
          <w:noProof/>
        </w:rPr>
      </w:pPr>
      <w:r w:rsidRPr="00EB2A40">
        <w:rPr>
          <w:noProof/>
        </w:rPr>
        <w:t>6</w:t>
      </w:r>
      <w:r w:rsidRPr="00EB2A40">
        <w:rPr>
          <w:noProof/>
        </w:rPr>
        <w:tab/>
        <w:t xml:space="preserve">Mellis, I. A. &amp; Raj, A. Half dozen of one, six billion of the other: What can small- and large-scale molecular systems biology learn from one another? </w:t>
      </w:r>
      <w:r w:rsidRPr="00EB2A40">
        <w:rPr>
          <w:i/>
          <w:noProof/>
        </w:rPr>
        <w:t>Genome Research</w:t>
      </w:r>
      <w:r w:rsidRPr="00EB2A40">
        <w:rPr>
          <w:noProof/>
        </w:rPr>
        <w:t xml:space="preserve"> </w:t>
      </w:r>
      <w:r w:rsidRPr="00EB2A40">
        <w:rPr>
          <w:b/>
          <w:noProof/>
        </w:rPr>
        <w:t>25</w:t>
      </w:r>
      <w:r w:rsidRPr="00EB2A40">
        <w:rPr>
          <w:noProof/>
        </w:rPr>
        <w:t>, 1466-1472, doi:10.1101/gr.190579.115 (2015).</w:t>
      </w:r>
    </w:p>
    <w:p w14:paraId="6A2A4F2B" w14:textId="77777777" w:rsidR="0055279F" w:rsidRPr="00EB2A40" w:rsidRDefault="0055279F" w:rsidP="0055279F">
      <w:pPr>
        <w:pStyle w:val="EndNoteBibliography"/>
        <w:spacing w:after="0"/>
        <w:ind w:left="720" w:hanging="720"/>
        <w:rPr>
          <w:noProof/>
        </w:rPr>
      </w:pPr>
      <w:r w:rsidRPr="00EB2A40">
        <w:rPr>
          <w:noProof/>
        </w:rPr>
        <w:t>7</w:t>
      </w:r>
      <w:r w:rsidRPr="00EB2A40">
        <w:rPr>
          <w:noProof/>
        </w:rPr>
        <w:tab/>
        <w:t xml:space="preserve">Pincus, D., Letunic, I., Bork, P. &amp; Lim, W. A. Evolution of the phospho-tyrosine signaling machinery in premetazoan lineages. </w:t>
      </w:r>
      <w:r w:rsidRPr="00EB2A40">
        <w:rPr>
          <w:i/>
          <w:noProof/>
        </w:rPr>
        <w:t>Proceedings of the National Academy of Sciences</w:t>
      </w:r>
      <w:r w:rsidRPr="00EB2A40">
        <w:rPr>
          <w:noProof/>
        </w:rPr>
        <w:t xml:space="preserve"> </w:t>
      </w:r>
      <w:r w:rsidRPr="00EB2A40">
        <w:rPr>
          <w:b/>
          <w:noProof/>
        </w:rPr>
        <w:t>105</w:t>
      </w:r>
      <w:r w:rsidRPr="00EB2A40">
        <w:rPr>
          <w:noProof/>
        </w:rPr>
        <w:t>, 9680-9684, doi:10.1038/nrg977 (2008).</w:t>
      </w:r>
    </w:p>
    <w:p w14:paraId="742C03B4" w14:textId="77777777" w:rsidR="0055279F" w:rsidRPr="00EB2A40" w:rsidRDefault="0055279F" w:rsidP="0055279F">
      <w:pPr>
        <w:pStyle w:val="EndNoteBibliography"/>
        <w:spacing w:after="0"/>
        <w:ind w:left="720" w:hanging="720"/>
        <w:rPr>
          <w:noProof/>
        </w:rPr>
      </w:pPr>
      <w:r w:rsidRPr="00EB2A40">
        <w:rPr>
          <w:noProof/>
        </w:rPr>
        <w:t>8</w:t>
      </w:r>
      <w:r w:rsidRPr="00EB2A40">
        <w:rPr>
          <w:noProof/>
        </w:rPr>
        <w:tab/>
        <w:t xml:space="preserve">Dasso, M. The Ran GTPase: theme and variations. </w:t>
      </w:r>
      <w:r w:rsidRPr="00EB2A40">
        <w:rPr>
          <w:i/>
          <w:noProof/>
        </w:rPr>
        <w:t>Current Biology</w:t>
      </w:r>
      <w:r w:rsidRPr="00EB2A40">
        <w:rPr>
          <w:noProof/>
        </w:rPr>
        <w:t xml:space="preserve"> </w:t>
      </w:r>
      <w:r w:rsidRPr="00EB2A40">
        <w:rPr>
          <w:b/>
          <w:noProof/>
        </w:rPr>
        <w:t>12</w:t>
      </w:r>
      <w:r w:rsidRPr="00EB2A40">
        <w:rPr>
          <w:noProof/>
        </w:rPr>
        <w:t>, R502-508, doi:10.1016/s0960-9822(02)00970-3 (2002).</w:t>
      </w:r>
    </w:p>
    <w:p w14:paraId="5796FD7C" w14:textId="77777777" w:rsidR="0055279F" w:rsidRPr="00EB2A40" w:rsidRDefault="0055279F" w:rsidP="0055279F">
      <w:pPr>
        <w:pStyle w:val="EndNoteBibliography"/>
        <w:spacing w:after="0"/>
        <w:ind w:left="720" w:hanging="720"/>
        <w:rPr>
          <w:noProof/>
        </w:rPr>
      </w:pPr>
      <w:r w:rsidRPr="00EB2A40">
        <w:rPr>
          <w:noProof/>
        </w:rPr>
        <w:t>9</w:t>
      </w:r>
      <w:r w:rsidRPr="00EB2A40">
        <w:rPr>
          <w:noProof/>
        </w:rPr>
        <w:tab/>
        <w:t>Bischoff, F. R. &amp; Ponstingl, H.  Vol. 1  (eds M G Rush &amp; P D’Eustachio)  163-176 (Springer, Boston, MA, 2001).</w:t>
      </w:r>
    </w:p>
    <w:p w14:paraId="568769DE" w14:textId="77777777" w:rsidR="0055279F" w:rsidRPr="00EB2A40" w:rsidRDefault="0055279F" w:rsidP="0055279F">
      <w:pPr>
        <w:pStyle w:val="EndNoteBibliography"/>
        <w:spacing w:after="0"/>
        <w:ind w:left="720" w:hanging="720"/>
        <w:rPr>
          <w:noProof/>
        </w:rPr>
      </w:pPr>
      <w:r w:rsidRPr="00EB2A40">
        <w:rPr>
          <w:noProof/>
        </w:rPr>
        <w:t>10</w:t>
      </w:r>
      <w:r w:rsidRPr="00EB2A40">
        <w:rPr>
          <w:noProof/>
        </w:rPr>
        <w:tab/>
        <w:t xml:space="preserve">Moore, M. S. &amp; Blobel, G. The GTP-binding protein Ran/TC4 is required for protein import into the nucleus. </w:t>
      </w:r>
      <w:r w:rsidRPr="00EB2A40">
        <w:rPr>
          <w:i/>
          <w:noProof/>
        </w:rPr>
        <w:t>Nature</w:t>
      </w:r>
      <w:r w:rsidRPr="00EB2A40">
        <w:rPr>
          <w:noProof/>
        </w:rPr>
        <w:t xml:space="preserve"> </w:t>
      </w:r>
      <w:r w:rsidRPr="00EB2A40">
        <w:rPr>
          <w:b/>
          <w:noProof/>
        </w:rPr>
        <w:t>365</w:t>
      </w:r>
      <w:r w:rsidRPr="00EB2A40">
        <w:rPr>
          <w:noProof/>
        </w:rPr>
        <w:t>, 661-663, doi:10.1038/365661a0 (1993).</w:t>
      </w:r>
    </w:p>
    <w:p w14:paraId="23F5521A" w14:textId="77777777" w:rsidR="0055279F" w:rsidRPr="00EB2A40" w:rsidRDefault="0055279F" w:rsidP="0055279F">
      <w:pPr>
        <w:pStyle w:val="EndNoteBibliography"/>
        <w:spacing w:after="0"/>
        <w:ind w:left="720" w:hanging="720"/>
        <w:rPr>
          <w:noProof/>
        </w:rPr>
      </w:pPr>
      <w:r w:rsidRPr="00EB2A40">
        <w:rPr>
          <w:noProof/>
        </w:rPr>
        <w:t>11</w:t>
      </w:r>
      <w:r w:rsidRPr="00EB2A40">
        <w:rPr>
          <w:noProof/>
        </w:rPr>
        <w:tab/>
        <w:t xml:space="preserve">Stewart, M. Molecular mechanism of the nuclear protein import cycle. </w:t>
      </w:r>
      <w:r w:rsidRPr="00EB2A40">
        <w:rPr>
          <w:i/>
          <w:noProof/>
        </w:rPr>
        <w:t>Nature Reviews Molecular Cell Biology</w:t>
      </w:r>
      <w:r w:rsidRPr="00EB2A40">
        <w:rPr>
          <w:noProof/>
        </w:rPr>
        <w:t xml:space="preserve"> </w:t>
      </w:r>
      <w:r w:rsidRPr="00EB2A40">
        <w:rPr>
          <w:b/>
          <w:noProof/>
        </w:rPr>
        <w:t>8</w:t>
      </w:r>
      <w:r w:rsidRPr="00EB2A40">
        <w:rPr>
          <w:noProof/>
        </w:rPr>
        <w:t>, 195-208, doi:10.1038/nrm2114 (2007).</w:t>
      </w:r>
    </w:p>
    <w:p w14:paraId="155B6ADE" w14:textId="77777777" w:rsidR="0055279F" w:rsidRPr="00EB2A40" w:rsidRDefault="0055279F" w:rsidP="0055279F">
      <w:pPr>
        <w:pStyle w:val="EndNoteBibliography"/>
        <w:spacing w:after="0"/>
        <w:ind w:left="720" w:hanging="720"/>
        <w:rPr>
          <w:noProof/>
        </w:rPr>
      </w:pPr>
      <w:r w:rsidRPr="00EB2A40">
        <w:rPr>
          <w:noProof/>
        </w:rPr>
        <w:t>12</w:t>
      </w:r>
      <w:r w:rsidRPr="00EB2A40">
        <w:rPr>
          <w:noProof/>
        </w:rPr>
        <w:tab/>
        <w:t xml:space="preserve">Köhler, A. &amp; Hurt, E. Exporting RNA from the nucleus to the cytoplasm. </w:t>
      </w:r>
      <w:r w:rsidRPr="00EB2A40">
        <w:rPr>
          <w:i/>
          <w:noProof/>
        </w:rPr>
        <w:t>Nature Reviews Molecular Cell Biology</w:t>
      </w:r>
      <w:r w:rsidRPr="00EB2A40">
        <w:rPr>
          <w:noProof/>
        </w:rPr>
        <w:t xml:space="preserve"> </w:t>
      </w:r>
      <w:r w:rsidRPr="00EB2A40">
        <w:rPr>
          <w:b/>
          <w:noProof/>
        </w:rPr>
        <w:t>8</w:t>
      </w:r>
      <w:r w:rsidRPr="00EB2A40">
        <w:rPr>
          <w:noProof/>
        </w:rPr>
        <w:t>, 761-773, doi:10.1038/nrm2255 (2007).</w:t>
      </w:r>
    </w:p>
    <w:p w14:paraId="6F1F7BB2" w14:textId="77777777" w:rsidR="0055279F" w:rsidRPr="00EB2A40" w:rsidRDefault="0055279F" w:rsidP="0055279F">
      <w:pPr>
        <w:pStyle w:val="EndNoteBibliography"/>
        <w:spacing w:after="0"/>
        <w:ind w:left="720" w:hanging="720"/>
        <w:rPr>
          <w:noProof/>
        </w:rPr>
      </w:pPr>
      <w:r w:rsidRPr="00EB2A40">
        <w:rPr>
          <w:noProof/>
        </w:rPr>
        <w:t>13</w:t>
      </w:r>
      <w:r w:rsidRPr="00EB2A40">
        <w:rPr>
          <w:noProof/>
        </w:rPr>
        <w:tab/>
        <w:t xml:space="preserve">Delaleau, M. &amp; Borden, K. L. B. Multiple Export Mechanisms for mRNAs. </w:t>
      </w:r>
      <w:r w:rsidRPr="00EB2A40">
        <w:rPr>
          <w:i/>
          <w:noProof/>
        </w:rPr>
        <w:t>Cells</w:t>
      </w:r>
      <w:r w:rsidRPr="00EB2A40">
        <w:rPr>
          <w:noProof/>
        </w:rPr>
        <w:t xml:space="preserve"> </w:t>
      </w:r>
      <w:r w:rsidRPr="00EB2A40">
        <w:rPr>
          <w:b/>
          <w:noProof/>
        </w:rPr>
        <w:t>4</w:t>
      </w:r>
      <w:r w:rsidRPr="00EB2A40">
        <w:rPr>
          <w:noProof/>
        </w:rPr>
        <w:t>, 452, doi:10.3390/cells4030452 (2015).</w:t>
      </w:r>
    </w:p>
    <w:p w14:paraId="25D94C95" w14:textId="77777777" w:rsidR="0055279F" w:rsidRPr="00EB2A40" w:rsidRDefault="0055279F" w:rsidP="0055279F">
      <w:pPr>
        <w:pStyle w:val="EndNoteBibliography"/>
        <w:spacing w:after="0"/>
        <w:ind w:left="720" w:hanging="720"/>
        <w:rPr>
          <w:noProof/>
        </w:rPr>
      </w:pPr>
      <w:r w:rsidRPr="00EB2A40">
        <w:rPr>
          <w:noProof/>
        </w:rPr>
        <w:t>14</w:t>
      </w:r>
      <w:r w:rsidRPr="00EB2A40">
        <w:rPr>
          <w:noProof/>
        </w:rPr>
        <w:tab/>
        <w:t xml:space="preserve">Arnaoutov, A. &amp; Dasso, M. The Ran GTPase regulates kinetochore function. </w:t>
      </w:r>
      <w:r w:rsidRPr="00EB2A40">
        <w:rPr>
          <w:i/>
          <w:noProof/>
        </w:rPr>
        <w:t>Developmental Cell</w:t>
      </w:r>
      <w:r w:rsidRPr="00EB2A40">
        <w:rPr>
          <w:noProof/>
        </w:rPr>
        <w:t xml:space="preserve"> </w:t>
      </w:r>
      <w:r w:rsidRPr="00EB2A40">
        <w:rPr>
          <w:b/>
          <w:noProof/>
        </w:rPr>
        <w:t>5</w:t>
      </w:r>
      <w:r w:rsidRPr="00EB2A40">
        <w:rPr>
          <w:noProof/>
        </w:rPr>
        <w:t>, 99-111 (2003).</w:t>
      </w:r>
    </w:p>
    <w:p w14:paraId="1C5BBFC8" w14:textId="77777777" w:rsidR="0055279F" w:rsidRPr="00EB2A40" w:rsidRDefault="0055279F" w:rsidP="0055279F">
      <w:pPr>
        <w:pStyle w:val="EndNoteBibliography"/>
        <w:spacing w:after="0"/>
        <w:ind w:left="720" w:hanging="720"/>
        <w:rPr>
          <w:noProof/>
        </w:rPr>
      </w:pPr>
      <w:r w:rsidRPr="00EB2A40">
        <w:rPr>
          <w:noProof/>
        </w:rPr>
        <w:t>15</w:t>
      </w:r>
      <w:r w:rsidRPr="00EB2A40">
        <w:rPr>
          <w:noProof/>
        </w:rPr>
        <w:tab/>
        <w:t>Ren, M.</w:t>
      </w:r>
      <w:r w:rsidRPr="00EB2A40">
        <w:rPr>
          <w:i/>
          <w:noProof/>
        </w:rPr>
        <w:t xml:space="preserve"> et al.</w:t>
      </w:r>
      <w:r w:rsidRPr="00EB2A40">
        <w:rPr>
          <w:noProof/>
        </w:rPr>
        <w:t xml:space="preserve"> Separate domains of the Ran GTPase interact with different factors to regulate nuclear protein import and RNA processing. </w:t>
      </w:r>
      <w:r w:rsidRPr="00EB2A40">
        <w:rPr>
          <w:i/>
          <w:noProof/>
        </w:rPr>
        <w:t>Molecular and Cellular Biology</w:t>
      </w:r>
      <w:r w:rsidRPr="00EB2A40">
        <w:rPr>
          <w:noProof/>
        </w:rPr>
        <w:t xml:space="preserve"> </w:t>
      </w:r>
      <w:r w:rsidRPr="00EB2A40">
        <w:rPr>
          <w:b/>
          <w:noProof/>
        </w:rPr>
        <w:t>15</w:t>
      </w:r>
      <w:r w:rsidRPr="00EB2A40">
        <w:rPr>
          <w:noProof/>
        </w:rPr>
        <w:t>, 2117-2124, doi:10.1128/mcb.15.4.2117 (1995).</w:t>
      </w:r>
    </w:p>
    <w:p w14:paraId="06D9125C" w14:textId="77777777" w:rsidR="0055279F" w:rsidRPr="00EB2A40" w:rsidRDefault="0055279F" w:rsidP="0055279F">
      <w:pPr>
        <w:pStyle w:val="EndNoteBibliography"/>
        <w:spacing w:after="0"/>
        <w:ind w:left="720" w:hanging="720"/>
        <w:rPr>
          <w:noProof/>
        </w:rPr>
      </w:pPr>
      <w:r w:rsidRPr="00EB2A40">
        <w:rPr>
          <w:noProof/>
        </w:rPr>
        <w:t>16</w:t>
      </w:r>
      <w:r w:rsidRPr="00EB2A40">
        <w:rPr>
          <w:noProof/>
        </w:rPr>
        <w:tab/>
        <w:t xml:space="preserve">Rojas, A. M., Fuentes, G., Rausell, A. &amp; Valencia, A. The Ras protein superfamily: evolutionary tree and role of conserved amino acids. </w:t>
      </w:r>
      <w:r w:rsidRPr="00EB2A40">
        <w:rPr>
          <w:i/>
          <w:noProof/>
        </w:rPr>
        <w:t>The Journal of Cell Biology</w:t>
      </w:r>
      <w:r w:rsidRPr="00EB2A40">
        <w:rPr>
          <w:noProof/>
        </w:rPr>
        <w:t xml:space="preserve"> </w:t>
      </w:r>
      <w:r w:rsidRPr="00EB2A40">
        <w:rPr>
          <w:b/>
          <w:noProof/>
        </w:rPr>
        <w:t>196</w:t>
      </w:r>
      <w:r w:rsidRPr="00EB2A40">
        <w:rPr>
          <w:noProof/>
        </w:rPr>
        <w:t>, 189-201, doi:10.1083/jcb.201103008 (2012).</w:t>
      </w:r>
    </w:p>
    <w:p w14:paraId="50A1F776" w14:textId="77777777" w:rsidR="0055279F" w:rsidRPr="00EB2A40" w:rsidRDefault="0055279F" w:rsidP="0055279F">
      <w:pPr>
        <w:pStyle w:val="EndNoteBibliography"/>
        <w:spacing w:after="0"/>
        <w:ind w:left="720" w:hanging="720"/>
        <w:rPr>
          <w:noProof/>
        </w:rPr>
      </w:pPr>
      <w:r w:rsidRPr="00EB2A40">
        <w:rPr>
          <w:noProof/>
        </w:rPr>
        <w:t>17</w:t>
      </w:r>
      <w:r w:rsidRPr="00EB2A40">
        <w:rPr>
          <w:noProof/>
        </w:rPr>
        <w:tab/>
        <w:t>Braberg, H.</w:t>
      </w:r>
      <w:r w:rsidRPr="00EB2A40">
        <w:rPr>
          <w:i/>
          <w:noProof/>
        </w:rPr>
        <w:t xml:space="preserve"> et al.</w:t>
      </w:r>
      <w:r w:rsidRPr="00EB2A40">
        <w:rPr>
          <w:noProof/>
        </w:rPr>
        <w:t xml:space="preserve"> From structure to systems: high-resolution, quantitative genetic analysis of RNA polymerase II. </w:t>
      </w:r>
      <w:r w:rsidRPr="00EB2A40">
        <w:rPr>
          <w:i/>
          <w:noProof/>
        </w:rPr>
        <w:t>Cell</w:t>
      </w:r>
      <w:r w:rsidRPr="00EB2A40">
        <w:rPr>
          <w:noProof/>
        </w:rPr>
        <w:t xml:space="preserve"> </w:t>
      </w:r>
      <w:r w:rsidRPr="00EB2A40">
        <w:rPr>
          <w:b/>
          <w:noProof/>
        </w:rPr>
        <w:t>154</w:t>
      </w:r>
      <w:r w:rsidRPr="00EB2A40">
        <w:rPr>
          <w:noProof/>
        </w:rPr>
        <w:t>, 775-788, doi:10.1016/j.cell.2013.07.033 (2013).</w:t>
      </w:r>
    </w:p>
    <w:p w14:paraId="709F51DD" w14:textId="77777777" w:rsidR="0055279F" w:rsidRPr="00EB2A40" w:rsidRDefault="0055279F" w:rsidP="0055279F">
      <w:pPr>
        <w:pStyle w:val="EndNoteBibliography"/>
        <w:spacing w:after="0"/>
        <w:ind w:left="720" w:hanging="720"/>
        <w:rPr>
          <w:noProof/>
        </w:rPr>
      </w:pPr>
      <w:r w:rsidRPr="00EB2A40">
        <w:rPr>
          <w:noProof/>
        </w:rPr>
        <w:lastRenderedPageBreak/>
        <w:t>18</w:t>
      </w:r>
      <w:r w:rsidRPr="00EB2A40">
        <w:rPr>
          <w:noProof/>
        </w:rPr>
        <w:tab/>
        <w:t>Schuldiner, M.</w:t>
      </w:r>
      <w:r w:rsidRPr="00EB2A40">
        <w:rPr>
          <w:i/>
          <w:noProof/>
        </w:rPr>
        <w:t xml:space="preserve"> et al.</w:t>
      </w:r>
      <w:r w:rsidRPr="00EB2A40">
        <w:rPr>
          <w:noProof/>
        </w:rPr>
        <w:t xml:space="preserve"> Exploration of the function and organization of the yeast early secretory pathway through an epistatic miniarray profile. </w:t>
      </w:r>
      <w:r w:rsidRPr="00EB2A40">
        <w:rPr>
          <w:i/>
          <w:noProof/>
        </w:rPr>
        <w:t>Cell</w:t>
      </w:r>
      <w:r w:rsidRPr="00EB2A40">
        <w:rPr>
          <w:noProof/>
        </w:rPr>
        <w:t xml:space="preserve"> </w:t>
      </w:r>
      <w:r w:rsidRPr="00EB2A40">
        <w:rPr>
          <w:b/>
          <w:noProof/>
        </w:rPr>
        <w:t>123</w:t>
      </w:r>
      <w:r w:rsidRPr="00EB2A40">
        <w:rPr>
          <w:noProof/>
        </w:rPr>
        <w:t>, 507-519, doi:10.1016/j.cell.2005.08.031 (2005).</w:t>
      </w:r>
    </w:p>
    <w:p w14:paraId="2B148FFC" w14:textId="77777777" w:rsidR="0055279F" w:rsidRPr="0055279F" w:rsidRDefault="0055279F" w:rsidP="0055279F">
      <w:pPr>
        <w:pStyle w:val="EndNoteBibliography"/>
        <w:spacing w:after="0"/>
        <w:ind w:left="720" w:hanging="720"/>
        <w:rPr>
          <w:noProof/>
          <w:lang w:val="fr-FR"/>
        </w:rPr>
      </w:pPr>
      <w:r w:rsidRPr="00EB2A40">
        <w:rPr>
          <w:noProof/>
        </w:rPr>
        <w:t>19</w:t>
      </w:r>
      <w:r w:rsidRPr="00EB2A40">
        <w:rPr>
          <w:noProof/>
        </w:rPr>
        <w:tab/>
        <w:t>Costanzo, M.</w:t>
      </w:r>
      <w:r w:rsidRPr="00EB2A40">
        <w:rPr>
          <w:i/>
          <w:noProof/>
        </w:rPr>
        <w:t xml:space="preserve"> et al.</w:t>
      </w:r>
      <w:r w:rsidRPr="00EB2A40">
        <w:rPr>
          <w:noProof/>
        </w:rPr>
        <w:t xml:space="preserve"> A global genetic interaction network maps a wiring diagram of cellular function. </w:t>
      </w:r>
      <w:r w:rsidRPr="0055279F">
        <w:rPr>
          <w:i/>
          <w:noProof/>
          <w:lang w:val="fr-FR"/>
        </w:rPr>
        <w:t xml:space="preserve">Science </w:t>
      </w:r>
      <w:r w:rsidRPr="0055279F">
        <w:rPr>
          <w:b/>
          <w:noProof/>
          <w:lang w:val="fr-FR"/>
        </w:rPr>
        <w:t>353</w:t>
      </w:r>
      <w:r w:rsidRPr="0055279F">
        <w:rPr>
          <w:noProof/>
          <w:lang w:val="fr-FR"/>
        </w:rPr>
        <w:t>, aaf1420-aaf1420, doi:10.1093/nar/gkt1076 (2016).</w:t>
      </w:r>
    </w:p>
    <w:p w14:paraId="4EE48466" w14:textId="77777777" w:rsidR="0055279F" w:rsidRPr="00EB2A40" w:rsidRDefault="0055279F" w:rsidP="0055279F">
      <w:pPr>
        <w:pStyle w:val="EndNoteBibliography"/>
        <w:spacing w:after="0"/>
        <w:ind w:left="720" w:hanging="720"/>
        <w:rPr>
          <w:noProof/>
        </w:rPr>
      </w:pPr>
      <w:r w:rsidRPr="0055279F">
        <w:rPr>
          <w:noProof/>
          <w:lang w:val="fr-FR"/>
        </w:rPr>
        <w:t>20</w:t>
      </w:r>
      <w:r w:rsidRPr="0055279F">
        <w:rPr>
          <w:noProof/>
          <w:lang w:val="fr-FR"/>
        </w:rPr>
        <w:tab/>
        <w:t>Geyer, M.</w:t>
      </w:r>
      <w:r w:rsidRPr="0055279F">
        <w:rPr>
          <w:i/>
          <w:noProof/>
          <w:lang w:val="fr-FR"/>
        </w:rPr>
        <w:t xml:space="preserve"> et al.</w:t>
      </w:r>
      <w:r w:rsidRPr="0055279F">
        <w:rPr>
          <w:noProof/>
          <w:lang w:val="fr-FR"/>
        </w:rPr>
        <w:t xml:space="preserve"> </w:t>
      </w:r>
      <w:r w:rsidRPr="00EB2A40">
        <w:rPr>
          <w:noProof/>
        </w:rPr>
        <w:t xml:space="preserve">Conformational States of the Nuclear GTP-Binding Protein Ran and Its Complexes with the Exchange Factor RCC1 and the Effector Protein RanBP1. </w:t>
      </w:r>
      <w:r w:rsidRPr="00EB2A40">
        <w:rPr>
          <w:i/>
          <w:noProof/>
        </w:rPr>
        <w:t>Biochemistry</w:t>
      </w:r>
      <w:r w:rsidRPr="00EB2A40">
        <w:rPr>
          <w:noProof/>
        </w:rPr>
        <w:t xml:space="preserve"> </w:t>
      </w:r>
      <w:r w:rsidRPr="00EB2A40">
        <w:rPr>
          <w:b/>
          <w:noProof/>
        </w:rPr>
        <w:t>38</w:t>
      </w:r>
      <w:r w:rsidRPr="00EB2A40">
        <w:rPr>
          <w:noProof/>
        </w:rPr>
        <w:t>, 11250-11260, doi:10.1021/bi9904306 (1999).</w:t>
      </w:r>
    </w:p>
    <w:p w14:paraId="2FB80C55" w14:textId="77777777" w:rsidR="0055279F" w:rsidRPr="00EB2A40" w:rsidRDefault="0055279F" w:rsidP="0055279F">
      <w:pPr>
        <w:pStyle w:val="EndNoteBibliography"/>
        <w:spacing w:after="0"/>
        <w:ind w:left="720" w:hanging="720"/>
        <w:rPr>
          <w:noProof/>
        </w:rPr>
      </w:pPr>
      <w:r w:rsidRPr="00EB2A40">
        <w:rPr>
          <w:noProof/>
        </w:rPr>
        <w:t>21</w:t>
      </w:r>
      <w:r w:rsidRPr="00EB2A40">
        <w:rPr>
          <w:noProof/>
        </w:rPr>
        <w:tab/>
        <w:t>Geyer, M.</w:t>
      </w:r>
      <w:r w:rsidRPr="00EB2A40">
        <w:rPr>
          <w:i/>
          <w:noProof/>
        </w:rPr>
        <w:t xml:space="preserve"> et al.</w:t>
      </w:r>
      <w:r w:rsidRPr="00EB2A40">
        <w:rPr>
          <w:noProof/>
        </w:rPr>
        <w:t xml:space="preserve"> Conformational transitions in p21ras and in its complexes with the effector protein Raf-RBD and the GTPase activating protein GAP. </w:t>
      </w:r>
      <w:r w:rsidRPr="00EB2A40">
        <w:rPr>
          <w:i/>
          <w:noProof/>
        </w:rPr>
        <w:t>Biochemistry</w:t>
      </w:r>
      <w:r w:rsidRPr="00EB2A40">
        <w:rPr>
          <w:noProof/>
        </w:rPr>
        <w:t xml:space="preserve"> </w:t>
      </w:r>
      <w:r w:rsidRPr="00EB2A40">
        <w:rPr>
          <w:b/>
          <w:noProof/>
        </w:rPr>
        <w:t>35</w:t>
      </w:r>
      <w:r w:rsidRPr="00EB2A40">
        <w:rPr>
          <w:noProof/>
        </w:rPr>
        <w:t>, 10308-10320, doi:10.1021/bi952858k (1996).</w:t>
      </w:r>
    </w:p>
    <w:p w14:paraId="42BDD319" w14:textId="77777777" w:rsidR="0055279F" w:rsidRPr="00EB2A40" w:rsidRDefault="0055279F" w:rsidP="0055279F">
      <w:pPr>
        <w:pStyle w:val="EndNoteBibliography"/>
        <w:spacing w:after="0"/>
        <w:ind w:left="720" w:hanging="720"/>
        <w:rPr>
          <w:noProof/>
        </w:rPr>
      </w:pPr>
      <w:r w:rsidRPr="00EB2A40">
        <w:rPr>
          <w:noProof/>
        </w:rPr>
        <w:t>22</w:t>
      </w:r>
      <w:r w:rsidRPr="00EB2A40">
        <w:rPr>
          <w:noProof/>
        </w:rPr>
        <w:tab/>
        <w:t>Henriksen, P.</w:t>
      </w:r>
      <w:r w:rsidRPr="00EB2A40">
        <w:rPr>
          <w:i/>
          <w:noProof/>
        </w:rPr>
        <w:t xml:space="preserve"> et al.</w:t>
      </w:r>
      <w:r w:rsidRPr="00EB2A40">
        <w:rPr>
          <w:noProof/>
        </w:rPr>
        <w:t xml:space="preserve"> Proteome-wide Analysis of Lysine Acetylation Suggests its Broad Regulatory Scope in Saccharomyces cerevisiae. </w:t>
      </w:r>
      <w:r w:rsidRPr="00EB2A40">
        <w:rPr>
          <w:i/>
          <w:noProof/>
        </w:rPr>
        <w:t>Molecular &amp; Cellular Proteomics</w:t>
      </w:r>
      <w:r w:rsidRPr="00EB2A40">
        <w:rPr>
          <w:noProof/>
        </w:rPr>
        <w:t xml:space="preserve"> </w:t>
      </w:r>
      <w:r w:rsidRPr="00EB2A40">
        <w:rPr>
          <w:b/>
          <w:noProof/>
        </w:rPr>
        <w:t>11</w:t>
      </w:r>
      <w:r w:rsidRPr="00EB2A40">
        <w:rPr>
          <w:noProof/>
        </w:rPr>
        <w:t>, 1510-1522, doi:10.1074/mcp.M112.017251 (2012).</w:t>
      </w:r>
    </w:p>
    <w:p w14:paraId="07584518" w14:textId="77777777" w:rsidR="0055279F" w:rsidRPr="00EB2A40" w:rsidRDefault="0055279F" w:rsidP="0055279F">
      <w:pPr>
        <w:pStyle w:val="EndNoteBibliography"/>
        <w:spacing w:after="0"/>
        <w:ind w:left="720" w:hanging="720"/>
        <w:rPr>
          <w:noProof/>
        </w:rPr>
      </w:pPr>
      <w:r w:rsidRPr="00EB2A40">
        <w:rPr>
          <w:noProof/>
        </w:rPr>
        <w:t>23</w:t>
      </w:r>
      <w:r w:rsidRPr="00EB2A40">
        <w:rPr>
          <w:noProof/>
        </w:rPr>
        <w:tab/>
        <w:t>Choudhary, C.</w:t>
      </w:r>
      <w:r w:rsidRPr="00EB2A40">
        <w:rPr>
          <w:i/>
          <w:noProof/>
        </w:rPr>
        <w:t xml:space="preserve"> et al.</w:t>
      </w:r>
      <w:r w:rsidRPr="00EB2A40">
        <w:rPr>
          <w:noProof/>
        </w:rPr>
        <w:t xml:space="preserve"> Lysine acetylation targets protein complexes and co-regulates major cellular functions. </w:t>
      </w:r>
      <w:r w:rsidRPr="00EB2A40">
        <w:rPr>
          <w:i/>
          <w:noProof/>
        </w:rPr>
        <w:t xml:space="preserve">Science </w:t>
      </w:r>
      <w:r w:rsidRPr="00EB2A40">
        <w:rPr>
          <w:b/>
          <w:noProof/>
        </w:rPr>
        <w:t>325</w:t>
      </w:r>
      <w:r w:rsidRPr="00EB2A40">
        <w:rPr>
          <w:noProof/>
        </w:rPr>
        <w:t>, 834-840, doi:10.1126/science.1175371 (2009).</w:t>
      </w:r>
    </w:p>
    <w:p w14:paraId="605F697B" w14:textId="77777777" w:rsidR="0055279F" w:rsidRPr="00EB2A40" w:rsidRDefault="0055279F" w:rsidP="0055279F">
      <w:pPr>
        <w:pStyle w:val="EndNoteBibliography"/>
        <w:spacing w:after="0"/>
        <w:ind w:left="720" w:hanging="720"/>
        <w:rPr>
          <w:noProof/>
        </w:rPr>
      </w:pPr>
      <w:r w:rsidRPr="00EB2A40">
        <w:rPr>
          <w:noProof/>
        </w:rPr>
        <w:t>24</w:t>
      </w:r>
      <w:r w:rsidRPr="00EB2A40">
        <w:rPr>
          <w:noProof/>
        </w:rPr>
        <w:tab/>
        <w:t>de Boor, S.</w:t>
      </w:r>
      <w:r w:rsidRPr="00EB2A40">
        <w:rPr>
          <w:i/>
          <w:noProof/>
        </w:rPr>
        <w:t xml:space="preserve"> et al.</w:t>
      </w:r>
      <w:r w:rsidRPr="00EB2A40">
        <w:rPr>
          <w:noProof/>
        </w:rPr>
        <w:t xml:space="preserve"> Small GTP-binding protein Ran is regulated by posttranslational lysine acetylation. </w:t>
      </w:r>
      <w:r w:rsidRPr="00EB2A40">
        <w:rPr>
          <w:i/>
          <w:noProof/>
        </w:rPr>
        <w:t>Proceedings of the National Academy of Sciences</w:t>
      </w:r>
      <w:r w:rsidRPr="00EB2A40">
        <w:rPr>
          <w:noProof/>
        </w:rPr>
        <w:t xml:space="preserve"> </w:t>
      </w:r>
      <w:r w:rsidRPr="00EB2A40">
        <w:rPr>
          <w:b/>
          <w:noProof/>
        </w:rPr>
        <w:t>112</w:t>
      </w:r>
      <w:r w:rsidRPr="00EB2A40">
        <w:rPr>
          <w:noProof/>
        </w:rPr>
        <w:t>, E3679-3688, doi:10.1073/pnas.1505995112 (2015).</w:t>
      </w:r>
    </w:p>
    <w:p w14:paraId="475E83A0" w14:textId="77777777" w:rsidR="0055279F" w:rsidRPr="00EB2A40" w:rsidRDefault="0055279F" w:rsidP="0055279F">
      <w:pPr>
        <w:pStyle w:val="EndNoteBibliography"/>
        <w:spacing w:after="0"/>
        <w:ind w:left="720" w:hanging="720"/>
        <w:rPr>
          <w:noProof/>
        </w:rPr>
      </w:pPr>
      <w:r w:rsidRPr="0055279F">
        <w:rPr>
          <w:noProof/>
          <w:lang w:val="fr-FR"/>
        </w:rPr>
        <w:t>25</w:t>
      </w:r>
      <w:r w:rsidRPr="0055279F">
        <w:rPr>
          <w:noProof/>
          <w:lang w:val="fr-FR"/>
        </w:rPr>
        <w:tab/>
        <w:t>Besray Unal, E.</w:t>
      </w:r>
      <w:r w:rsidRPr="0055279F">
        <w:rPr>
          <w:i/>
          <w:noProof/>
          <w:lang w:val="fr-FR"/>
        </w:rPr>
        <w:t xml:space="preserve"> et al.</w:t>
      </w:r>
      <w:r w:rsidRPr="0055279F">
        <w:rPr>
          <w:noProof/>
          <w:lang w:val="fr-FR"/>
        </w:rPr>
        <w:t xml:space="preserve"> </w:t>
      </w:r>
      <w:r w:rsidRPr="00EB2A40">
        <w:rPr>
          <w:noProof/>
        </w:rPr>
        <w:t xml:space="preserve">Systems level expression correlation of Ras GTPase regulators. </w:t>
      </w:r>
      <w:r w:rsidRPr="00EB2A40">
        <w:rPr>
          <w:i/>
          <w:noProof/>
        </w:rPr>
        <w:t>Cell Communication and Signaling</w:t>
      </w:r>
      <w:r w:rsidRPr="00EB2A40">
        <w:rPr>
          <w:noProof/>
        </w:rPr>
        <w:t xml:space="preserve"> </w:t>
      </w:r>
      <w:r w:rsidRPr="00EB2A40">
        <w:rPr>
          <w:b/>
          <w:noProof/>
        </w:rPr>
        <w:t>16</w:t>
      </w:r>
      <w:r w:rsidRPr="00EB2A40">
        <w:rPr>
          <w:noProof/>
        </w:rPr>
        <w:t>, 46, doi:10.1186/s12964-018-0256-8 (2018).</w:t>
      </w:r>
    </w:p>
    <w:p w14:paraId="0FEC7934" w14:textId="77777777" w:rsidR="0055279F" w:rsidRPr="00EB2A40" w:rsidRDefault="0055279F" w:rsidP="0055279F">
      <w:pPr>
        <w:pStyle w:val="EndNoteBibliography"/>
        <w:spacing w:after="0"/>
        <w:ind w:left="720" w:hanging="720"/>
        <w:rPr>
          <w:noProof/>
        </w:rPr>
      </w:pPr>
      <w:r w:rsidRPr="00EB2A40">
        <w:rPr>
          <w:noProof/>
        </w:rPr>
        <w:t>26</w:t>
      </w:r>
      <w:r w:rsidRPr="00EB2A40">
        <w:rPr>
          <w:noProof/>
        </w:rPr>
        <w:tab/>
        <w:t xml:space="preserve">Görlich, D., Seewald, M. J. &amp; Ribbeck, K. Characterization of Ran-driven cargo transport and the RanGTPase system by kinetic measurements and computer simulation. </w:t>
      </w:r>
      <w:r w:rsidRPr="00EB2A40">
        <w:rPr>
          <w:i/>
          <w:noProof/>
        </w:rPr>
        <w:t>The EMBO Journal</w:t>
      </w:r>
      <w:r w:rsidRPr="00EB2A40">
        <w:rPr>
          <w:noProof/>
        </w:rPr>
        <w:t xml:space="preserve"> </w:t>
      </w:r>
      <w:r w:rsidRPr="00EB2A40">
        <w:rPr>
          <w:b/>
          <w:noProof/>
        </w:rPr>
        <w:t>22</w:t>
      </w:r>
      <w:r w:rsidRPr="00EB2A40">
        <w:rPr>
          <w:noProof/>
        </w:rPr>
        <w:t>, 1088-1100, doi:10.1093/emboj/cdg113 (2003).</w:t>
      </w:r>
    </w:p>
    <w:p w14:paraId="7DF27ED4" w14:textId="77777777" w:rsidR="0055279F" w:rsidRPr="00EB2A40" w:rsidRDefault="0055279F" w:rsidP="0055279F">
      <w:pPr>
        <w:pStyle w:val="EndNoteBibliography"/>
        <w:spacing w:after="0"/>
        <w:ind w:left="720" w:hanging="720"/>
        <w:rPr>
          <w:noProof/>
        </w:rPr>
      </w:pPr>
      <w:r w:rsidRPr="00EB2A40">
        <w:rPr>
          <w:noProof/>
        </w:rPr>
        <w:t>27</w:t>
      </w:r>
      <w:r w:rsidRPr="00EB2A40">
        <w:rPr>
          <w:noProof/>
        </w:rPr>
        <w:tab/>
        <w:t xml:space="preserve">Barr, F. A. Review series: Rab GTPases and membrane identity: causal or inconsequential? </w:t>
      </w:r>
      <w:r w:rsidRPr="00EB2A40">
        <w:rPr>
          <w:i/>
          <w:noProof/>
        </w:rPr>
        <w:t>The Journal of Cell Biology</w:t>
      </w:r>
      <w:r w:rsidRPr="00EB2A40">
        <w:rPr>
          <w:noProof/>
        </w:rPr>
        <w:t xml:space="preserve"> </w:t>
      </w:r>
      <w:r w:rsidRPr="00EB2A40">
        <w:rPr>
          <w:b/>
          <w:noProof/>
        </w:rPr>
        <w:t>202</w:t>
      </w:r>
      <w:r w:rsidRPr="00EB2A40">
        <w:rPr>
          <w:noProof/>
        </w:rPr>
        <w:t>, 191-199, doi:10.1083/jcb.201306010 (2013).</w:t>
      </w:r>
    </w:p>
    <w:p w14:paraId="5AF87B08" w14:textId="77777777" w:rsidR="0055279F" w:rsidRPr="00EB2A40" w:rsidRDefault="0055279F" w:rsidP="0055279F">
      <w:pPr>
        <w:pStyle w:val="EndNoteBibliography"/>
        <w:spacing w:after="0"/>
        <w:ind w:left="720" w:hanging="720"/>
        <w:rPr>
          <w:noProof/>
        </w:rPr>
      </w:pPr>
      <w:r w:rsidRPr="00EB2A40">
        <w:rPr>
          <w:noProof/>
        </w:rPr>
        <w:t>28</w:t>
      </w:r>
      <w:r w:rsidRPr="00EB2A40">
        <w:rPr>
          <w:noProof/>
        </w:rPr>
        <w:tab/>
        <w:t xml:space="preserve">Bashor, C. J., Horwitz, A. A., Peisajovich, S. G. &amp; Lim, W. A. Rewiring cells: synthetic biology as a tool to interrogate the organizational principles of living systems. </w:t>
      </w:r>
      <w:r w:rsidRPr="00EB2A40">
        <w:rPr>
          <w:i/>
          <w:noProof/>
        </w:rPr>
        <w:t>Annual Review of Biophysics</w:t>
      </w:r>
      <w:r w:rsidRPr="00EB2A40">
        <w:rPr>
          <w:noProof/>
        </w:rPr>
        <w:t xml:space="preserve"> </w:t>
      </w:r>
      <w:r w:rsidRPr="00EB2A40">
        <w:rPr>
          <w:b/>
          <w:noProof/>
        </w:rPr>
        <w:t>39</w:t>
      </w:r>
      <w:r w:rsidRPr="00EB2A40">
        <w:rPr>
          <w:noProof/>
        </w:rPr>
        <w:t>, 515-537, doi:10.1146/annurev.biophys.050708.133652 (2010).</w:t>
      </w:r>
    </w:p>
    <w:p w14:paraId="0994D107" w14:textId="77777777" w:rsidR="0055279F" w:rsidRPr="00EB2A40" w:rsidRDefault="0055279F" w:rsidP="0055279F">
      <w:pPr>
        <w:pStyle w:val="EndNoteBibliography"/>
        <w:spacing w:after="0"/>
        <w:ind w:left="720" w:hanging="720"/>
        <w:rPr>
          <w:noProof/>
        </w:rPr>
      </w:pPr>
      <w:r w:rsidRPr="00EB2A40">
        <w:rPr>
          <w:noProof/>
        </w:rPr>
        <w:t>29</w:t>
      </w:r>
      <w:r w:rsidRPr="00EB2A40">
        <w:rPr>
          <w:noProof/>
        </w:rPr>
        <w:tab/>
        <w:t>Usaj, M.</w:t>
      </w:r>
      <w:r w:rsidRPr="00EB2A40">
        <w:rPr>
          <w:i/>
          <w:noProof/>
        </w:rPr>
        <w:t xml:space="preserve"> et al.</w:t>
      </w:r>
      <w:r w:rsidRPr="00EB2A40">
        <w:rPr>
          <w:noProof/>
        </w:rPr>
        <w:t xml:space="preserve"> TheCellMap.org: A Web-Accessible Database for Visualizing and Mining the Global Yeast Genetic Interaction Network. </w:t>
      </w:r>
      <w:r w:rsidRPr="00EB2A40">
        <w:rPr>
          <w:i/>
          <w:noProof/>
        </w:rPr>
        <w:t>G3</w:t>
      </w:r>
      <w:r w:rsidRPr="00EB2A40">
        <w:rPr>
          <w:noProof/>
        </w:rPr>
        <w:t xml:space="preserve"> </w:t>
      </w:r>
      <w:r w:rsidRPr="00EB2A40">
        <w:rPr>
          <w:b/>
          <w:noProof/>
        </w:rPr>
        <w:t>7</w:t>
      </w:r>
      <w:r w:rsidRPr="00EB2A40">
        <w:rPr>
          <w:noProof/>
        </w:rPr>
        <w:t>, 1539-1549, doi:10.1534/g3.117.040220 (2017).</w:t>
      </w:r>
    </w:p>
    <w:p w14:paraId="2D23BB55" w14:textId="77777777" w:rsidR="0055279F" w:rsidRPr="00EB2A40" w:rsidRDefault="0055279F" w:rsidP="0055279F">
      <w:pPr>
        <w:pStyle w:val="EndNoteBibliography"/>
        <w:spacing w:after="0"/>
        <w:ind w:left="720" w:hanging="720"/>
        <w:rPr>
          <w:noProof/>
        </w:rPr>
      </w:pPr>
      <w:r w:rsidRPr="00EB2A40">
        <w:rPr>
          <w:noProof/>
        </w:rPr>
        <w:t>30</w:t>
      </w:r>
      <w:r w:rsidRPr="00EB2A40">
        <w:rPr>
          <w:noProof/>
        </w:rPr>
        <w:tab/>
        <w:t xml:space="preserve">Levy, E. D. A simple definition of structural regions in proteins and its use in analyzing interface evolution. </w:t>
      </w:r>
      <w:r w:rsidRPr="00EB2A40">
        <w:rPr>
          <w:i/>
          <w:noProof/>
        </w:rPr>
        <w:t>Journal of Molecular Biology</w:t>
      </w:r>
      <w:r w:rsidRPr="00EB2A40">
        <w:rPr>
          <w:noProof/>
        </w:rPr>
        <w:t xml:space="preserve"> </w:t>
      </w:r>
      <w:r w:rsidRPr="00EB2A40">
        <w:rPr>
          <w:b/>
          <w:noProof/>
        </w:rPr>
        <w:t>403</w:t>
      </w:r>
      <w:r w:rsidRPr="00EB2A40">
        <w:rPr>
          <w:noProof/>
        </w:rPr>
        <w:t>, 660-670, doi:10.1016/j.jmb.2010.09.028 (2010).</w:t>
      </w:r>
    </w:p>
    <w:p w14:paraId="4ED671C9" w14:textId="77777777" w:rsidR="0055279F" w:rsidRPr="00EB2A40" w:rsidRDefault="0055279F" w:rsidP="0055279F">
      <w:pPr>
        <w:pStyle w:val="EndNoteBibliography"/>
        <w:spacing w:after="0"/>
        <w:ind w:left="720" w:hanging="720"/>
        <w:rPr>
          <w:noProof/>
        </w:rPr>
      </w:pPr>
      <w:r w:rsidRPr="00EB2A40">
        <w:rPr>
          <w:noProof/>
        </w:rPr>
        <w:t>31</w:t>
      </w:r>
      <w:r w:rsidRPr="00EB2A40">
        <w:rPr>
          <w:noProof/>
        </w:rPr>
        <w:tab/>
        <w:t xml:space="preserve">Collins, S. R., Roguev, A. &amp; Krogan, N. J. Quantitative genetic interaction mapping using the E-MAP approach. </w:t>
      </w:r>
      <w:r w:rsidRPr="00EB2A40">
        <w:rPr>
          <w:i/>
          <w:noProof/>
        </w:rPr>
        <w:t>Methods in Enzymology</w:t>
      </w:r>
      <w:r w:rsidRPr="00EB2A40">
        <w:rPr>
          <w:noProof/>
        </w:rPr>
        <w:t xml:space="preserve"> </w:t>
      </w:r>
      <w:r w:rsidRPr="00EB2A40">
        <w:rPr>
          <w:b/>
          <w:noProof/>
        </w:rPr>
        <w:t>470</w:t>
      </w:r>
      <w:r w:rsidRPr="00EB2A40">
        <w:rPr>
          <w:noProof/>
        </w:rPr>
        <w:t>, 205-231, doi:10.1016/S0076-6879(10)70009-4 (2010).</w:t>
      </w:r>
    </w:p>
    <w:p w14:paraId="13D817EB" w14:textId="77777777" w:rsidR="0055279F" w:rsidRPr="00EB2A40" w:rsidRDefault="0055279F" w:rsidP="0055279F">
      <w:pPr>
        <w:pStyle w:val="EndNoteBibliography"/>
        <w:spacing w:after="0"/>
        <w:ind w:left="720" w:hanging="720"/>
        <w:rPr>
          <w:noProof/>
        </w:rPr>
      </w:pPr>
      <w:r w:rsidRPr="00EB2A40">
        <w:rPr>
          <w:noProof/>
        </w:rPr>
        <w:t>32</w:t>
      </w:r>
      <w:r w:rsidRPr="00EB2A40">
        <w:rPr>
          <w:noProof/>
        </w:rPr>
        <w:tab/>
        <w:t>Giaever, G.</w:t>
      </w:r>
      <w:r w:rsidRPr="00EB2A40">
        <w:rPr>
          <w:i/>
          <w:noProof/>
        </w:rPr>
        <w:t xml:space="preserve"> et al.</w:t>
      </w:r>
      <w:r w:rsidRPr="00EB2A40">
        <w:rPr>
          <w:noProof/>
        </w:rPr>
        <w:t xml:space="preserve"> Functional profiling of the Saccharomyces cerevisiae genome. </w:t>
      </w:r>
      <w:r w:rsidRPr="00EB2A40">
        <w:rPr>
          <w:i/>
          <w:noProof/>
        </w:rPr>
        <w:t>Nature</w:t>
      </w:r>
      <w:r w:rsidRPr="00EB2A40">
        <w:rPr>
          <w:noProof/>
        </w:rPr>
        <w:t xml:space="preserve"> </w:t>
      </w:r>
      <w:r w:rsidRPr="00EB2A40">
        <w:rPr>
          <w:b/>
          <w:noProof/>
        </w:rPr>
        <w:t>418</w:t>
      </w:r>
      <w:r w:rsidRPr="00EB2A40">
        <w:rPr>
          <w:noProof/>
        </w:rPr>
        <w:t>, 387-391, doi:10.1038/nature00935 (2002).</w:t>
      </w:r>
    </w:p>
    <w:p w14:paraId="641A5B6D" w14:textId="77777777" w:rsidR="0055279F" w:rsidRPr="00EB2A40" w:rsidRDefault="0055279F" w:rsidP="0055279F">
      <w:pPr>
        <w:pStyle w:val="EndNoteBibliography"/>
        <w:spacing w:after="0"/>
        <w:ind w:left="720" w:hanging="720"/>
        <w:rPr>
          <w:noProof/>
        </w:rPr>
      </w:pPr>
      <w:r w:rsidRPr="00EB2A40">
        <w:rPr>
          <w:noProof/>
        </w:rPr>
        <w:t>33</w:t>
      </w:r>
      <w:r w:rsidRPr="00EB2A40">
        <w:rPr>
          <w:noProof/>
        </w:rPr>
        <w:tab/>
        <w:t>Breslow, D. K.</w:t>
      </w:r>
      <w:r w:rsidRPr="00EB2A40">
        <w:rPr>
          <w:i/>
          <w:noProof/>
        </w:rPr>
        <w:t xml:space="preserve"> et al.</w:t>
      </w:r>
      <w:r w:rsidRPr="00EB2A40">
        <w:rPr>
          <w:noProof/>
        </w:rPr>
        <w:t xml:space="preserve"> A comprehensive strategy enabling high-resolution functional analysis of the yeast genome. </w:t>
      </w:r>
      <w:r w:rsidRPr="00EB2A40">
        <w:rPr>
          <w:i/>
          <w:noProof/>
        </w:rPr>
        <w:t>Nature Methods</w:t>
      </w:r>
      <w:r w:rsidRPr="00EB2A40">
        <w:rPr>
          <w:noProof/>
        </w:rPr>
        <w:t xml:space="preserve"> </w:t>
      </w:r>
      <w:r w:rsidRPr="00EB2A40">
        <w:rPr>
          <w:b/>
          <w:noProof/>
        </w:rPr>
        <w:t>5</w:t>
      </w:r>
      <w:r w:rsidRPr="00EB2A40">
        <w:rPr>
          <w:noProof/>
        </w:rPr>
        <w:t>, 711-718, doi:10.1038/nmeth.1234 (2008).</w:t>
      </w:r>
    </w:p>
    <w:p w14:paraId="62324242" w14:textId="77777777" w:rsidR="0055279F" w:rsidRPr="00EB2A40" w:rsidRDefault="0055279F" w:rsidP="0055279F">
      <w:pPr>
        <w:pStyle w:val="EndNoteBibliography"/>
        <w:spacing w:after="0"/>
        <w:ind w:left="720" w:hanging="720"/>
        <w:rPr>
          <w:noProof/>
        </w:rPr>
      </w:pPr>
      <w:r w:rsidRPr="00EB2A40">
        <w:rPr>
          <w:noProof/>
        </w:rPr>
        <w:t>34</w:t>
      </w:r>
      <w:r w:rsidRPr="00EB2A40">
        <w:rPr>
          <w:noProof/>
        </w:rPr>
        <w:tab/>
        <w:t>Hoppins, S.</w:t>
      </w:r>
      <w:r w:rsidRPr="00EB2A40">
        <w:rPr>
          <w:i/>
          <w:noProof/>
        </w:rPr>
        <w:t xml:space="preserve"> et al.</w:t>
      </w:r>
      <w:r w:rsidRPr="00EB2A40">
        <w:rPr>
          <w:noProof/>
        </w:rPr>
        <w:t xml:space="preserve"> A mitochondrial-focused genetic interaction map reveals a scaffold-like complex required for inner membrane organization in mitochondria. </w:t>
      </w:r>
      <w:r w:rsidRPr="00EB2A40">
        <w:rPr>
          <w:i/>
          <w:noProof/>
        </w:rPr>
        <w:t>The Journal of Cell Biology</w:t>
      </w:r>
      <w:r w:rsidRPr="00EB2A40">
        <w:rPr>
          <w:noProof/>
        </w:rPr>
        <w:t xml:space="preserve"> </w:t>
      </w:r>
      <w:r w:rsidRPr="00EB2A40">
        <w:rPr>
          <w:b/>
          <w:noProof/>
        </w:rPr>
        <w:t>195</w:t>
      </w:r>
      <w:r w:rsidRPr="00EB2A40">
        <w:rPr>
          <w:noProof/>
        </w:rPr>
        <w:t>, 323-340, doi:10.1083/jcb.201107053 (2011).</w:t>
      </w:r>
    </w:p>
    <w:p w14:paraId="3D24B9C4" w14:textId="77777777" w:rsidR="0055279F" w:rsidRPr="00EB2A40" w:rsidRDefault="0055279F" w:rsidP="0055279F">
      <w:pPr>
        <w:pStyle w:val="EndNoteBibliography"/>
        <w:spacing w:after="0"/>
        <w:ind w:left="720" w:hanging="720"/>
        <w:rPr>
          <w:noProof/>
        </w:rPr>
      </w:pPr>
      <w:r w:rsidRPr="00EB2A40">
        <w:rPr>
          <w:noProof/>
        </w:rPr>
        <w:t>35</w:t>
      </w:r>
      <w:r w:rsidRPr="00EB2A40">
        <w:rPr>
          <w:noProof/>
        </w:rPr>
        <w:tab/>
        <w:t>Cherry, J. M.</w:t>
      </w:r>
      <w:r w:rsidRPr="00EB2A40">
        <w:rPr>
          <w:i/>
          <w:noProof/>
        </w:rPr>
        <w:t xml:space="preserve"> et al.</w:t>
      </w:r>
      <w:r w:rsidRPr="00EB2A40">
        <w:rPr>
          <w:noProof/>
        </w:rPr>
        <w:t xml:space="preserve"> SGD: Saccharomyces Genome Database. </w:t>
      </w:r>
      <w:r w:rsidRPr="00EB2A40">
        <w:rPr>
          <w:i/>
          <w:noProof/>
        </w:rPr>
        <w:t>Nucleic Acids Research</w:t>
      </w:r>
      <w:r w:rsidRPr="00EB2A40">
        <w:rPr>
          <w:noProof/>
        </w:rPr>
        <w:t xml:space="preserve"> </w:t>
      </w:r>
      <w:r w:rsidRPr="00EB2A40">
        <w:rPr>
          <w:b/>
          <w:noProof/>
        </w:rPr>
        <w:t>26</w:t>
      </w:r>
      <w:r w:rsidRPr="00EB2A40">
        <w:rPr>
          <w:noProof/>
        </w:rPr>
        <w:t>, 73-79, doi:10.1093/nar/26.1.73 (1998).</w:t>
      </w:r>
    </w:p>
    <w:p w14:paraId="44F75B3C" w14:textId="77777777" w:rsidR="0055279F" w:rsidRPr="00EB2A40" w:rsidRDefault="0055279F" w:rsidP="0055279F">
      <w:pPr>
        <w:pStyle w:val="EndNoteBibliography"/>
        <w:spacing w:after="0"/>
        <w:ind w:left="720" w:hanging="720"/>
        <w:rPr>
          <w:noProof/>
        </w:rPr>
      </w:pPr>
      <w:r w:rsidRPr="00EB2A40">
        <w:rPr>
          <w:noProof/>
        </w:rPr>
        <w:lastRenderedPageBreak/>
        <w:t>36</w:t>
      </w:r>
      <w:r w:rsidRPr="00EB2A40">
        <w:rPr>
          <w:noProof/>
        </w:rPr>
        <w:tab/>
        <w:t xml:space="preserve">Benjamini, Y. &amp; Hochberg, Y. Controlling the False Discovery Rate - a Practical and Powerful Approach to Multiple Testing. </w:t>
      </w:r>
      <w:r w:rsidRPr="00EB2A40">
        <w:rPr>
          <w:i/>
          <w:noProof/>
        </w:rPr>
        <w:t>Journal of the Royal Statistical Society Series B-Statistical Methodology</w:t>
      </w:r>
      <w:r w:rsidRPr="00EB2A40">
        <w:rPr>
          <w:noProof/>
        </w:rPr>
        <w:t xml:space="preserve"> </w:t>
      </w:r>
      <w:r w:rsidRPr="00EB2A40">
        <w:rPr>
          <w:b/>
          <w:noProof/>
        </w:rPr>
        <w:t>57</w:t>
      </w:r>
      <w:r w:rsidRPr="00EB2A40">
        <w:rPr>
          <w:noProof/>
        </w:rPr>
        <w:t>, 289-300 (1995).</w:t>
      </w:r>
    </w:p>
    <w:p w14:paraId="6073EE21" w14:textId="77777777" w:rsidR="0055279F" w:rsidRPr="00EB2A40" w:rsidRDefault="0055279F" w:rsidP="0055279F">
      <w:pPr>
        <w:pStyle w:val="EndNoteBibliography"/>
        <w:spacing w:after="0"/>
        <w:ind w:left="720" w:hanging="720"/>
        <w:rPr>
          <w:noProof/>
        </w:rPr>
      </w:pPr>
      <w:r w:rsidRPr="00EB2A40">
        <w:rPr>
          <w:noProof/>
        </w:rPr>
        <w:t>37</w:t>
      </w:r>
      <w:r w:rsidRPr="00EB2A40">
        <w:rPr>
          <w:noProof/>
        </w:rPr>
        <w:tab/>
        <w:t xml:space="preserve">Benjamini, Y. &amp; Yekutieli, D. The control of the false discovery rate in multiple testing under dependency. </w:t>
      </w:r>
      <w:r w:rsidRPr="00EB2A40">
        <w:rPr>
          <w:i/>
          <w:noProof/>
        </w:rPr>
        <w:t>The Annals of Statistics</w:t>
      </w:r>
      <w:r w:rsidRPr="00EB2A40">
        <w:rPr>
          <w:noProof/>
        </w:rPr>
        <w:t xml:space="preserve"> </w:t>
      </w:r>
      <w:r w:rsidRPr="00EB2A40">
        <w:rPr>
          <w:b/>
          <w:noProof/>
        </w:rPr>
        <w:t>29</w:t>
      </w:r>
      <w:r w:rsidRPr="00EB2A40">
        <w:rPr>
          <w:noProof/>
        </w:rPr>
        <w:t>, 1165-1188, 1124 (2001).</w:t>
      </w:r>
    </w:p>
    <w:p w14:paraId="5A833FF4" w14:textId="77777777" w:rsidR="0055279F" w:rsidRPr="00EB2A40" w:rsidRDefault="0055279F" w:rsidP="0055279F">
      <w:pPr>
        <w:pStyle w:val="EndNoteBibliography"/>
        <w:spacing w:after="0"/>
        <w:ind w:left="720" w:hanging="720"/>
        <w:rPr>
          <w:noProof/>
        </w:rPr>
      </w:pPr>
      <w:r w:rsidRPr="00EB2A40">
        <w:rPr>
          <w:noProof/>
        </w:rPr>
        <w:t>38</w:t>
      </w:r>
      <w:r w:rsidRPr="00EB2A40">
        <w:rPr>
          <w:noProof/>
        </w:rPr>
        <w:tab/>
        <w:t>Jäger, S.</w:t>
      </w:r>
      <w:r w:rsidRPr="00EB2A40">
        <w:rPr>
          <w:i/>
          <w:noProof/>
        </w:rPr>
        <w:t xml:space="preserve"> et al.</w:t>
      </w:r>
      <w:r w:rsidRPr="00EB2A40">
        <w:rPr>
          <w:noProof/>
        </w:rPr>
        <w:t xml:space="preserve"> Global landscape of HIV-human protein complexes. </w:t>
      </w:r>
      <w:r w:rsidRPr="00EB2A40">
        <w:rPr>
          <w:i/>
          <w:noProof/>
        </w:rPr>
        <w:t>Nature</w:t>
      </w:r>
      <w:r w:rsidRPr="00EB2A40">
        <w:rPr>
          <w:noProof/>
        </w:rPr>
        <w:t xml:space="preserve"> </w:t>
      </w:r>
      <w:r w:rsidRPr="00EB2A40">
        <w:rPr>
          <w:b/>
          <w:noProof/>
        </w:rPr>
        <w:t>481</w:t>
      </w:r>
      <w:r w:rsidRPr="00EB2A40">
        <w:rPr>
          <w:noProof/>
        </w:rPr>
        <w:t>, 365-370, doi:10.1038/nature10719 (2011).</w:t>
      </w:r>
    </w:p>
    <w:p w14:paraId="783956EB" w14:textId="77777777" w:rsidR="0055279F" w:rsidRPr="00EB2A40" w:rsidRDefault="0055279F" w:rsidP="0055279F">
      <w:pPr>
        <w:pStyle w:val="EndNoteBibliography"/>
        <w:spacing w:after="0"/>
        <w:ind w:left="720" w:hanging="720"/>
        <w:rPr>
          <w:noProof/>
        </w:rPr>
      </w:pPr>
      <w:r w:rsidRPr="00EB2A40">
        <w:rPr>
          <w:noProof/>
        </w:rPr>
        <w:t>39</w:t>
      </w:r>
      <w:r w:rsidRPr="00EB2A40">
        <w:rPr>
          <w:noProof/>
        </w:rPr>
        <w:tab/>
        <w:t>Jäger, S.</w:t>
      </w:r>
      <w:r w:rsidRPr="00EB2A40">
        <w:rPr>
          <w:i/>
          <w:noProof/>
        </w:rPr>
        <w:t xml:space="preserve"> et al.</w:t>
      </w:r>
      <w:r w:rsidRPr="00EB2A40">
        <w:rPr>
          <w:noProof/>
        </w:rPr>
        <w:t xml:space="preserve"> Purification and characterization of HIV-human protein complexes. </w:t>
      </w:r>
      <w:r w:rsidRPr="00EB2A40">
        <w:rPr>
          <w:i/>
          <w:noProof/>
        </w:rPr>
        <w:t>Methods</w:t>
      </w:r>
      <w:r w:rsidRPr="00EB2A40">
        <w:rPr>
          <w:noProof/>
        </w:rPr>
        <w:t xml:space="preserve"> </w:t>
      </w:r>
      <w:r w:rsidRPr="00EB2A40">
        <w:rPr>
          <w:b/>
          <w:noProof/>
        </w:rPr>
        <w:t>53</w:t>
      </w:r>
      <w:r w:rsidRPr="00EB2A40">
        <w:rPr>
          <w:noProof/>
        </w:rPr>
        <w:t>, 13-19, doi:10.1016/j.ymeth.2010.08.007 (2011).</w:t>
      </w:r>
    </w:p>
    <w:p w14:paraId="4AC8690F" w14:textId="77777777" w:rsidR="0055279F" w:rsidRPr="00EB2A40" w:rsidRDefault="0055279F" w:rsidP="0055279F">
      <w:pPr>
        <w:pStyle w:val="EndNoteBibliography"/>
        <w:spacing w:after="0"/>
        <w:ind w:left="720" w:hanging="720"/>
        <w:rPr>
          <w:noProof/>
        </w:rPr>
      </w:pPr>
      <w:r w:rsidRPr="00EB2A40">
        <w:rPr>
          <w:noProof/>
        </w:rPr>
        <w:t>40</w:t>
      </w:r>
      <w:r w:rsidRPr="00EB2A40">
        <w:rPr>
          <w:noProof/>
        </w:rPr>
        <w:tab/>
        <w:t xml:space="preserve">Cox, J. &amp; Mann, M. MaxQuant enables high peptide identification rates, individualized p.p.b.-range mass accuracies and proteome-wide protein quantification. </w:t>
      </w:r>
      <w:r w:rsidRPr="00EB2A40">
        <w:rPr>
          <w:i/>
          <w:noProof/>
        </w:rPr>
        <w:t>Nature Biotechnology</w:t>
      </w:r>
      <w:r w:rsidRPr="00EB2A40">
        <w:rPr>
          <w:noProof/>
        </w:rPr>
        <w:t xml:space="preserve"> </w:t>
      </w:r>
      <w:r w:rsidRPr="00EB2A40">
        <w:rPr>
          <w:b/>
          <w:noProof/>
        </w:rPr>
        <w:t>26</w:t>
      </w:r>
      <w:r w:rsidRPr="00EB2A40">
        <w:rPr>
          <w:noProof/>
        </w:rPr>
        <w:t>, 1367-1372, doi:10.1038/nbt.1511 (2008).</w:t>
      </w:r>
    </w:p>
    <w:p w14:paraId="05734FAD" w14:textId="77777777" w:rsidR="0055279F" w:rsidRPr="00EB2A40" w:rsidRDefault="0055279F" w:rsidP="0055279F">
      <w:pPr>
        <w:pStyle w:val="EndNoteBibliography"/>
        <w:spacing w:after="0"/>
        <w:ind w:left="720" w:hanging="720"/>
        <w:rPr>
          <w:noProof/>
        </w:rPr>
      </w:pPr>
      <w:r w:rsidRPr="00EB2A40">
        <w:rPr>
          <w:noProof/>
        </w:rPr>
        <w:t>41</w:t>
      </w:r>
      <w:r w:rsidRPr="00EB2A40">
        <w:rPr>
          <w:noProof/>
        </w:rPr>
        <w:tab/>
        <w:t>Cox, J.</w:t>
      </w:r>
      <w:r w:rsidRPr="00EB2A40">
        <w:rPr>
          <w:i/>
          <w:noProof/>
        </w:rPr>
        <w:t xml:space="preserve"> et al.</w:t>
      </w:r>
      <w:r w:rsidRPr="00EB2A40">
        <w:rPr>
          <w:noProof/>
        </w:rPr>
        <w:t xml:space="preserve"> Accurate proteome-wide label-free quantification by delayed normalization and maximal peptide ratio extraction, termed MaxLFQ. </w:t>
      </w:r>
      <w:r w:rsidRPr="00EB2A40">
        <w:rPr>
          <w:i/>
          <w:noProof/>
        </w:rPr>
        <w:t xml:space="preserve">Molecular &amp; Cellular Proteomics </w:t>
      </w:r>
      <w:r w:rsidRPr="00EB2A40">
        <w:rPr>
          <w:b/>
          <w:noProof/>
        </w:rPr>
        <w:t>13</w:t>
      </w:r>
      <w:r w:rsidRPr="00EB2A40">
        <w:rPr>
          <w:noProof/>
        </w:rPr>
        <w:t>, 2513-2526, doi:10.1074/mcp.M113.031591 (2014).</w:t>
      </w:r>
    </w:p>
    <w:p w14:paraId="33C4508D" w14:textId="77777777" w:rsidR="0055279F" w:rsidRPr="00EB2A40" w:rsidRDefault="0055279F" w:rsidP="0055279F">
      <w:pPr>
        <w:pStyle w:val="EndNoteBibliography"/>
        <w:spacing w:after="0"/>
        <w:ind w:left="720" w:hanging="720"/>
        <w:rPr>
          <w:noProof/>
        </w:rPr>
      </w:pPr>
      <w:r w:rsidRPr="00EB2A40">
        <w:rPr>
          <w:noProof/>
        </w:rPr>
        <w:t>42</w:t>
      </w:r>
      <w:r w:rsidRPr="00EB2A40">
        <w:rPr>
          <w:noProof/>
        </w:rPr>
        <w:tab/>
        <w:t>Teo, G.</w:t>
      </w:r>
      <w:r w:rsidRPr="00EB2A40">
        <w:rPr>
          <w:i/>
          <w:noProof/>
        </w:rPr>
        <w:t xml:space="preserve"> et al.</w:t>
      </w:r>
      <w:r w:rsidRPr="00EB2A40">
        <w:rPr>
          <w:noProof/>
        </w:rPr>
        <w:t xml:space="preserve"> SAINTexpress: improvements and additional features in Significance Analysis of INTeractome software. </w:t>
      </w:r>
      <w:r w:rsidRPr="00EB2A40">
        <w:rPr>
          <w:i/>
          <w:noProof/>
        </w:rPr>
        <w:t>Journal of Proteomics</w:t>
      </w:r>
      <w:r w:rsidRPr="00EB2A40">
        <w:rPr>
          <w:noProof/>
        </w:rPr>
        <w:t xml:space="preserve"> </w:t>
      </w:r>
      <w:r w:rsidRPr="00EB2A40">
        <w:rPr>
          <w:b/>
          <w:noProof/>
        </w:rPr>
        <w:t>100</w:t>
      </w:r>
      <w:r w:rsidRPr="00EB2A40">
        <w:rPr>
          <w:noProof/>
        </w:rPr>
        <w:t>, 37-43, doi:10.1016/j.jprot.2013.10.023 (2014).</w:t>
      </w:r>
    </w:p>
    <w:p w14:paraId="0D530D9D" w14:textId="77777777" w:rsidR="0055279F" w:rsidRPr="00EB2A40" w:rsidRDefault="0055279F" w:rsidP="0055279F">
      <w:pPr>
        <w:pStyle w:val="EndNoteBibliography"/>
        <w:spacing w:after="0"/>
        <w:ind w:left="720" w:hanging="720"/>
        <w:rPr>
          <w:noProof/>
        </w:rPr>
      </w:pPr>
      <w:r w:rsidRPr="00EB2A40">
        <w:rPr>
          <w:noProof/>
        </w:rPr>
        <w:t>43</w:t>
      </w:r>
      <w:r w:rsidRPr="00EB2A40">
        <w:rPr>
          <w:noProof/>
        </w:rPr>
        <w:tab/>
        <w:t>Choi, M.</w:t>
      </w:r>
      <w:r w:rsidRPr="00EB2A40">
        <w:rPr>
          <w:i/>
          <w:noProof/>
        </w:rPr>
        <w:t xml:space="preserve"> et al.</w:t>
      </w:r>
      <w:r w:rsidRPr="00EB2A40">
        <w:rPr>
          <w:noProof/>
        </w:rPr>
        <w:t xml:space="preserve"> MSstats: an R package for statistical analysis of quantitative mass spectrometry-based proteomic experiments. </w:t>
      </w:r>
      <w:r w:rsidRPr="00EB2A40">
        <w:rPr>
          <w:i/>
          <w:noProof/>
        </w:rPr>
        <w:t xml:space="preserve">Bioinformatics </w:t>
      </w:r>
      <w:r w:rsidRPr="00EB2A40">
        <w:rPr>
          <w:b/>
          <w:noProof/>
        </w:rPr>
        <w:t>30</w:t>
      </w:r>
      <w:r w:rsidRPr="00EB2A40">
        <w:rPr>
          <w:noProof/>
        </w:rPr>
        <w:t>, 2524-2526, doi:10.1093/bioinformatics/btu305 (2014).</w:t>
      </w:r>
    </w:p>
    <w:p w14:paraId="463DF216" w14:textId="77777777" w:rsidR="0055279F" w:rsidRPr="00EB2A40" w:rsidRDefault="0055279F" w:rsidP="0055279F">
      <w:pPr>
        <w:pStyle w:val="EndNoteBibliography"/>
        <w:spacing w:after="0"/>
        <w:ind w:left="720" w:hanging="720"/>
        <w:rPr>
          <w:noProof/>
        </w:rPr>
      </w:pPr>
      <w:r w:rsidRPr="00EB2A40">
        <w:rPr>
          <w:noProof/>
        </w:rPr>
        <w:t>44</w:t>
      </w:r>
      <w:r w:rsidRPr="00EB2A40">
        <w:rPr>
          <w:noProof/>
        </w:rPr>
        <w:tab/>
        <w:t xml:space="preserve">Studier, F. W. Protein production by auto-induction in high density shaking cultures. </w:t>
      </w:r>
      <w:r w:rsidRPr="00EB2A40">
        <w:rPr>
          <w:i/>
          <w:noProof/>
        </w:rPr>
        <w:t>Protein Expression and Purification</w:t>
      </w:r>
      <w:r w:rsidRPr="00EB2A40">
        <w:rPr>
          <w:noProof/>
        </w:rPr>
        <w:t xml:space="preserve"> </w:t>
      </w:r>
      <w:r w:rsidRPr="00EB2A40">
        <w:rPr>
          <w:b/>
          <w:noProof/>
        </w:rPr>
        <w:t>41</w:t>
      </w:r>
      <w:r w:rsidRPr="00EB2A40">
        <w:rPr>
          <w:noProof/>
        </w:rPr>
        <w:t>, 207-234 (2005).</w:t>
      </w:r>
    </w:p>
    <w:p w14:paraId="517D1CB8" w14:textId="77777777" w:rsidR="0055279F" w:rsidRPr="00EB2A40" w:rsidRDefault="0055279F" w:rsidP="0055279F">
      <w:pPr>
        <w:pStyle w:val="EndNoteBibliography"/>
        <w:spacing w:after="0"/>
        <w:ind w:left="720" w:hanging="720"/>
        <w:rPr>
          <w:noProof/>
        </w:rPr>
      </w:pPr>
      <w:r w:rsidRPr="00EB2A40">
        <w:rPr>
          <w:noProof/>
        </w:rPr>
        <w:t>45</w:t>
      </w:r>
      <w:r w:rsidRPr="00EB2A40">
        <w:rPr>
          <w:noProof/>
        </w:rPr>
        <w:tab/>
        <w:t>Markley, J. L.</w:t>
      </w:r>
      <w:r w:rsidRPr="00EB2A40">
        <w:rPr>
          <w:i/>
          <w:noProof/>
        </w:rPr>
        <w:t xml:space="preserve"> et al.</w:t>
      </w:r>
      <w:r w:rsidRPr="00EB2A40">
        <w:rPr>
          <w:noProof/>
        </w:rPr>
        <w:t xml:space="preserve"> Recommendations for the presentation of NMR structures of proteins and nucleic acids – IUPAC-IUBMB-IUPAB Inter-Union Task Group on the Standardization of Data Bases of Protein and Nucleic Acid Structures Determined by NMR Spectroscopy. </w:t>
      </w:r>
      <w:r w:rsidRPr="00EB2A40">
        <w:rPr>
          <w:i/>
          <w:noProof/>
        </w:rPr>
        <w:t>Journal of Biomolecular NMR</w:t>
      </w:r>
      <w:r w:rsidRPr="00EB2A40">
        <w:rPr>
          <w:noProof/>
        </w:rPr>
        <w:t xml:space="preserve"> </w:t>
      </w:r>
      <w:r w:rsidRPr="00EB2A40">
        <w:rPr>
          <w:b/>
          <w:noProof/>
        </w:rPr>
        <w:t>12</w:t>
      </w:r>
      <w:r w:rsidRPr="00EB2A40">
        <w:rPr>
          <w:noProof/>
        </w:rPr>
        <w:t>, 1-23, doi:10.1023/A:1008290618449 (1998).</w:t>
      </w:r>
    </w:p>
    <w:p w14:paraId="47C399CE" w14:textId="77777777" w:rsidR="0055279F" w:rsidRPr="00EB2A40" w:rsidRDefault="0055279F" w:rsidP="0055279F">
      <w:pPr>
        <w:pStyle w:val="EndNoteBibliography"/>
        <w:spacing w:after="0"/>
        <w:ind w:left="720" w:hanging="720"/>
        <w:rPr>
          <w:noProof/>
        </w:rPr>
      </w:pPr>
      <w:r w:rsidRPr="00EB2A40">
        <w:rPr>
          <w:noProof/>
        </w:rPr>
        <w:t>46</w:t>
      </w:r>
      <w:r w:rsidRPr="00EB2A40">
        <w:rPr>
          <w:noProof/>
        </w:rPr>
        <w:tab/>
        <w:t xml:space="preserve">Mishra, A. K. &amp; Lambright, D. G. High-throughput assay for profiling the substrate specificity of Rab GTPase-activating proteins. </w:t>
      </w:r>
      <w:r w:rsidRPr="00EB2A40">
        <w:rPr>
          <w:i/>
          <w:noProof/>
        </w:rPr>
        <w:t>Methods in Molecular Biology</w:t>
      </w:r>
      <w:r w:rsidRPr="00EB2A40">
        <w:rPr>
          <w:noProof/>
        </w:rPr>
        <w:t xml:space="preserve"> </w:t>
      </w:r>
      <w:r w:rsidRPr="00EB2A40">
        <w:rPr>
          <w:b/>
          <w:noProof/>
        </w:rPr>
        <w:t>1298</w:t>
      </w:r>
      <w:r w:rsidRPr="00EB2A40">
        <w:rPr>
          <w:noProof/>
        </w:rPr>
        <w:t>, 47-60, doi:10.1007/978-1-4939-2569-8_4 (2015).</w:t>
      </w:r>
    </w:p>
    <w:p w14:paraId="35F0614F" w14:textId="77777777" w:rsidR="0055279F" w:rsidRPr="00EB2A40" w:rsidRDefault="0055279F" w:rsidP="0055279F">
      <w:pPr>
        <w:pStyle w:val="EndNoteBibliography"/>
        <w:spacing w:after="0"/>
        <w:ind w:left="720" w:hanging="720"/>
        <w:rPr>
          <w:noProof/>
        </w:rPr>
      </w:pPr>
      <w:r w:rsidRPr="00EB2A40">
        <w:rPr>
          <w:noProof/>
        </w:rPr>
        <w:t>47</w:t>
      </w:r>
      <w:r w:rsidRPr="00EB2A40">
        <w:rPr>
          <w:noProof/>
        </w:rPr>
        <w:tab/>
        <w:t xml:space="preserve">Goudar, C. T., Sonnad, J. R. &amp; Duggleby, R. G. Parameter estimation using a direct solution of the integrated Michaelis-Menten equation. </w:t>
      </w:r>
      <w:r w:rsidRPr="00EB2A40">
        <w:rPr>
          <w:i/>
          <w:noProof/>
        </w:rPr>
        <w:t>Biochimica et Biophysica Acta</w:t>
      </w:r>
      <w:r w:rsidRPr="00EB2A40">
        <w:rPr>
          <w:noProof/>
        </w:rPr>
        <w:t xml:space="preserve"> </w:t>
      </w:r>
      <w:r w:rsidRPr="00EB2A40">
        <w:rPr>
          <w:b/>
          <w:noProof/>
        </w:rPr>
        <w:t>1429</w:t>
      </w:r>
      <w:r w:rsidRPr="00EB2A40">
        <w:rPr>
          <w:noProof/>
        </w:rPr>
        <w:t>, 377-383 (1999).</w:t>
      </w:r>
    </w:p>
    <w:p w14:paraId="61D1D5A2" w14:textId="77777777" w:rsidR="0055279F" w:rsidRPr="00EB2A40" w:rsidRDefault="0055279F" w:rsidP="0055279F">
      <w:pPr>
        <w:pStyle w:val="EndNoteBibliography"/>
        <w:spacing w:after="0"/>
        <w:ind w:left="720" w:hanging="720"/>
        <w:rPr>
          <w:noProof/>
        </w:rPr>
      </w:pPr>
      <w:r w:rsidRPr="00EB2A40">
        <w:rPr>
          <w:noProof/>
        </w:rPr>
        <w:t>48</w:t>
      </w:r>
      <w:r w:rsidRPr="00EB2A40">
        <w:rPr>
          <w:noProof/>
        </w:rPr>
        <w:tab/>
        <w:t>Malaby, A. W.</w:t>
      </w:r>
      <w:r w:rsidRPr="00EB2A40">
        <w:rPr>
          <w:i/>
          <w:noProof/>
        </w:rPr>
        <w:t xml:space="preserve"> et al.</w:t>
      </w:r>
      <w:r w:rsidRPr="00EB2A40">
        <w:rPr>
          <w:noProof/>
        </w:rPr>
        <w:t xml:space="preserve"> Methods for analysis of size-exclusion chromatography–small-angle X-ray scattering and reconstruction of protein scattering. </w:t>
      </w:r>
      <w:r w:rsidRPr="00EB2A40">
        <w:rPr>
          <w:i/>
          <w:noProof/>
        </w:rPr>
        <w:t>Journal of applied crystallography</w:t>
      </w:r>
      <w:r w:rsidRPr="00EB2A40">
        <w:rPr>
          <w:noProof/>
        </w:rPr>
        <w:t xml:space="preserve"> </w:t>
      </w:r>
      <w:r w:rsidRPr="00EB2A40">
        <w:rPr>
          <w:b/>
          <w:noProof/>
        </w:rPr>
        <w:t>48</w:t>
      </w:r>
      <w:r w:rsidRPr="00EB2A40">
        <w:rPr>
          <w:noProof/>
        </w:rPr>
        <w:t>, 1102-1113, doi:10.1107/S1600576715010420 (2015).</w:t>
      </w:r>
    </w:p>
    <w:p w14:paraId="171D63A8" w14:textId="57416492" w:rsidR="0055279F" w:rsidRPr="00EB2A40" w:rsidRDefault="0055279F" w:rsidP="003142DC">
      <w:pPr>
        <w:pStyle w:val="EndNoteBibliography"/>
        <w:spacing w:after="0"/>
        <w:ind w:left="720" w:hanging="720"/>
        <w:rPr>
          <w:noProof/>
        </w:rPr>
      </w:pPr>
      <w:r w:rsidRPr="00EB2A40">
        <w:rPr>
          <w:noProof/>
        </w:rPr>
        <w:t>49</w:t>
      </w:r>
      <w:r w:rsidRPr="00EB2A40">
        <w:rPr>
          <w:noProof/>
        </w:rPr>
        <w:tab/>
        <w:t xml:space="preserve">Klebe, C., Bischoff, F. R., Ponstingl, H. &amp; Wittinghofer, A. Interaction of the nuclear GTP-binding protein Ran with its regulatory proteins RCC1 and RanGAP1. </w:t>
      </w:r>
      <w:r w:rsidRPr="00EB2A40">
        <w:rPr>
          <w:i/>
          <w:noProof/>
        </w:rPr>
        <w:t>Biochemistry</w:t>
      </w:r>
      <w:r w:rsidRPr="00EB2A40">
        <w:rPr>
          <w:noProof/>
        </w:rPr>
        <w:t xml:space="preserve"> </w:t>
      </w:r>
      <w:r w:rsidRPr="00EB2A40">
        <w:rPr>
          <w:b/>
          <w:noProof/>
        </w:rPr>
        <w:t>34</w:t>
      </w:r>
      <w:r w:rsidRPr="00EB2A40">
        <w:rPr>
          <w:noProof/>
        </w:rPr>
        <w:t>, 639-647 (1995).</w:t>
      </w:r>
    </w:p>
    <w:p w14:paraId="14CEF686" w14:textId="6A677E2B" w:rsidR="009E685C" w:rsidRDefault="009E685C" w:rsidP="00120FD4">
      <w:pPr>
        <w:spacing w:after="0" w:line="240" w:lineRule="auto"/>
        <w:jc w:val="left"/>
        <w:rPr>
          <w:ins w:id="1" w:author="Mathy, Chris" w:date="2021-06-30T18:06:00Z"/>
          <w:b/>
        </w:rPr>
      </w:pPr>
      <w:r w:rsidRPr="004033EB">
        <w:rPr>
          <w:b/>
        </w:rPr>
        <w:br w:type="page"/>
      </w:r>
    </w:p>
    <w:p w14:paraId="14846804" w14:textId="173B7770" w:rsidR="0055279F" w:rsidRDefault="0055279F" w:rsidP="00120FD4">
      <w:pPr>
        <w:spacing w:after="0" w:line="240" w:lineRule="auto"/>
        <w:jc w:val="left"/>
        <w:rPr>
          <w:ins w:id="2" w:author="Mathy, Chris" w:date="2021-06-30T18:06:00Z"/>
          <w:b/>
        </w:rPr>
      </w:pPr>
    </w:p>
    <w:p w14:paraId="5F61D176" w14:textId="77777777" w:rsidR="0055279F" w:rsidRPr="004033EB" w:rsidRDefault="0055279F" w:rsidP="00120FD4">
      <w:pPr>
        <w:spacing w:after="0" w:line="240" w:lineRule="auto"/>
        <w:jc w:val="left"/>
        <w:rPr>
          <w:rFonts w:eastAsiaTheme="majorEastAsia" w:cstheme="majorBidi"/>
          <w:b/>
          <w:bCs/>
          <w:color w:val="000000" w:themeColor="text1"/>
          <w:sz w:val="28"/>
          <w:szCs w:val="32"/>
        </w:rPr>
      </w:pPr>
    </w:p>
    <w:p w14:paraId="4082CF2C" w14:textId="780ABCB9" w:rsidR="00EA1802" w:rsidRPr="009F5AF2" w:rsidRDefault="009F5AF2" w:rsidP="009F5AF2">
      <w:pPr>
        <w:pStyle w:val="Heading1"/>
      </w:pPr>
      <w:r>
        <w:t xml:space="preserve">Figure </w:t>
      </w:r>
      <w:r w:rsidR="001D5D6D">
        <w:t>Legends</w:t>
      </w:r>
    </w:p>
    <w:p w14:paraId="35C50AB7" w14:textId="09686036" w:rsidR="00B005A8" w:rsidRPr="009F5AF2" w:rsidRDefault="00EA1802" w:rsidP="009F5AF2">
      <w:r w:rsidRPr="001C5A65">
        <w:rPr>
          <w:b/>
        </w:rPr>
        <w:t xml:space="preserve">Figure </w:t>
      </w:r>
      <w:r w:rsidR="00A54897" w:rsidRPr="001C5A65">
        <w:rPr>
          <w:b/>
        </w:rPr>
        <w:fldChar w:fldCharType="begin"/>
      </w:r>
      <w:r w:rsidR="00A54897" w:rsidRPr="001C5A65">
        <w:rPr>
          <w:b/>
        </w:rPr>
        <w:instrText xml:space="preserve"> SEQ Figure \* ARABIC </w:instrText>
      </w:r>
      <w:r w:rsidR="00A54897" w:rsidRPr="001C5A65">
        <w:rPr>
          <w:b/>
        </w:rPr>
        <w:fldChar w:fldCharType="separate"/>
      </w:r>
      <w:r w:rsidR="003B7212" w:rsidRPr="001C5A65">
        <w:rPr>
          <w:b/>
          <w:noProof/>
        </w:rPr>
        <w:t>1</w:t>
      </w:r>
      <w:r w:rsidR="00A54897" w:rsidRPr="001C5A65">
        <w:rPr>
          <w:b/>
        </w:rPr>
        <w:fldChar w:fldCharType="end"/>
      </w:r>
      <w:r w:rsidRPr="001C5A65">
        <w:rPr>
          <w:b/>
        </w:rPr>
        <w:t xml:space="preserve"> Genetic interaction (GI) profiles of Gsp1 interface point mutants </w:t>
      </w:r>
      <w:r w:rsidR="00C00F20" w:rsidRPr="001C5A65">
        <w:rPr>
          <w:b/>
        </w:rPr>
        <w:t>cluster by biological processes but not by targeted interfaces</w:t>
      </w:r>
      <w:r w:rsidRPr="009F5AF2">
        <w:t xml:space="preserve">. </w:t>
      </w:r>
      <w:proofErr w:type="gramStart"/>
      <w:r w:rsidRPr="001C5A65">
        <w:rPr>
          <w:b/>
        </w:rPr>
        <w:t>a</w:t>
      </w:r>
      <w:r w:rsidRPr="009F5AF2">
        <w:t>,</w:t>
      </w:r>
      <w:proofErr w:type="gramEnd"/>
      <w:r w:rsidRPr="009F5AF2">
        <w:t xml:space="preserve"> Schematic summary of approach combining systems-level and biophysical measurements to characterize functional multi-specificity </w:t>
      </w:r>
      <w:r w:rsidR="00C00F20" w:rsidRPr="009F5AF2">
        <w:t xml:space="preserve">of </w:t>
      </w:r>
      <w:r w:rsidRPr="009F5AF2">
        <w:t xml:space="preserve">a </w:t>
      </w:r>
      <w:r w:rsidR="00055EF5" w:rsidRPr="009F5AF2">
        <w:t>biological</w:t>
      </w:r>
      <w:r w:rsidRPr="009F5AF2">
        <w:t xml:space="preserve"> switch</w:t>
      </w:r>
      <w:r w:rsidR="004C5B3D" w:rsidRPr="009F5AF2">
        <w:t xml:space="preserve"> </w:t>
      </w:r>
      <w:r w:rsidR="003776FB" w:rsidRPr="009F5AF2">
        <w:t>motif</w:t>
      </w:r>
      <w:r w:rsidRPr="009F5AF2">
        <w:t xml:space="preserve">. </w:t>
      </w:r>
      <w:r w:rsidRPr="001C5A65">
        <w:rPr>
          <w:b/>
        </w:rPr>
        <w:t>b</w:t>
      </w:r>
      <w:r w:rsidRPr="009F5AF2">
        <w:t>, Interface point mutations enable probing</w:t>
      </w:r>
      <w:r w:rsidR="004C5B3D" w:rsidRPr="009F5AF2">
        <w:t xml:space="preserve"> of</w:t>
      </w:r>
      <w:r w:rsidRPr="009F5AF2">
        <w:t xml:space="preserve"> the biological functions of the multi-specific GTPase switch Gsp1. </w:t>
      </w:r>
      <w:r w:rsidRPr="001C5A65">
        <w:rPr>
          <w:b/>
        </w:rPr>
        <w:t>c</w:t>
      </w:r>
      <w:r w:rsidRPr="009F5AF2">
        <w:t>, Structure of</w:t>
      </w:r>
      <w:r w:rsidR="003F0BF3" w:rsidRPr="009F5AF2">
        <w:t xml:space="preserve"> GTP-bound</w:t>
      </w:r>
      <w:r w:rsidR="007309EC" w:rsidRPr="009F5AF2">
        <w:t xml:space="preserve"> Gsp1</w:t>
      </w:r>
      <w:r w:rsidR="003F0BF3" w:rsidRPr="009F5AF2">
        <w:t xml:space="preserve"> </w:t>
      </w:r>
      <w:r w:rsidRPr="009F5AF2">
        <w:t>(</w:t>
      </w:r>
      <w:r w:rsidR="003F0BF3" w:rsidRPr="009F5AF2">
        <w:t>navy</w:t>
      </w:r>
      <w:r w:rsidRPr="009F5AF2">
        <w:t>,</w:t>
      </w:r>
      <w:r w:rsidR="00CF1E1C" w:rsidRPr="009F5AF2">
        <w:t xml:space="preserve"> </w:t>
      </w:r>
      <w:r w:rsidRPr="009F5AF2">
        <w:t xml:space="preserve">PDB ID: </w:t>
      </w:r>
      <w:r w:rsidR="003F0BF3" w:rsidRPr="009F5AF2">
        <w:t>3m1i</w:t>
      </w:r>
      <w:r w:rsidRPr="009F5AF2">
        <w:t xml:space="preserve">). </w:t>
      </w:r>
      <w:r w:rsidR="00E93C84" w:rsidRPr="009F5AF2">
        <w:t>The 24 m</w:t>
      </w:r>
      <w:r w:rsidRPr="009F5AF2">
        <w:t>utated Gsp1 residue</w:t>
      </w:r>
      <w:r w:rsidR="00E93C84" w:rsidRPr="009F5AF2">
        <w:t xml:space="preserve"> positions</w:t>
      </w:r>
      <w:r w:rsidRPr="009F5AF2">
        <w:t xml:space="preserve"> are shown as </w:t>
      </w:r>
      <w:r w:rsidR="00E93C84" w:rsidRPr="009F5AF2">
        <w:t xml:space="preserve">Cα atom </w:t>
      </w:r>
      <w:r w:rsidRPr="009F5AF2">
        <w:t>spheres.</w:t>
      </w:r>
      <w:r w:rsidR="00E93C84" w:rsidRPr="009F5AF2">
        <w:t xml:space="preserve"> Positions of mutations with strong genetic interaction profiles are in </w:t>
      </w:r>
      <w:r w:rsidR="00E93C84" w:rsidRPr="009F5AF2">
        <w:rPr>
          <w:bCs/>
        </w:rPr>
        <w:t>bold</w:t>
      </w:r>
      <w:r w:rsidR="00E93C84" w:rsidRPr="009F5AF2">
        <w:t xml:space="preserve">, and positions that are not conserved in sequence between </w:t>
      </w:r>
      <w:r w:rsidR="00E93C84" w:rsidRPr="009F5AF2">
        <w:rPr>
          <w:i/>
        </w:rPr>
        <w:t>S. cerevisiae</w:t>
      </w:r>
      <w:r w:rsidR="00E93C84" w:rsidRPr="009F5AF2">
        <w:t xml:space="preserve"> Gsp1 and human R</w:t>
      </w:r>
      <w:r w:rsidR="007309EC" w:rsidRPr="009F5AF2">
        <w:t>an</w:t>
      </w:r>
      <w:r w:rsidR="00E93C84" w:rsidRPr="009F5AF2">
        <w:t xml:space="preserve"> are in </w:t>
      </w:r>
      <w:r w:rsidR="00E93C84" w:rsidRPr="009F5AF2">
        <w:rPr>
          <w:i/>
          <w:iCs/>
        </w:rPr>
        <w:t>italic</w:t>
      </w:r>
      <w:r w:rsidR="00E93C84" w:rsidRPr="009F5AF2">
        <w:t>.</w:t>
      </w:r>
      <w:r w:rsidRPr="009F5AF2">
        <w:t xml:space="preserve"> </w:t>
      </w:r>
      <w:proofErr w:type="spellStart"/>
      <w:r w:rsidR="00E93C84" w:rsidRPr="009F5AF2">
        <w:t>Coloured</w:t>
      </w:r>
      <w:proofErr w:type="spellEnd"/>
      <w:r w:rsidR="00E93C84" w:rsidRPr="009F5AF2">
        <w:t xml:space="preserve"> dots represent the interaction partners for which the residue is in the interface core. </w:t>
      </w:r>
      <w:r w:rsidRPr="009F5AF2">
        <w:t>Switch I and II</w:t>
      </w:r>
      <w:r w:rsidR="00AD67B3" w:rsidRPr="009F5AF2">
        <w:t xml:space="preserve"> regions</w:t>
      </w:r>
      <w:r w:rsidRPr="009F5AF2">
        <w:t xml:space="preserve"> are shown in </w:t>
      </w:r>
      <w:r w:rsidR="003F0BF3" w:rsidRPr="009F5AF2">
        <w:t xml:space="preserve">light blue </w:t>
      </w:r>
      <w:r w:rsidR="004C5B3D" w:rsidRPr="009F5AF2">
        <w:t xml:space="preserve">and </w:t>
      </w:r>
      <w:r w:rsidR="003F0BF3" w:rsidRPr="009F5AF2">
        <w:t>pale pink</w:t>
      </w:r>
      <w:r w:rsidRPr="009F5AF2">
        <w:t xml:space="preserve">, respectively. </w:t>
      </w:r>
      <w:r w:rsidRPr="001C5A65">
        <w:rPr>
          <w:b/>
        </w:rPr>
        <w:t>d</w:t>
      </w:r>
      <w:r w:rsidRPr="009F5AF2">
        <w:t xml:space="preserve">, GI profiles of 23 Gsp1 mutants with </w:t>
      </w:r>
      <w:r w:rsidR="008B628C" w:rsidRPr="009F5AF2">
        <w:t>nine</w:t>
      </w:r>
      <w:r w:rsidR="000732D1" w:rsidRPr="009F5AF2">
        <w:t xml:space="preserve"> or more</w:t>
      </w:r>
      <w:r w:rsidRPr="009F5AF2">
        <w:t xml:space="preserve"> significant GIs. Negative S-score (blue) represents synthetic sick/lethal GIs, positive S-score (yellow) represents suppressive/epistatic GIs. Mutants and genes are hierarchically clustered by Pearson correlation. </w:t>
      </w:r>
      <w:r w:rsidRPr="001C5A65">
        <w:rPr>
          <w:b/>
        </w:rPr>
        <w:t>e</w:t>
      </w:r>
      <w:r w:rsidRPr="009F5AF2">
        <w:t>, Location</w:t>
      </w:r>
      <w:r w:rsidR="003C4B4A" w:rsidRPr="009F5AF2">
        <w:t>s</w:t>
      </w:r>
      <w:r w:rsidRPr="009F5AF2">
        <w:t xml:space="preserve"> of mutated residues in structurally characterized interfaces. </w:t>
      </w:r>
      <w:proofErr w:type="spellStart"/>
      <w:r w:rsidRPr="009F5AF2">
        <w:t>ΔrASA</w:t>
      </w:r>
      <w:proofErr w:type="spellEnd"/>
      <w:r w:rsidRPr="009F5AF2">
        <w:t xml:space="preserve"> is </w:t>
      </w:r>
      <w:r w:rsidR="001F261F" w:rsidRPr="009F5AF2">
        <w:t>the</w:t>
      </w:r>
      <w:r w:rsidRPr="009F5AF2">
        <w:t xml:space="preserve"> </w:t>
      </w:r>
      <w:r w:rsidR="00B83664" w:rsidRPr="009F5AF2">
        <w:t>difference</w:t>
      </w:r>
      <w:r w:rsidRPr="009F5AF2">
        <w:t xml:space="preserve"> in accessible surface area </w:t>
      </w:r>
      <w:r w:rsidR="00B005A8" w:rsidRPr="009F5AF2">
        <w:t xml:space="preserve">of a residue </w:t>
      </w:r>
      <w:r w:rsidRPr="009F5AF2">
        <w:t>upon binding</w:t>
      </w:r>
      <w:r w:rsidR="00B005A8" w:rsidRPr="009F5AF2">
        <w:t>,</w:t>
      </w:r>
      <w:r w:rsidRPr="009F5AF2">
        <w:t xml:space="preserve"> relative to </w:t>
      </w:r>
      <w:r w:rsidR="00B005A8" w:rsidRPr="009F5AF2">
        <w:t xml:space="preserve">an </w:t>
      </w:r>
      <w:r w:rsidRPr="009F5AF2">
        <w:t xml:space="preserve">empirical maximum </w:t>
      </w:r>
      <w:r w:rsidR="00186413" w:rsidRPr="009F5AF2">
        <w:t xml:space="preserve">for the </w:t>
      </w:r>
      <w:r w:rsidRPr="009F5AF2">
        <w:t xml:space="preserve">solvent accessible surface area </w:t>
      </w:r>
      <w:r w:rsidR="001F261F" w:rsidRPr="009F5AF2">
        <w:t xml:space="preserve">of </w:t>
      </w:r>
      <w:r w:rsidRPr="009F5AF2">
        <w:t>each amino acid</w:t>
      </w:r>
      <w:r w:rsidR="00CF4FFE" w:rsidRPr="009F5AF2">
        <w:t xml:space="preserve"> </w:t>
      </w:r>
      <w:r w:rsidR="006F785D" w:rsidRPr="009F5AF2">
        <w:t>residue type</w:t>
      </w:r>
      <w:r w:rsidR="00591812" w:rsidRPr="009F5AF2">
        <w:t xml:space="preserve"> (see </w:t>
      </w:r>
      <w:r w:rsidR="00770C36">
        <w:t xml:space="preserve">Supplementary </w:t>
      </w:r>
      <w:r w:rsidR="00591812" w:rsidRPr="009F5AF2">
        <w:t>Methods)</w:t>
      </w:r>
      <w:r w:rsidRPr="009F5AF2">
        <w:t xml:space="preserve">. </w:t>
      </w:r>
      <w:r w:rsidRPr="001C5A65">
        <w:rPr>
          <w:b/>
        </w:rPr>
        <w:t>f</w:t>
      </w:r>
      <w:r w:rsidRPr="009F5AF2">
        <w:t xml:space="preserve">, Distributions of significant (see Methods) GIs of Gsp1 point mutants compared to GIs of mutant alleles of essential and non-essential genes. </w:t>
      </w:r>
      <w:r w:rsidRPr="001C5A65">
        <w:rPr>
          <w:b/>
        </w:rPr>
        <w:t>g</w:t>
      </w:r>
      <w:r w:rsidRPr="009F5AF2">
        <w:t xml:space="preserve">, Distributions of Pearson correlations between the GI profiles of Gsp1 interaction partners and Gsp1 mutants if mutation is (right, black) or is not (left, gray) in the interface with that partner. Point size indicates the false discovery rate adjusted one-sided (positive) p-value of </w:t>
      </w:r>
      <w:r w:rsidR="00270534" w:rsidRPr="009F5AF2">
        <w:t xml:space="preserve">the </w:t>
      </w:r>
      <w:r w:rsidRPr="009F5AF2">
        <w:t xml:space="preserve">Pearson correlation. </w:t>
      </w:r>
      <w:r w:rsidR="004F23FD" w:rsidRPr="009F5AF2">
        <w:t xml:space="preserve">In </w:t>
      </w:r>
      <w:r w:rsidR="004F23FD" w:rsidRPr="001C5A65">
        <w:rPr>
          <w:b/>
          <w:bCs/>
        </w:rPr>
        <w:t>f</w:t>
      </w:r>
      <w:r w:rsidR="004F23FD" w:rsidRPr="009F5AF2">
        <w:t xml:space="preserve"> and </w:t>
      </w:r>
      <w:proofErr w:type="gramStart"/>
      <w:r w:rsidR="004F23FD" w:rsidRPr="001C5A65">
        <w:rPr>
          <w:b/>
          <w:bCs/>
        </w:rPr>
        <w:t>g</w:t>
      </w:r>
      <w:proofErr w:type="gramEnd"/>
      <w:r w:rsidR="004F23FD" w:rsidRPr="009F5AF2">
        <w:t xml:space="preserve"> t</w:t>
      </w:r>
      <w:r w:rsidR="00E93C84" w:rsidRPr="009F5AF2">
        <w:t>he pink</w:t>
      </w:r>
      <w:r w:rsidRPr="009F5AF2">
        <w:t xml:space="preserve"> bar</w:t>
      </w:r>
      <w:r w:rsidR="00E93C84" w:rsidRPr="009F5AF2">
        <w:t>s</w:t>
      </w:r>
      <w:r w:rsidRPr="009F5AF2">
        <w:t xml:space="preserve"> indicate the mean.</w:t>
      </w:r>
    </w:p>
    <w:p w14:paraId="2309C2A6" w14:textId="4743E92F" w:rsidR="009F5AF2" w:rsidRDefault="00EA1802" w:rsidP="00911342">
      <w:pPr>
        <w:snapToGrid w:val="0"/>
        <w:rPr>
          <w:color w:val="000000" w:themeColor="text1"/>
        </w:rPr>
      </w:pPr>
      <w:r w:rsidRPr="009F5AF2">
        <w:rPr>
          <w:b/>
          <w:color w:val="000000" w:themeColor="text1"/>
        </w:rPr>
        <w:lastRenderedPageBreak/>
        <w:t xml:space="preserve">Figure </w:t>
      </w:r>
      <w:r w:rsidR="00EC550A" w:rsidRPr="009F5AF2">
        <w:rPr>
          <w:b/>
          <w:bCs/>
          <w:color w:val="000000" w:themeColor="text1"/>
        </w:rPr>
        <w:fldChar w:fldCharType="begin"/>
      </w:r>
      <w:r w:rsidR="00EC550A" w:rsidRPr="009F5AF2">
        <w:rPr>
          <w:b/>
          <w:color w:val="000000" w:themeColor="text1"/>
        </w:rPr>
        <w:instrText xml:space="preserve"> SEQ Figure \* ARABIC </w:instrText>
      </w:r>
      <w:r w:rsidR="00EC550A" w:rsidRPr="009F5AF2">
        <w:rPr>
          <w:b/>
          <w:bCs/>
          <w:color w:val="000000" w:themeColor="text1"/>
        </w:rPr>
        <w:fldChar w:fldCharType="separate"/>
      </w:r>
      <w:r w:rsidR="003B7212">
        <w:rPr>
          <w:b/>
          <w:noProof/>
          <w:color w:val="000000" w:themeColor="text1"/>
        </w:rPr>
        <w:t>2</w:t>
      </w:r>
      <w:r w:rsidR="00EC550A" w:rsidRPr="009F5AF2">
        <w:rPr>
          <w:b/>
          <w:bCs/>
          <w:noProof/>
          <w:color w:val="000000" w:themeColor="text1"/>
        </w:rPr>
        <w:fldChar w:fldCharType="end"/>
      </w:r>
      <w:r w:rsidRPr="009F5AF2">
        <w:rPr>
          <w:b/>
          <w:color w:val="000000" w:themeColor="text1"/>
        </w:rPr>
        <w:t xml:space="preserve"> </w:t>
      </w:r>
      <w:r w:rsidR="00270705" w:rsidRPr="009F5AF2">
        <w:rPr>
          <w:b/>
          <w:color w:val="000000" w:themeColor="text1"/>
        </w:rPr>
        <w:t>Gsp1 point mutations in the interfaces with protein partners globally rewire the physical interaction network of Gsp1, including changes in interactions with the switch regulators GEF (Srm1) and GAP (Rna1).</w:t>
      </w:r>
      <w:r w:rsidR="00270705" w:rsidRPr="009F5AF2">
        <w:rPr>
          <w:color w:val="000000" w:themeColor="text1"/>
        </w:rPr>
        <w:t xml:space="preserve"> </w:t>
      </w:r>
      <w:r w:rsidR="00270705" w:rsidRPr="009F5AF2">
        <w:rPr>
          <w:b/>
          <w:color w:val="000000" w:themeColor="text1"/>
        </w:rPr>
        <w:t>a</w:t>
      </w:r>
      <w:r w:rsidR="00270705" w:rsidRPr="009F5AF2">
        <w:rPr>
          <w:color w:val="000000" w:themeColor="text1"/>
        </w:rPr>
        <w:t xml:space="preserve">, </w:t>
      </w:r>
      <w:proofErr w:type="gramStart"/>
      <w:r w:rsidR="00270705" w:rsidRPr="009F5AF2">
        <w:rPr>
          <w:color w:val="000000" w:themeColor="text1"/>
        </w:rPr>
        <w:t>The</w:t>
      </w:r>
      <w:proofErr w:type="gramEnd"/>
      <w:r w:rsidR="00270705" w:rsidRPr="009F5AF2">
        <w:rPr>
          <w:color w:val="000000" w:themeColor="text1"/>
        </w:rPr>
        <w:t xml:space="preserve"> change in abundance of partner proteins pulled down with Gsp1 mutants is represented as log</w:t>
      </w:r>
      <w:r w:rsidR="00270705" w:rsidRPr="009F5AF2">
        <w:rPr>
          <w:color w:val="000000" w:themeColor="text1"/>
          <w:vertAlign w:val="subscript"/>
        </w:rPr>
        <w:t>2</w:t>
      </w:r>
      <w:r w:rsidR="00270705" w:rsidRPr="009F5AF2">
        <w:rPr>
          <w:color w:val="000000" w:themeColor="text1"/>
        </w:rPr>
        <w:t xml:space="preserve">-transformed fold change </w:t>
      </w:r>
      <w:r w:rsidR="008569C3" w:rsidRPr="009F5AF2">
        <w:rPr>
          <w:color w:val="000000" w:themeColor="text1"/>
        </w:rPr>
        <w:t xml:space="preserve">(FC) </w:t>
      </w:r>
      <w:r w:rsidR="00270705" w:rsidRPr="009F5AF2">
        <w:rPr>
          <w:color w:val="000000" w:themeColor="text1"/>
        </w:rPr>
        <w:t xml:space="preserve">between abundance pulled-down with a Gsp1 mutant versus pulled-down with wild-type Gsp1. </w:t>
      </w:r>
      <w:r w:rsidR="004B6727" w:rsidRPr="009F5AF2">
        <w:rPr>
          <w:b/>
          <w:color w:val="000000" w:themeColor="text1"/>
        </w:rPr>
        <w:t>b</w:t>
      </w:r>
      <w:r w:rsidR="004B6727" w:rsidRPr="009F5AF2">
        <w:rPr>
          <w:color w:val="000000" w:themeColor="text1"/>
        </w:rPr>
        <w:t>,</w:t>
      </w:r>
      <w:r w:rsidR="00270705" w:rsidRPr="009F5AF2">
        <w:rPr>
          <w:color w:val="000000" w:themeColor="text1"/>
        </w:rPr>
        <w:t xml:space="preserve"> </w:t>
      </w:r>
      <w:proofErr w:type="gramStart"/>
      <w:r w:rsidR="00270705" w:rsidRPr="009F5AF2">
        <w:rPr>
          <w:color w:val="000000" w:themeColor="text1"/>
        </w:rPr>
        <w:t>Change</w:t>
      </w:r>
      <w:proofErr w:type="gramEnd"/>
      <w:r w:rsidR="00270705" w:rsidRPr="009F5AF2">
        <w:rPr>
          <w:color w:val="000000" w:themeColor="text1"/>
        </w:rPr>
        <w:t xml:space="preserve"> in abundance of pulled-down physical interaction partners for which there are also co-complex crystal structures (Rna1, Srm1, Yrb1, Kap95, Pse1, Srp1).</w:t>
      </w:r>
      <w:r w:rsidR="008569C3" w:rsidRPr="009F5AF2">
        <w:rPr>
          <w:color w:val="000000" w:themeColor="text1"/>
        </w:rPr>
        <w:t xml:space="preserve"> Left and right distributions show abundance changes for partners where the mutation is or is not in the interface</w:t>
      </w:r>
      <w:r w:rsidR="009C1B6F" w:rsidRPr="009F5AF2">
        <w:rPr>
          <w:color w:val="000000" w:themeColor="text1"/>
        </w:rPr>
        <w:t xml:space="preserve"> core</w:t>
      </w:r>
      <w:r w:rsidR="008569C3" w:rsidRPr="009F5AF2">
        <w:rPr>
          <w:color w:val="000000" w:themeColor="text1"/>
        </w:rPr>
        <w:t xml:space="preserve"> with the partner, respectively</w:t>
      </w:r>
      <w:r w:rsidR="006F124C" w:rsidRPr="009F5AF2">
        <w:rPr>
          <w:color w:val="000000" w:themeColor="text1"/>
        </w:rPr>
        <w:t>, with</w:t>
      </w:r>
      <w:r w:rsidR="002A62E2" w:rsidRPr="009F5AF2">
        <w:rPr>
          <w:color w:val="000000" w:themeColor="text1"/>
        </w:rPr>
        <w:t xml:space="preserve"> n denot</w:t>
      </w:r>
      <w:r w:rsidR="006F124C" w:rsidRPr="009F5AF2">
        <w:rPr>
          <w:color w:val="000000" w:themeColor="text1"/>
        </w:rPr>
        <w:t>ing</w:t>
      </w:r>
      <w:r w:rsidR="002A62E2" w:rsidRPr="009F5AF2">
        <w:rPr>
          <w:color w:val="000000" w:themeColor="text1"/>
        </w:rPr>
        <w:t xml:space="preserve"> the number of prey abundance changes quantified in each category.</w:t>
      </w:r>
      <w:r w:rsidR="00270705" w:rsidRPr="009F5AF2">
        <w:rPr>
          <w:color w:val="000000" w:themeColor="text1"/>
        </w:rPr>
        <w:t xml:space="preserve"> Mean(log</w:t>
      </w:r>
      <w:r w:rsidR="00270705" w:rsidRPr="009F5AF2">
        <w:rPr>
          <w:color w:val="000000" w:themeColor="text1"/>
          <w:vertAlign w:val="subscript"/>
        </w:rPr>
        <w:t>2</w:t>
      </w:r>
      <w:r w:rsidR="00270705" w:rsidRPr="009F5AF2">
        <w:rPr>
          <w:color w:val="000000" w:themeColor="text1"/>
        </w:rPr>
        <w:t>FC) values are -1 and 0.73, respectively (t-test p-value = 1.6x10</w:t>
      </w:r>
      <w:r w:rsidR="00270705" w:rsidRPr="009F5AF2">
        <w:rPr>
          <w:color w:val="000000" w:themeColor="text1"/>
          <w:vertAlign w:val="superscript"/>
        </w:rPr>
        <w:t>-5</w:t>
      </w:r>
      <w:r w:rsidR="00270705" w:rsidRPr="009F5AF2">
        <w:rPr>
          <w:color w:val="000000" w:themeColor="text1"/>
        </w:rPr>
        <w:t xml:space="preserve">). </w:t>
      </w:r>
      <w:r w:rsidR="008569C3" w:rsidRPr="009F5AF2">
        <w:rPr>
          <w:color w:val="000000" w:themeColor="text1"/>
        </w:rPr>
        <w:t xml:space="preserve">Point size indicates </w:t>
      </w:r>
      <w:r w:rsidR="006F124C" w:rsidRPr="009F5AF2">
        <w:rPr>
          <w:color w:val="000000" w:themeColor="text1"/>
        </w:rPr>
        <w:t>the p-value of abundance fold change</w:t>
      </w:r>
      <w:r w:rsidR="008569C3" w:rsidRPr="009F5AF2">
        <w:rPr>
          <w:color w:val="000000" w:themeColor="text1"/>
        </w:rPr>
        <w:t xml:space="preserve">, and </w:t>
      </w:r>
      <w:r w:rsidR="006F124C" w:rsidRPr="009F5AF2">
        <w:rPr>
          <w:color w:val="000000" w:themeColor="text1"/>
        </w:rPr>
        <w:t>pink</w:t>
      </w:r>
      <w:r w:rsidR="008569C3" w:rsidRPr="009F5AF2">
        <w:rPr>
          <w:color w:val="000000" w:themeColor="text1"/>
        </w:rPr>
        <w:t xml:space="preserve"> bar</w:t>
      </w:r>
      <w:r w:rsidR="006F124C" w:rsidRPr="009F5AF2">
        <w:rPr>
          <w:color w:val="000000" w:themeColor="text1"/>
        </w:rPr>
        <w:t>s</w:t>
      </w:r>
      <w:r w:rsidR="008569C3" w:rsidRPr="009F5AF2">
        <w:rPr>
          <w:color w:val="000000" w:themeColor="text1"/>
        </w:rPr>
        <w:t xml:space="preserve"> indicate</w:t>
      </w:r>
      <w:r w:rsidR="006F124C" w:rsidRPr="009F5AF2">
        <w:rPr>
          <w:color w:val="000000" w:themeColor="text1"/>
        </w:rPr>
        <w:t xml:space="preserve"> mean values</w:t>
      </w:r>
      <w:r w:rsidR="008569C3" w:rsidRPr="009F5AF2">
        <w:rPr>
          <w:color w:val="000000" w:themeColor="text1"/>
        </w:rPr>
        <w:t xml:space="preserve">. </w:t>
      </w:r>
      <w:r w:rsidR="004B6727" w:rsidRPr="009F5AF2">
        <w:rPr>
          <w:b/>
          <w:color w:val="000000" w:themeColor="text1"/>
        </w:rPr>
        <w:t>c</w:t>
      </w:r>
      <w:r w:rsidR="00270705" w:rsidRPr="009F5AF2">
        <w:rPr>
          <w:color w:val="000000" w:themeColor="text1"/>
        </w:rPr>
        <w:t xml:space="preserve">, </w:t>
      </w:r>
      <w:proofErr w:type="gramStart"/>
      <w:r w:rsidR="00270705" w:rsidRPr="009F5AF2">
        <w:rPr>
          <w:color w:val="000000" w:themeColor="text1"/>
        </w:rPr>
        <w:t>Change</w:t>
      </w:r>
      <w:proofErr w:type="gramEnd"/>
      <w:r w:rsidR="00270705" w:rsidRPr="009F5AF2">
        <w:rPr>
          <w:color w:val="000000" w:themeColor="text1"/>
        </w:rPr>
        <w:t xml:space="preserve"> in abundance of pulled-down Rna1 (GAP) and Srm1 (GEF). </w:t>
      </w:r>
      <w:r w:rsidR="00101BCB" w:rsidRPr="009F5AF2">
        <w:rPr>
          <w:color w:val="000000" w:themeColor="text1"/>
        </w:rPr>
        <w:t xml:space="preserve">Point size is as in </w:t>
      </w:r>
      <w:r w:rsidR="00C42032" w:rsidRPr="00C42032">
        <w:rPr>
          <w:b/>
          <w:bCs/>
          <w:color w:val="000000" w:themeColor="text1"/>
        </w:rPr>
        <w:t>b</w:t>
      </w:r>
      <w:r w:rsidR="00101BCB" w:rsidRPr="009F5AF2">
        <w:rPr>
          <w:color w:val="000000" w:themeColor="text1"/>
        </w:rPr>
        <w:t>, and points are colored by interface location</w:t>
      </w:r>
      <w:r w:rsidR="008569C3" w:rsidRPr="009F5AF2">
        <w:rPr>
          <w:color w:val="000000" w:themeColor="text1"/>
        </w:rPr>
        <w:t xml:space="preserve">. </w:t>
      </w:r>
      <w:r w:rsidR="004B6727" w:rsidRPr="009F5AF2">
        <w:rPr>
          <w:b/>
          <w:color w:val="000000" w:themeColor="text1"/>
        </w:rPr>
        <w:t>d</w:t>
      </w:r>
      <w:r w:rsidR="004B6727" w:rsidRPr="009F5AF2">
        <w:rPr>
          <w:color w:val="000000" w:themeColor="text1"/>
        </w:rPr>
        <w:t>,</w:t>
      </w:r>
      <w:r w:rsidR="00270705" w:rsidRPr="009F5AF2">
        <w:rPr>
          <w:color w:val="000000" w:themeColor="text1"/>
        </w:rPr>
        <w:t xml:space="preserve"> Position of </w:t>
      </w:r>
      <w:r w:rsidR="00380098" w:rsidRPr="009F5AF2">
        <w:rPr>
          <w:color w:val="000000" w:themeColor="text1"/>
        </w:rPr>
        <w:t>T</w:t>
      </w:r>
      <w:r w:rsidR="00270705" w:rsidRPr="009F5AF2">
        <w:rPr>
          <w:color w:val="000000" w:themeColor="text1"/>
        </w:rPr>
        <w:t>34 with respect to the interface</w:t>
      </w:r>
      <w:r w:rsidR="00B77C6A" w:rsidRPr="009F5AF2">
        <w:rPr>
          <w:color w:val="000000" w:themeColor="text1"/>
        </w:rPr>
        <w:t>s</w:t>
      </w:r>
      <w:r w:rsidR="00270705" w:rsidRPr="009F5AF2">
        <w:rPr>
          <w:color w:val="000000" w:themeColor="text1"/>
        </w:rPr>
        <w:t xml:space="preserve"> with Rna1 (GAP, PDB id: 1k5d) and Srm1 (GEF, PDB id: 2i1m). As the coordinates for T34 are not resolved in the 2i1m structure, on the right-hand side the pink spheres show the residue location in the aligned 1k5d structure.</w:t>
      </w:r>
    </w:p>
    <w:p w14:paraId="126673FE" w14:textId="23503CDA" w:rsidR="00EA1802" w:rsidRPr="009F5AF2" w:rsidRDefault="00133000" w:rsidP="00911342">
      <w:pPr>
        <w:keepNext/>
        <w:snapToGrid w:val="0"/>
        <w:spacing w:before="360"/>
        <w:rPr>
          <w:color w:val="000000" w:themeColor="text1"/>
        </w:rPr>
      </w:pPr>
      <w:r w:rsidRPr="009F5AF2">
        <w:rPr>
          <w:b/>
          <w:color w:val="000000" w:themeColor="text1"/>
        </w:rPr>
        <w:t xml:space="preserve">Figure </w:t>
      </w:r>
      <w:r w:rsidRPr="009F5AF2">
        <w:rPr>
          <w:b/>
          <w:bCs/>
          <w:color w:val="000000" w:themeColor="text1"/>
        </w:rPr>
        <w:fldChar w:fldCharType="begin"/>
      </w:r>
      <w:r w:rsidRPr="009F5AF2">
        <w:rPr>
          <w:b/>
          <w:color w:val="000000" w:themeColor="text1"/>
        </w:rPr>
        <w:instrText xml:space="preserve"> SEQ Figure \* ARABIC </w:instrText>
      </w:r>
      <w:r w:rsidRPr="009F5AF2">
        <w:rPr>
          <w:b/>
          <w:bCs/>
          <w:color w:val="000000" w:themeColor="text1"/>
        </w:rPr>
        <w:fldChar w:fldCharType="separate"/>
      </w:r>
      <w:r w:rsidR="003B7212">
        <w:rPr>
          <w:b/>
          <w:noProof/>
          <w:color w:val="000000" w:themeColor="text1"/>
        </w:rPr>
        <w:t>3</w:t>
      </w:r>
      <w:r w:rsidRPr="009F5AF2">
        <w:rPr>
          <w:b/>
          <w:bCs/>
          <w:noProof/>
          <w:color w:val="000000" w:themeColor="text1"/>
        </w:rPr>
        <w:fldChar w:fldCharType="end"/>
      </w:r>
      <w:r w:rsidRPr="009F5AF2">
        <w:rPr>
          <w:b/>
          <w:color w:val="000000" w:themeColor="text1"/>
        </w:rPr>
        <w:t xml:space="preserve"> Point mutations in Gsp1 interfaces allosterically modulate GTPase cycle parameters by tuning active site conformational distributions.</w:t>
      </w:r>
      <w:r w:rsidRPr="009F5AF2">
        <w:rPr>
          <w:color w:val="000000" w:themeColor="text1"/>
        </w:rPr>
        <w:t xml:space="preserve"> Catalytic efficiency (</w:t>
      </w:r>
      <w:proofErr w:type="spellStart"/>
      <w:r w:rsidRPr="009F5AF2">
        <w:rPr>
          <w:color w:val="000000" w:themeColor="text1"/>
        </w:rPr>
        <w:t>k</w:t>
      </w:r>
      <w:r w:rsidRPr="009F5AF2">
        <w:rPr>
          <w:color w:val="000000" w:themeColor="text1"/>
          <w:vertAlign w:val="subscript"/>
        </w:rPr>
        <w:t>cat</w:t>
      </w:r>
      <w:proofErr w:type="spellEnd"/>
      <w:r w:rsidRPr="009F5AF2">
        <w:rPr>
          <w:color w:val="000000" w:themeColor="text1"/>
        </w:rPr>
        <w:t>/K</w:t>
      </w:r>
      <w:r w:rsidRPr="009F5AF2">
        <w:rPr>
          <w:color w:val="000000" w:themeColor="text1"/>
          <w:vertAlign w:val="subscript"/>
        </w:rPr>
        <w:t>m</w:t>
      </w:r>
      <w:r w:rsidRPr="009F5AF2">
        <w:rPr>
          <w:color w:val="000000" w:themeColor="text1"/>
        </w:rPr>
        <w:t xml:space="preserve">) of GAP-mediated GTP hydrolysis </w:t>
      </w:r>
      <w:r w:rsidR="000769F4">
        <w:rPr>
          <w:color w:val="000000" w:themeColor="text1"/>
        </w:rPr>
        <w:t>(</w:t>
      </w:r>
      <w:r w:rsidR="000769F4" w:rsidRPr="000769F4">
        <w:rPr>
          <w:b/>
          <w:color w:val="000000" w:themeColor="text1"/>
        </w:rPr>
        <w:t>a</w:t>
      </w:r>
      <w:r w:rsidR="000769F4">
        <w:rPr>
          <w:color w:val="000000" w:themeColor="text1"/>
        </w:rPr>
        <w:t xml:space="preserve">) or </w:t>
      </w:r>
      <w:r w:rsidR="000769F4" w:rsidRPr="009F5AF2">
        <w:rPr>
          <w:color w:val="000000" w:themeColor="text1"/>
        </w:rPr>
        <w:t xml:space="preserve">GEF-mediated nucleotide exchange </w:t>
      </w:r>
      <w:r w:rsidR="000769F4">
        <w:rPr>
          <w:color w:val="000000" w:themeColor="text1"/>
        </w:rPr>
        <w:t>(</w:t>
      </w:r>
      <w:r w:rsidR="000769F4" w:rsidRPr="000769F4">
        <w:rPr>
          <w:b/>
          <w:color w:val="000000" w:themeColor="text1"/>
        </w:rPr>
        <w:t>b</w:t>
      </w:r>
      <w:r w:rsidR="000769F4">
        <w:rPr>
          <w:color w:val="000000" w:themeColor="text1"/>
        </w:rPr>
        <w:t xml:space="preserve">) </w:t>
      </w:r>
      <w:r w:rsidRPr="009F5AF2">
        <w:rPr>
          <w:color w:val="000000" w:themeColor="text1"/>
        </w:rPr>
        <w:t xml:space="preserve">of Gsp1 mutants. </w:t>
      </w:r>
      <w:r w:rsidR="00EF09EF" w:rsidRPr="009F5AF2">
        <w:rPr>
          <w:color w:val="000000" w:themeColor="text1"/>
        </w:rPr>
        <w:t>Dotted line</w:t>
      </w:r>
      <w:r w:rsidR="00EF09EF">
        <w:rPr>
          <w:color w:val="000000" w:themeColor="text1"/>
        </w:rPr>
        <w:t>s</w:t>
      </w:r>
      <w:r w:rsidR="00EF09EF" w:rsidRPr="009F5AF2">
        <w:rPr>
          <w:color w:val="000000" w:themeColor="text1"/>
        </w:rPr>
        <w:t xml:space="preserve"> indicate wild-type efficiency. </w:t>
      </w:r>
      <w:r w:rsidR="00EF09EF">
        <w:rPr>
          <w:color w:val="000000" w:themeColor="text1"/>
        </w:rPr>
        <w:t>I</w:t>
      </w:r>
      <w:r w:rsidR="000769F4">
        <w:rPr>
          <w:color w:val="000000" w:themeColor="text1"/>
        </w:rPr>
        <w:t xml:space="preserve">n </w:t>
      </w:r>
      <w:proofErr w:type="gramStart"/>
      <w:r w:rsidR="000769F4" w:rsidRPr="00EF09EF">
        <w:rPr>
          <w:b/>
          <w:color w:val="000000" w:themeColor="text1"/>
        </w:rPr>
        <w:t>a</w:t>
      </w:r>
      <w:r w:rsidR="000769F4">
        <w:rPr>
          <w:color w:val="000000" w:themeColor="text1"/>
        </w:rPr>
        <w:t>,</w:t>
      </w:r>
      <w:proofErr w:type="gramEnd"/>
      <w:r w:rsidR="000769F4">
        <w:rPr>
          <w:color w:val="000000" w:themeColor="text1"/>
        </w:rPr>
        <w:t xml:space="preserve"> </w:t>
      </w:r>
      <w:r w:rsidRPr="009F5AF2">
        <w:rPr>
          <w:color w:val="000000" w:themeColor="text1"/>
        </w:rPr>
        <w:t>point</w:t>
      </w:r>
      <w:r w:rsidR="00EF09EF">
        <w:rPr>
          <w:color w:val="000000" w:themeColor="text1"/>
        </w:rPr>
        <w:t>s</w:t>
      </w:r>
      <w:r w:rsidRPr="009F5AF2">
        <w:rPr>
          <w:color w:val="000000" w:themeColor="text1"/>
        </w:rPr>
        <w:t xml:space="preserve"> represent </w:t>
      </w:r>
      <w:proofErr w:type="spellStart"/>
      <w:r w:rsidRPr="009F5AF2">
        <w:rPr>
          <w:color w:val="000000" w:themeColor="text1"/>
        </w:rPr>
        <w:t>k</w:t>
      </w:r>
      <w:r w:rsidRPr="009F5AF2">
        <w:rPr>
          <w:color w:val="000000" w:themeColor="text1"/>
          <w:vertAlign w:val="subscript"/>
        </w:rPr>
        <w:t>cat</w:t>
      </w:r>
      <w:proofErr w:type="spellEnd"/>
      <w:r w:rsidR="00EF09EF">
        <w:rPr>
          <w:color w:val="000000" w:themeColor="text1"/>
        </w:rPr>
        <w:t>/</w:t>
      </w:r>
      <w:r w:rsidRPr="009F5AF2">
        <w:rPr>
          <w:color w:val="000000" w:themeColor="text1"/>
        </w:rPr>
        <w:t>K</w:t>
      </w:r>
      <w:r w:rsidRPr="009F5AF2">
        <w:rPr>
          <w:color w:val="000000" w:themeColor="text1"/>
          <w:vertAlign w:val="subscript"/>
        </w:rPr>
        <w:t>m</w:t>
      </w:r>
      <w:r w:rsidRPr="009F5AF2">
        <w:rPr>
          <w:color w:val="000000" w:themeColor="text1"/>
        </w:rPr>
        <w:t xml:space="preserve"> from an individual experiment fit to an integrated Michaelis-Menten equation</w:t>
      </w:r>
      <w:r w:rsidRPr="009F5AF2">
        <w:rPr>
          <w:b/>
          <w:color w:val="000000" w:themeColor="text1"/>
        </w:rPr>
        <w:t xml:space="preserve"> </w:t>
      </w:r>
      <w:r w:rsidRPr="009F5AF2">
        <w:rPr>
          <w:color w:val="000000" w:themeColor="text1"/>
        </w:rPr>
        <w:t xml:space="preserve">(see Methods). Error bars represent the standard error of the mean from n ≥ 3 replicates. </w:t>
      </w:r>
      <w:r w:rsidR="00EF09EF">
        <w:rPr>
          <w:color w:val="000000" w:themeColor="text1"/>
        </w:rPr>
        <w:t xml:space="preserve">In </w:t>
      </w:r>
      <w:r w:rsidRPr="009F5AF2">
        <w:rPr>
          <w:b/>
          <w:color w:val="000000" w:themeColor="text1"/>
        </w:rPr>
        <w:t>b</w:t>
      </w:r>
      <w:r w:rsidRPr="009F5AF2">
        <w:rPr>
          <w:color w:val="000000" w:themeColor="text1"/>
        </w:rPr>
        <w:t xml:space="preserve">, </w:t>
      </w:r>
      <w:r w:rsidR="00EF09EF">
        <w:rPr>
          <w:color w:val="000000" w:themeColor="text1"/>
        </w:rPr>
        <w:t>e</w:t>
      </w:r>
      <w:r w:rsidRPr="009F5AF2">
        <w:rPr>
          <w:color w:val="000000" w:themeColor="text1"/>
        </w:rPr>
        <w:t xml:space="preserve">rror bars represent the standard error of the mean of the Michaelis-Menten fit to data from n </w:t>
      </w:r>
      <w:r w:rsidRPr="009F5AF2">
        <w:rPr>
          <w:rFonts w:ascii="MS Gothic" w:eastAsia="MS Gothic" w:hAnsi="MS Gothic"/>
          <w:color w:val="000000" w:themeColor="text1"/>
        </w:rPr>
        <w:t>≥</w:t>
      </w:r>
      <w:r w:rsidRPr="009F5AF2">
        <w:rPr>
          <w:color w:val="000000" w:themeColor="text1"/>
        </w:rPr>
        <w:t xml:space="preserve"> 17 measurements at different substrate concentrations. </w:t>
      </w:r>
      <w:r w:rsidRPr="009F5AF2">
        <w:rPr>
          <w:b/>
          <w:color w:val="000000" w:themeColor="text1"/>
        </w:rPr>
        <w:t>c</w:t>
      </w:r>
      <w:r w:rsidRPr="009F5AF2">
        <w:rPr>
          <w:color w:val="000000" w:themeColor="text1"/>
        </w:rPr>
        <w:t xml:space="preserve">, </w:t>
      </w:r>
      <w:r w:rsidRPr="009F5AF2">
        <w:rPr>
          <w:color w:val="000000" w:themeColor="text1"/>
          <w:vertAlign w:val="superscript"/>
        </w:rPr>
        <w:t>31</w:t>
      </w:r>
      <w:r w:rsidRPr="009F5AF2">
        <w:rPr>
          <w:color w:val="000000" w:themeColor="text1"/>
        </w:rPr>
        <w:t xml:space="preserve">P NMR of GTP bound Gsp1 point mutants. NMR peak heights are normalized to the </w:t>
      </w:r>
      <w:r w:rsidRPr="009F5AF2">
        <w:rPr>
          <w:color w:val="000000" w:themeColor="text1"/>
          <w:lang w:val="el-GR"/>
        </w:rPr>
        <w:t>β</w:t>
      </w:r>
      <w:r w:rsidRPr="009F5AF2">
        <w:rPr>
          <w:color w:val="000000" w:themeColor="text1"/>
        </w:rPr>
        <w:t xml:space="preserve"> peak of the bound GTP (</w:t>
      </w:r>
      <w:r w:rsidRPr="009F5AF2">
        <w:rPr>
          <w:color w:val="000000" w:themeColor="text1"/>
          <w:lang w:val="el-GR"/>
        </w:rPr>
        <w:t>β</w:t>
      </w:r>
      <w:proofErr w:type="spellStart"/>
      <w:r w:rsidRPr="009F5AF2">
        <w:rPr>
          <w:color w:val="000000" w:themeColor="text1"/>
          <w:vertAlign w:val="subscript"/>
        </w:rPr>
        <w:t>GTPb</w:t>
      </w:r>
      <w:proofErr w:type="spellEnd"/>
      <w:r w:rsidRPr="009F5AF2">
        <w:rPr>
          <w:color w:val="000000" w:themeColor="text1"/>
        </w:rPr>
        <w:t xml:space="preserve">). The two peaks of </w:t>
      </w:r>
      <w:r w:rsidRPr="009F5AF2">
        <w:rPr>
          <w:color w:val="000000" w:themeColor="text1"/>
        </w:rPr>
        <w:lastRenderedPageBreak/>
        <w:t xml:space="preserve">the γ phosphate of bound GTP are highlighted in yellow. </w:t>
      </w:r>
      <w:r w:rsidRPr="009F5AF2">
        <w:rPr>
          <w:b/>
          <w:color w:val="000000" w:themeColor="text1"/>
        </w:rPr>
        <w:t>d</w:t>
      </w:r>
      <w:r w:rsidRPr="009F5AF2">
        <w:rPr>
          <w:color w:val="000000" w:themeColor="text1"/>
        </w:rPr>
        <w:t xml:space="preserve">, Natural log-transformed ratios MUT/WT of the exchange </w:t>
      </w:r>
      <w:r w:rsidR="00C34DA4" w:rsidRPr="009F5AF2">
        <w:rPr>
          <w:color w:val="000000" w:themeColor="text1"/>
        </w:rPr>
        <w:t xml:space="preserve">equilibrium </w:t>
      </w:r>
      <w:r w:rsidRPr="009F5AF2">
        <w:rPr>
          <w:color w:val="000000" w:themeColor="text1"/>
        </w:rPr>
        <w:t>constants K</w:t>
      </w:r>
      <w:r w:rsidRPr="009F5AF2">
        <w:rPr>
          <w:color w:val="000000" w:themeColor="text1"/>
          <w:vertAlign w:val="subscript"/>
        </w:rPr>
        <w:t>ex</w:t>
      </w:r>
      <w:r w:rsidRPr="009F5AF2">
        <w:rPr>
          <w:color w:val="000000" w:themeColor="text1"/>
        </w:rPr>
        <w:t xml:space="preserve"> = population in </w:t>
      </w:r>
      <w:r w:rsidRPr="009F5AF2">
        <w:rPr>
          <w:color w:val="000000" w:themeColor="text1"/>
          <w:lang w:val="el-GR"/>
        </w:rPr>
        <w:t>γ</w:t>
      </w:r>
      <w:r w:rsidRPr="009F5AF2">
        <w:rPr>
          <w:color w:val="000000" w:themeColor="text1"/>
        </w:rPr>
        <w:t xml:space="preserve">2 / population in </w:t>
      </w:r>
      <w:r w:rsidRPr="009F5AF2">
        <w:rPr>
          <w:color w:val="000000" w:themeColor="text1"/>
          <w:lang w:val="el-GR"/>
        </w:rPr>
        <w:t>γ</w:t>
      </w:r>
      <w:r w:rsidRPr="009F5AF2">
        <w:rPr>
          <w:color w:val="000000" w:themeColor="text1"/>
        </w:rPr>
        <w:t xml:space="preserve">1 (assuming a detection limit of 3% for the </w:t>
      </w:r>
      <w:r w:rsidRPr="009F5AF2">
        <w:rPr>
          <w:color w:val="000000" w:themeColor="text1"/>
          <w:lang w:val="el-GR"/>
        </w:rPr>
        <w:t>γ</w:t>
      </w:r>
      <w:r w:rsidRPr="009F5AF2">
        <w:rPr>
          <w:color w:val="000000" w:themeColor="text1"/>
        </w:rPr>
        <w:t xml:space="preserve"> peak estimation by </w:t>
      </w:r>
      <w:r w:rsidRPr="009F5AF2">
        <w:rPr>
          <w:color w:val="000000" w:themeColor="text1"/>
          <w:vertAlign w:val="superscript"/>
        </w:rPr>
        <w:t>31</w:t>
      </w:r>
      <w:r w:rsidRPr="009F5AF2">
        <w:rPr>
          <w:color w:val="000000" w:themeColor="text1"/>
        </w:rPr>
        <w:t>P NMR) plotted against the natural log-transformed ratios MUT/WT of the relative catalytic efficiency (</w:t>
      </w:r>
      <w:proofErr w:type="spellStart"/>
      <w:r w:rsidRPr="009F5AF2">
        <w:rPr>
          <w:color w:val="000000" w:themeColor="text1"/>
        </w:rPr>
        <w:t>k</w:t>
      </w:r>
      <w:r w:rsidRPr="009F5AF2">
        <w:rPr>
          <w:color w:val="000000" w:themeColor="text1"/>
          <w:vertAlign w:val="subscript"/>
        </w:rPr>
        <w:t>cat</w:t>
      </w:r>
      <w:proofErr w:type="spellEnd"/>
      <w:r w:rsidRPr="009F5AF2">
        <w:rPr>
          <w:color w:val="000000" w:themeColor="text1"/>
        </w:rPr>
        <w:t>/K</w:t>
      </w:r>
      <w:r w:rsidRPr="009F5AF2">
        <w:rPr>
          <w:color w:val="000000" w:themeColor="text1"/>
          <w:vertAlign w:val="subscript"/>
        </w:rPr>
        <w:t>m</w:t>
      </w:r>
      <w:r w:rsidRPr="009F5AF2">
        <w:rPr>
          <w:color w:val="000000" w:themeColor="text1"/>
        </w:rPr>
        <w:t>) of GAP-mediated GTP hydrolysis. Error bars represent the standard error of the</w:t>
      </w:r>
      <w:r w:rsidRPr="009F5AF2">
        <w:rPr>
          <w:b/>
          <w:color w:val="000000" w:themeColor="text1"/>
        </w:rPr>
        <w:t xml:space="preserve"> </w:t>
      </w:r>
      <w:r w:rsidRPr="009F5AF2">
        <w:rPr>
          <w:color w:val="000000" w:themeColor="text1"/>
        </w:rPr>
        <w:t xml:space="preserve">mean across at least three replicates. </w:t>
      </w:r>
      <w:r w:rsidR="00905EF2" w:rsidRPr="009F5AF2">
        <w:rPr>
          <w:color w:val="000000" w:themeColor="text1"/>
        </w:rPr>
        <w:t xml:space="preserve">Pink </w:t>
      </w:r>
      <w:r w:rsidRPr="009F5AF2">
        <w:rPr>
          <w:color w:val="000000" w:themeColor="text1"/>
        </w:rPr>
        <w:t xml:space="preserve">line shows the least-squares linear fit, excluding the GAP interface mutation K132H and the two mutations adjacent to the switch II, R78K and D79S (gray box). </w:t>
      </w:r>
      <w:r w:rsidRPr="009F5AF2">
        <w:rPr>
          <w:b/>
          <w:color w:val="000000" w:themeColor="text1"/>
        </w:rPr>
        <w:t>e</w:t>
      </w:r>
      <w:r w:rsidRPr="009F5AF2">
        <w:rPr>
          <w:color w:val="000000" w:themeColor="text1"/>
        </w:rPr>
        <w:t xml:space="preserve">, </w:t>
      </w:r>
      <w:r w:rsidR="00EF09EF">
        <w:rPr>
          <w:color w:val="000000" w:themeColor="text1"/>
        </w:rPr>
        <w:t xml:space="preserve">Location of </w:t>
      </w:r>
      <w:r w:rsidRPr="009F5AF2">
        <w:rPr>
          <w:color w:val="000000" w:themeColor="text1"/>
        </w:rPr>
        <w:t>Y157, H141, and Q147 (pink spheres) in the</w:t>
      </w:r>
      <w:r w:rsidR="00EF09EF">
        <w:rPr>
          <w:color w:val="000000" w:themeColor="text1"/>
        </w:rPr>
        <w:t xml:space="preserve"> C</w:t>
      </w:r>
      <w:r w:rsidR="001955FD">
        <w:rPr>
          <w:color w:val="000000" w:themeColor="text1"/>
        </w:rPr>
        <w:t>rm</w:t>
      </w:r>
      <w:r w:rsidR="00EF09EF">
        <w:rPr>
          <w:color w:val="000000" w:themeColor="text1"/>
        </w:rPr>
        <w:t xml:space="preserve">1 </w:t>
      </w:r>
      <w:r w:rsidRPr="009F5AF2">
        <w:rPr>
          <w:color w:val="000000" w:themeColor="text1"/>
        </w:rPr>
        <w:t>interface (gray surface, PDB ID: 3m1i). Gsp1</w:t>
      </w:r>
      <w:r w:rsidR="00EF09EF">
        <w:rPr>
          <w:color w:val="000000" w:themeColor="text1"/>
        </w:rPr>
        <w:t xml:space="preserve">: </w:t>
      </w:r>
      <w:r w:rsidRPr="009F5AF2">
        <w:rPr>
          <w:color w:val="000000" w:themeColor="text1"/>
        </w:rPr>
        <w:t>navy cartoon</w:t>
      </w:r>
      <w:r w:rsidR="00EF09EF">
        <w:rPr>
          <w:color w:val="000000" w:themeColor="text1"/>
        </w:rPr>
        <w:t>;</w:t>
      </w:r>
      <w:r w:rsidRPr="009F5AF2">
        <w:rPr>
          <w:color w:val="000000" w:themeColor="text1"/>
        </w:rPr>
        <w:t xml:space="preserve"> GTP nucleotide</w:t>
      </w:r>
      <w:r w:rsidR="00EF09EF">
        <w:rPr>
          <w:color w:val="000000" w:themeColor="text1"/>
        </w:rPr>
        <w:t>:</w:t>
      </w:r>
      <w:r w:rsidRPr="009F5AF2">
        <w:rPr>
          <w:color w:val="000000" w:themeColor="text1"/>
        </w:rPr>
        <w:t xml:space="preserve"> yellow stick representation. </w:t>
      </w:r>
      <w:r w:rsidRPr="009F5AF2">
        <w:rPr>
          <w:b/>
          <w:color w:val="000000" w:themeColor="text1"/>
        </w:rPr>
        <w:t>f</w:t>
      </w:r>
      <w:r w:rsidRPr="009F5AF2">
        <w:rPr>
          <w:color w:val="000000" w:themeColor="text1"/>
        </w:rPr>
        <w:t xml:space="preserve">, </w:t>
      </w:r>
      <w:r w:rsidR="00A841E4">
        <w:rPr>
          <w:color w:val="000000" w:themeColor="text1"/>
        </w:rPr>
        <w:t>Location</w:t>
      </w:r>
      <w:r w:rsidR="007D4AB7">
        <w:rPr>
          <w:color w:val="000000" w:themeColor="text1"/>
        </w:rPr>
        <w:t xml:space="preserve"> of </w:t>
      </w:r>
      <w:r w:rsidRPr="009F5AF2">
        <w:rPr>
          <w:color w:val="000000" w:themeColor="text1"/>
        </w:rPr>
        <w:t>T34 (pink spheres) in the interface with Yrb1 (gray surface, PDB ID: 1k5d). Distances from the</w:t>
      </w:r>
      <w:r w:rsidRPr="009F5AF2">
        <w:rPr>
          <w:color w:val="000000" w:themeColor="text1"/>
          <w:lang w:val="en-GB"/>
        </w:rPr>
        <w:t xml:space="preserve"> </w:t>
      </w:r>
      <w:r w:rsidRPr="009F5AF2">
        <w:rPr>
          <w:color w:val="000000" w:themeColor="text1"/>
          <w:lang w:val="el-GR"/>
        </w:rPr>
        <w:t>γ</w:t>
      </w:r>
      <w:r w:rsidRPr="009F5AF2">
        <w:rPr>
          <w:color w:val="000000" w:themeColor="text1"/>
        </w:rPr>
        <w:t xml:space="preserve"> phosphate of GTP to the residue </w:t>
      </w:r>
      <w:r w:rsidRPr="009F5AF2">
        <w:rPr>
          <w:color w:val="000000" w:themeColor="text1"/>
          <w:lang w:val="el-GR"/>
        </w:rPr>
        <w:t>α</w:t>
      </w:r>
      <w:r w:rsidRPr="009F5AF2">
        <w:rPr>
          <w:color w:val="000000" w:themeColor="text1"/>
        </w:rPr>
        <w:t xml:space="preserve">-carbon are indicated below the residue numbers in </w:t>
      </w:r>
      <w:r w:rsidRPr="009F5AF2">
        <w:rPr>
          <w:b/>
          <w:bCs/>
          <w:color w:val="000000" w:themeColor="text1"/>
        </w:rPr>
        <w:t>e</w:t>
      </w:r>
      <w:r w:rsidRPr="009F5AF2">
        <w:rPr>
          <w:color w:val="000000" w:themeColor="text1"/>
        </w:rPr>
        <w:t xml:space="preserve"> and </w:t>
      </w:r>
      <w:r w:rsidRPr="009F5AF2">
        <w:rPr>
          <w:b/>
          <w:bCs/>
          <w:color w:val="000000" w:themeColor="text1"/>
        </w:rPr>
        <w:t>f</w:t>
      </w:r>
      <w:r w:rsidRPr="009F5AF2">
        <w:rPr>
          <w:color w:val="000000" w:themeColor="text1"/>
        </w:rPr>
        <w:t>.</w:t>
      </w:r>
    </w:p>
    <w:p w14:paraId="6D8F36B7" w14:textId="3F2341EC" w:rsidR="00980507" w:rsidRPr="009F5AF2" w:rsidRDefault="00EA1802" w:rsidP="00911342">
      <w:pPr>
        <w:snapToGrid w:val="0"/>
        <w:rPr>
          <w:noProof/>
          <w:color w:val="000000" w:themeColor="text1"/>
        </w:rPr>
      </w:pPr>
      <w:r w:rsidRPr="009F5AF2">
        <w:rPr>
          <w:b/>
          <w:color w:val="000000" w:themeColor="text1"/>
        </w:rPr>
        <w:t>Figure</w:t>
      </w:r>
      <w:r w:rsidR="00133000" w:rsidRPr="009F5AF2">
        <w:rPr>
          <w:b/>
          <w:color w:val="000000" w:themeColor="text1"/>
        </w:rPr>
        <w:t xml:space="preserve"> 4</w:t>
      </w:r>
      <w:r w:rsidRPr="009F5AF2">
        <w:rPr>
          <w:b/>
          <w:color w:val="000000" w:themeColor="text1"/>
        </w:rPr>
        <w:t xml:space="preserve"> </w:t>
      </w:r>
      <w:r w:rsidR="007F529F" w:rsidRPr="009F5AF2">
        <w:rPr>
          <w:b/>
          <w:color w:val="000000" w:themeColor="text1"/>
        </w:rPr>
        <w:t xml:space="preserve">Cellular effects of interface mutations group by their effect on GTPase cycle </w:t>
      </w:r>
      <w:r w:rsidR="00E8165A" w:rsidRPr="009F5AF2">
        <w:rPr>
          <w:b/>
          <w:color w:val="000000" w:themeColor="text1"/>
        </w:rPr>
        <w:t>kinetics.</w:t>
      </w:r>
      <w:r w:rsidR="007F529F" w:rsidRPr="009F5AF2">
        <w:rPr>
          <w:color w:val="000000" w:themeColor="text1"/>
        </w:rPr>
        <w:t xml:space="preserve"> </w:t>
      </w:r>
      <w:proofErr w:type="gramStart"/>
      <w:r w:rsidR="00EF34D0" w:rsidRPr="009F5AF2">
        <w:rPr>
          <w:b/>
          <w:color w:val="000000" w:themeColor="text1"/>
        </w:rPr>
        <w:t>a</w:t>
      </w:r>
      <w:r w:rsidRPr="009F5AF2">
        <w:rPr>
          <w:color w:val="000000" w:themeColor="text1"/>
        </w:rPr>
        <w:t>,</w:t>
      </w:r>
      <w:proofErr w:type="gramEnd"/>
      <w:r w:rsidRPr="009F5AF2">
        <w:rPr>
          <w:color w:val="000000" w:themeColor="text1"/>
        </w:rPr>
        <w:t xml:space="preserve"> Clustering of </w:t>
      </w:r>
      <w:r w:rsidR="0043143E" w:rsidRPr="008A12BC">
        <w:rPr>
          <w:color w:val="000000" w:themeColor="text1"/>
        </w:rPr>
        <w:t>27</w:t>
      </w:r>
      <w:r w:rsidR="008A12BC" w:rsidRPr="008A12BC">
        <w:rPr>
          <w:color w:val="000000" w:themeColor="text1"/>
        </w:rPr>
        <w:t>6</w:t>
      </w:r>
      <w:r w:rsidR="0043143E" w:rsidRPr="008A12BC">
        <w:rPr>
          <w:color w:val="000000" w:themeColor="text1"/>
        </w:rPr>
        <w:t xml:space="preserve"> </w:t>
      </w:r>
      <w:r w:rsidRPr="008A12BC">
        <w:rPr>
          <w:i/>
          <w:color w:val="000000" w:themeColor="text1"/>
        </w:rPr>
        <w:t>S</w:t>
      </w:r>
      <w:r w:rsidRPr="009F5AF2">
        <w:rPr>
          <w:i/>
          <w:color w:val="000000" w:themeColor="text1"/>
        </w:rPr>
        <w:t>. cerevisiae</w:t>
      </w:r>
      <w:r w:rsidRPr="009F5AF2" w:rsidDel="00C74A37">
        <w:rPr>
          <w:color w:val="000000" w:themeColor="text1"/>
        </w:rPr>
        <w:t xml:space="preserve"> </w:t>
      </w:r>
      <w:r w:rsidR="009B7565" w:rsidRPr="009F5AF2">
        <w:rPr>
          <w:color w:val="000000" w:themeColor="text1"/>
        </w:rPr>
        <w:t xml:space="preserve">alleles </w:t>
      </w:r>
      <w:r w:rsidRPr="009F5AF2">
        <w:rPr>
          <w:color w:val="000000" w:themeColor="text1"/>
        </w:rPr>
        <w:t>and 22 strong Gsp1 point mutants by the p-value of Pearson correlations of their GI profiles compared to</w:t>
      </w:r>
      <w:r w:rsidR="00F72F14" w:rsidRPr="009F5AF2">
        <w:rPr>
          <w:color w:val="000000" w:themeColor="text1"/>
        </w:rPr>
        <w:t xml:space="preserve"> </w:t>
      </w:r>
      <w:r w:rsidR="00834411" w:rsidRPr="009F5AF2">
        <w:rPr>
          <w:color w:val="000000" w:themeColor="text1"/>
        </w:rPr>
        <w:t xml:space="preserve">the </w:t>
      </w:r>
      <w:r w:rsidR="008B7ED2" w:rsidRPr="009F5AF2">
        <w:rPr>
          <w:color w:val="000000" w:themeColor="text1"/>
        </w:rPr>
        <w:t xml:space="preserve">relative </w:t>
      </w:r>
      <w:r w:rsidR="00834411" w:rsidRPr="009F5AF2">
        <w:rPr>
          <w:color w:val="000000" w:themeColor="text1"/>
        </w:rPr>
        <w:t xml:space="preserve">efficiencies of </w:t>
      </w:r>
      <w:r w:rsidR="007D6DA1" w:rsidRPr="009F5AF2">
        <w:rPr>
          <w:color w:val="000000" w:themeColor="text1"/>
        </w:rPr>
        <w:t xml:space="preserve">GAP-mediated </w:t>
      </w:r>
      <w:r w:rsidR="00834411" w:rsidRPr="009F5AF2">
        <w:rPr>
          <w:color w:val="000000" w:themeColor="text1"/>
        </w:rPr>
        <w:t xml:space="preserve">GTP </w:t>
      </w:r>
      <w:r w:rsidR="007D6DA1" w:rsidRPr="009F5AF2">
        <w:rPr>
          <w:color w:val="000000" w:themeColor="text1"/>
        </w:rPr>
        <w:t xml:space="preserve">hydrolysis and GEF-mediated </w:t>
      </w:r>
      <w:r w:rsidR="00834411" w:rsidRPr="009F5AF2">
        <w:rPr>
          <w:color w:val="000000" w:themeColor="text1"/>
        </w:rPr>
        <w:t xml:space="preserve">nucleotide </w:t>
      </w:r>
      <w:r w:rsidR="007D6DA1" w:rsidRPr="009F5AF2">
        <w:rPr>
          <w:color w:val="000000" w:themeColor="text1"/>
        </w:rPr>
        <w:t xml:space="preserve">exchange </w:t>
      </w:r>
      <w:r w:rsidR="00701182" w:rsidRPr="009F5AF2">
        <w:rPr>
          <w:color w:val="000000" w:themeColor="text1"/>
        </w:rPr>
        <w:t>as indicated</w:t>
      </w:r>
      <w:r w:rsidR="00834411" w:rsidRPr="009F5AF2">
        <w:rPr>
          <w:color w:val="000000" w:themeColor="text1"/>
        </w:rPr>
        <w:t xml:space="preserve"> (asterisks indicate </w:t>
      </w:r>
      <w:r w:rsidR="0042687D" w:rsidRPr="009F5AF2">
        <w:rPr>
          <w:color w:val="000000" w:themeColor="text1"/>
        </w:rPr>
        <w:t>not measured</w:t>
      </w:r>
      <w:r w:rsidR="00834411" w:rsidRPr="009F5AF2">
        <w:rPr>
          <w:color w:val="000000" w:themeColor="text1"/>
        </w:rPr>
        <w:t>)</w:t>
      </w:r>
      <w:r w:rsidRPr="009F5AF2">
        <w:rPr>
          <w:color w:val="000000" w:themeColor="text1"/>
        </w:rPr>
        <w:t>.</w:t>
      </w:r>
      <w:r w:rsidRPr="009F5AF2" w:rsidDel="008A73FE">
        <w:rPr>
          <w:color w:val="000000" w:themeColor="text1"/>
        </w:rPr>
        <w:t xml:space="preserve"> </w:t>
      </w:r>
      <w:r w:rsidRPr="009F5AF2">
        <w:rPr>
          <w:color w:val="000000" w:themeColor="text1"/>
        </w:rPr>
        <w:t xml:space="preserve">The </w:t>
      </w:r>
      <w:r w:rsidR="00B8152A" w:rsidRPr="009F5AF2">
        <w:rPr>
          <w:color w:val="000000" w:themeColor="text1"/>
        </w:rPr>
        <w:t>p</w:t>
      </w:r>
      <w:r w:rsidRPr="009F5AF2">
        <w:rPr>
          <w:color w:val="000000" w:themeColor="text1"/>
        </w:rPr>
        <w:t xml:space="preserve">-value is a </w:t>
      </w:r>
      <w:r w:rsidR="00AA522F" w:rsidRPr="009F5AF2">
        <w:rPr>
          <w:color w:val="000000" w:themeColor="text1"/>
        </w:rPr>
        <w:t>false discovery rate</w:t>
      </w:r>
      <w:r w:rsidRPr="009F5AF2">
        <w:rPr>
          <w:color w:val="000000" w:themeColor="text1"/>
        </w:rPr>
        <w:t xml:space="preserve"> adjusted one-sided (positive) p-value of the Pearson correlations (represented as </w:t>
      </w:r>
      <w:r w:rsidR="00A77901" w:rsidRPr="009F5AF2">
        <w:rPr>
          <w:color w:val="000000" w:themeColor="text1"/>
        </w:rPr>
        <w:t xml:space="preserve">gray </w:t>
      </w:r>
      <w:r w:rsidR="0014672A" w:rsidRPr="009F5AF2">
        <w:rPr>
          <w:color w:val="000000" w:themeColor="text1"/>
        </w:rPr>
        <w:t>scale</w:t>
      </w:r>
      <w:r w:rsidRPr="009F5AF2">
        <w:rPr>
          <w:color w:val="000000" w:themeColor="text1"/>
        </w:rPr>
        <w:t xml:space="preserve">). </w:t>
      </w:r>
      <w:r w:rsidR="00922609" w:rsidRPr="009F5AF2">
        <w:rPr>
          <w:color w:val="000000" w:themeColor="text1"/>
        </w:rPr>
        <w:t>The n</w:t>
      </w:r>
      <w:r w:rsidRPr="009F5AF2">
        <w:rPr>
          <w:color w:val="000000" w:themeColor="text1"/>
        </w:rPr>
        <w:t xml:space="preserve">umber of genes in each of the seven clusters is given in parentheses. </w:t>
      </w:r>
      <w:r w:rsidR="007741CF" w:rsidRPr="009F5AF2">
        <w:rPr>
          <w:b/>
          <w:color w:val="000000" w:themeColor="text1"/>
        </w:rPr>
        <w:t>b</w:t>
      </w:r>
      <w:r w:rsidR="007741CF" w:rsidRPr="009F5AF2">
        <w:rPr>
          <w:color w:val="000000" w:themeColor="text1"/>
        </w:rPr>
        <w:t xml:space="preserve">, Distributions of Pearson correlations, separated by groups of Gsp1 point mutants identified by hierarchical clustering (see </w:t>
      </w:r>
      <w:r w:rsidR="00E96538" w:rsidRPr="009F5AF2">
        <w:rPr>
          <w:color w:val="000000" w:themeColor="text1"/>
        </w:rPr>
        <w:t xml:space="preserve">column </w:t>
      </w:r>
      <w:r w:rsidR="007741CF" w:rsidRPr="009F5AF2">
        <w:rPr>
          <w:color w:val="000000" w:themeColor="text1"/>
        </w:rPr>
        <w:t xml:space="preserve">dendrogram in </w:t>
      </w:r>
      <w:r w:rsidR="00E96538" w:rsidRPr="009F5AF2">
        <w:rPr>
          <w:b/>
          <w:color w:val="000000" w:themeColor="text1"/>
        </w:rPr>
        <w:t>a</w:t>
      </w:r>
      <w:r w:rsidR="007741CF" w:rsidRPr="009F5AF2">
        <w:rPr>
          <w:color w:val="000000" w:themeColor="text1"/>
        </w:rPr>
        <w:t xml:space="preserve">). Individual correlations with </w:t>
      </w:r>
      <w:r w:rsidR="007741CF" w:rsidRPr="009F5AF2">
        <w:rPr>
          <w:i/>
          <w:iCs/>
          <w:color w:val="000000" w:themeColor="text1"/>
        </w:rPr>
        <w:t>S. cerevisiae</w:t>
      </w:r>
      <w:r w:rsidR="007741CF" w:rsidRPr="009F5AF2">
        <w:rPr>
          <w:color w:val="000000" w:themeColor="text1"/>
        </w:rPr>
        <w:t xml:space="preserve"> genes in </w:t>
      </w:r>
      <w:r w:rsidR="00524AF0" w:rsidRPr="009F5AF2">
        <w:rPr>
          <w:color w:val="000000" w:themeColor="text1"/>
        </w:rPr>
        <w:t xml:space="preserve">three </w:t>
      </w:r>
      <w:r w:rsidR="007741CF" w:rsidRPr="009F5AF2">
        <w:rPr>
          <w:color w:val="000000" w:themeColor="text1"/>
        </w:rPr>
        <w:t xml:space="preserve">specific gene sets are shown as </w:t>
      </w:r>
      <w:r w:rsidR="006E7031" w:rsidRPr="009F5AF2">
        <w:rPr>
          <w:color w:val="000000" w:themeColor="text1"/>
        </w:rPr>
        <w:t xml:space="preserve">green, red, or blue </w:t>
      </w:r>
      <w:r w:rsidR="007741CF" w:rsidRPr="009F5AF2">
        <w:rPr>
          <w:color w:val="000000" w:themeColor="text1"/>
        </w:rPr>
        <w:t xml:space="preserve">points, while the distributions of correlations with all other genes are shown in </w:t>
      </w:r>
      <w:r w:rsidR="00A77901" w:rsidRPr="009F5AF2">
        <w:rPr>
          <w:color w:val="000000" w:themeColor="text1"/>
        </w:rPr>
        <w:t xml:space="preserve">a </w:t>
      </w:r>
      <w:r w:rsidR="007741CF" w:rsidRPr="009F5AF2">
        <w:rPr>
          <w:color w:val="000000" w:themeColor="text1"/>
        </w:rPr>
        <w:t>gray</w:t>
      </w:r>
      <w:r w:rsidR="00A77901" w:rsidRPr="009F5AF2">
        <w:rPr>
          <w:color w:val="000000" w:themeColor="text1"/>
        </w:rPr>
        <w:t xml:space="preserve"> violin</w:t>
      </w:r>
      <w:r w:rsidR="00B34A2C" w:rsidRPr="009F5AF2">
        <w:rPr>
          <w:color w:val="000000" w:themeColor="text1"/>
        </w:rPr>
        <w:t xml:space="preserve"> </w:t>
      </w:r>
      <w:r w:rsidR="00A77901" w:rsidRPr="009F5AF2">
        <w:rPr>
          <w:color w:val="000000" w:themeColor="text1"/>
        </w:rPr>
        <w:t>plot</w:t>
      </w:r>
      <w:r w:rsidR="007741CF" w:rsidRPr="009F5AF2">
        <w:rPr>
          <w:color w:val="000000" w:themeColor="text1"/>
        </w:rPr>
        <w:t xml:space="preserve">. Point size indicates the false discovery rate adjusted one-sided (positive) </w:t>
      </w:r>
      <w:r w:rsidR="00A77901" w:rsidRPr="009F5AF2">
        <w:rPr>
          <w:color w:val="000000" w:themeColor="text1"/>
        </w:rPr>
        <w:t>p</w:t>
      </w:r>
      <w:r w:rsidR="007741CF" w:rsidRPr="009F5AF2">
        <w:rPr>
          <w:color w:val="000000" w:themeColor="text1"/>
        </w:rPr>
        <w:t>-value of the Pearson correlation. Only significant correlations (</w:t>
      </w:r>
      <w:r w:rsidR="00A77901" w:rsidRPr="009F5AF2">
        <w:rPr>
          <w:color w:val="000000" w:themeColor="text1"/>
        </w:rPr>
        <w:t>p</w:t>
      </w:r>
      <w:r w:rsidR="007741CF" w:rsidRPr="009F5AF2">
        <w:rPr>
          <w:color w:val="000000" w:themeColor="text1"/>
        </w:rPr>
        <w:t>-value &lt; 0.05) are included.</w:t>
      </w:r>
      <w:r w:rsidR="0051501D" w:rsidRPr="009F5AF2">
        <w:rPr>
          <w:color w:val="000000" w:themeColor="text1"/>
        </w:rPr>
        <w:t xml:space="preserve"> </w:t>
      </w:r>
      <w:r w:rsidR="006E7031" w:rsidRPr="009F5AF2">
        <w:rPr>
          <w:b/>
          <w:color w:val="000000" w:themeColor="text1"/>
        </w:rPr>
        <w:t>c</w:t>
      </w:r>
      <w:r w:rsidR="005F1BA8" w:rsidRPr="009F5AF2">
        <w:rPr>
          <w:color w:val="000000" w:themeColor="text1"/>
        </w:rPr>
        <w:t>,</w:t>
      </w:r>
      <w:r w:rsidR="0067185B" w:rsidRPr="009F5AF2">
        <w:rPr>
          <w:color w:val="000000" w:themeColor="text1"/>
        </w:rPr>
        <w:t xml:space="preserve"> </w:t>
      </w:r>
      <w:r w:rsidR="001C3064" w:rsidRPr="009F5AF2">
        <w:rPr>
          <w:color w:val="000000" w:themeColor="text1"/>
        </w:rPr>
        <w:t>Kinetic</w:t>
      </w:r>
      <w:r w:rsidR="0067185B" w:rsidRPr="009F5AF2">
        <w:rPr>
          <w:color w:val="000000" w:themeColor="text1"/>
        </w:rPr>
        <w:t xml:space="preserve"> </w:t>
      </w:r>
      <w:r w:rsidR="009D1BEE" w:rsidRPr="009F5AF2">
        <w:rPr>
          <w:color w:val="000000" w:themeColor="text1"/>
        </w:rPr>
        <w:t xml:space="preserve">characteristics </w:t>
      </w:r>
      <w:r w:rsidR="001C3064" w:rsidRPr="009F5AF2">
        <w:rPr>
          <w:color w:val="000000" w:themeColor="text1"/>
        </w:rPr>
        <w:t>of</w:t>
      </w:r>
      <w:r w:rsidR="0067185B" w:rsidRPr="009F5AF2">
        <w:rPr>
          <w:color w:val="000000" w:themeColor="text1"/>
        </w:rPr>
        <w:t xml:space="preserve"> Gsp1 mutant groups I to III</w:t>
      </w:r>
      <w:r w:rsidR="00C1516F" w:rsidRPr="009F5AF2">
        <w:rPr>
          <w:color w:val="000000" w:themeColor="text1"/>
        </w:rPr>
        <w:t>.</w:t>
      </w:r>
      <w:r w:rsidR="0067185B" w:rsidRPr="009F5AF2">
        <w:rPr>
          <w:color w:val="000000" w:themeColor="text1"/>
        </w:rPr>
        <w:t xml:space="preserve"> </w:t>
      </w:r>
      <w:r w:rsidR="00AF43AF" w:rsidRPr="009F5AF2">
        <w:rPr>
          <w:color w:val="000000" w:themeColor="text1"/>
        </w:rPr>
        <w:t>O</w:t>
      </w:r>
      <w:r w:rsidR="00296A3D" w:rsidRPr="009F5AF2">
        <w:rPr>
          <w:color w:val="000000" w:themeColor="text1"/>
        </w:rPr>
        <w:t xml:space="preserve">utliers </w:t>
      </w:r>
      <w:r w:rsidR="00314150" w:rsidRPr="009F5AF2">
        <w:rPr>
          <w:color w:val="000000" w:themeColor="text1"/>
        </w:rPr>
        <w:t xml:space="preserve">(empty circles and </w:t>
      </w:r>
      <w:r w:rsidR="00296A3D" w:rsidRPr="009F5AF2">
        <w:rPr>
          <w:color w:val="000000" w:themeColor="text1"/>
        </w:rPr>
        <w:t>dashed lines</w:t>
      </w:r>
      <w:r w:rsidR="00314150" w:rsidRPr="009F5AF2">
        <w:rPr>
          <w:color w:val="000000" w:themeColor="text1"/>
        </w:rPr>
        <w:t xml:space="preserve">) </w:t>
      </w:r>
      <w:r w:rsidR="0050235A" w:rsidRPr="009F5AF2">
        <w:rPr>
          <w:color w:val="000000" w:themeColor="text1"/>
        </w:rPr>
        <w:t>are at a</w:t>
      </w:r>
      <w:r w:rsidR="00AF43AF" w:rsidRPr="009F5AF2">
        <w:rPr>
          <w:color w:val="000000" w:themeColor="text1"/>
        </w:rPr>
        <w:t xml:space="preserve"> site of </w:t>
      </w:r>
      <w:r w:rsidR="00AF43AF" w:rsidRPr="009F5AF2">
        <w:rPr>
          <w:color w:val="000000" w:themeColor="text1"/>
        </w:rPr>
        <w:lastRenderedPageBreak/>
        <w:t>potential posttranslational modification (K101R) or are genetically distinct (R112S and R78K do not correlate with tRNA modification genes</w:t>
      </w:r>
      <w:r w:rsidR="00792A51" w:rsidRPr="009F5AF2">
        <w:rPr>
          <w:color w:val="000000" w:themeColor="text1"/>
        </w:rPr>
        <w:t xml:space="preserve"> unlike the other group II</w:t>
      </w:r>
      <w:r w:rsidR="0014672A" w:rsidRPr="009F5AF2">
        <w:rPr>
          <w:color w:val="000000" w:themeColor="text1"/>
        </w:rPr>
        <w:t>I</w:t>
      </w:r>
      <w:r w:rsidR="00792A51" w:rsidRPr="009F5AF2">
        <w:rPr>
          <w:color w:val="000000" w:themeColor="text1"/>
        </w:rPr>
        <w:t xml:space="preserve"> mutants</w:t>
      </w:r>
      <w:r w:rsidR="00AF43AF" w:rsidRPr="009F5AF2">
        <w:rPr>
          <w:color w:val="000000" w:themeColor="text1"/>
        </w:rPr>
        <w:t>)</w:t>
      </w:r>
      <w:r w:rsidR="00296A3D" w:rsidRPr="009F5AF2">
        <w:rPr>
          <w:color w:val="000000" w:themeColor="text1"/>
        </w:rPr>
        <w:t xml:space="preserve">. </w:t>
      </w:r>
      <w:r w:rsidR="00164942" w:rsidRPr="009F5AF2">
        <w:rPr>
          <w:color w:val="000000" w:themeColor="text1"/>
        </w:rPr>
        <w:t xml:space="preserve">The log ratio of relative </w:t>
      </w:r>
      <w:r w:rsidR="0014672A" w:rsidRPr="009F5AF2">
        <w:rPr>
          <w:color w:val="000000" w:themeColor="text1"/>
        </w:rPr>
        <w:t xml:space="preserve">catalytic </w:t>
      </w:r>
      <w:r w:rsidR="00164942" w:rsidRPr="009F5AF2">
        <w:rPr>
          <w:color w:val="000000" w:themeColor="text1"/>
        </w:rPr>
        <w:t xml:space="preserve">efficiencies is capped at -3. </w:t>
      </w:r>
      <w:r w:rsidR="006E7031" w:rsidRPr="009F5AF2">
        <w:rPr>
          <w:b/>
          <w:color w:val="000000" w:themeColor="text1"/>
        </w:rPr>
        <w:t>d</w:t>
      </w:r>
      <w:r w:rsidR="006E7031" w:rsidRPr="009F5AF2">
        <w:rPr>
          <w:color w:val="000000" w:themeColor="text1"/>
        </w:rPr>
        <w:t xml:space="preserve">, Heatmaps of false discovery rate adjusted one-sided (positive) p-value of the Pearson correlation as in </w:t>
      </w:r>
      <w:r w:rsidR="006E7031" w:rsidRPr="009F5AF2">
        <w:rPr>
          <w:b/>
          <w:color w:val="000000" w:themeColor="text1"/>
        </w:rPr>
        <w:t>a</w:t>
      </w:r>
      <w:r w:rsidR="006E7031" w:rsidRPr="009F5AF2">
        <w:rPr>
          <w:color w:val="000000" w:themeColor="text1"/>
        </w:rPr>
        <w:t xml:space="preserve">, for the three representative gene sets. </w:t>
      </w:r>
      <w:r w:rsidR="006E7031" w:rsidRPr="009F5AF2">
        <w:rPr>
          <w:i/>
          <w:color w:val="000000" w:themeColor="text1"/>
        </w:rPr>
        <w:t>S. cerevisiae</w:t>
      </w:r>
      <w:r w:rsidR="006E7031" w:rsidRPr="009F5AF2">
        <w:rPr>
          <w:color w:val="000000" w:themeColor="text1"/>
        </w:rPr>
        <w:t xml:space="preserve"> genes for each gene set are clustered by p-value. The GTPase cycle schemes next to the heatmaps represent the three modes of Gsp1 function. </w:t>
      </w:r>
      <w:r w:rsidR="004D35C6" w:rsidRPr="009F5AF2">
        <w:rPr>
          <w:color w:val="000000" w:themeColor="text1"/>
        </w:rPr>
        <w:t xml:space="preserve">In </w:t>
      </w:r>
      <w:r w:rsidR="00467E43" w:rsidRPr="009F5AF2">
        <w:rPr>
          <w:b/>
          <w:bCs/>
          <w:color w:val="000000" w:themeColor="text1"/>
        </w:rPr>
        <w:t>c</w:t>
      </w:r>
      <w:r w:rsidR="004D35C6" w:rsidRPr="009F5AF2">
        <w:rPr>
          <w:color w:val="000000" w:themeColor="text1"/>
        </w:rPr>
        <w:t xml:space="preserve"> and </w:t>
      </w:r>
      <w:r w:rsidR="00467E43" w:rsidRPr="009F5AF2">
        <w:rPr>
          <w:b/>
          <w:bCs/>
          <w:color w:val="000000" w:themeColor="text1"/>
        </w:rPr>
        <w:t>d</w:t>
      </w:r>
      <w:r w:rsidR="004D35C6" w:rsidRPr="009F5AF2">
        <w:rPr>
          <w:color w:val="000000" w:themeColor="text1"/>
        </w:rPr>
        <w:t xml:space="preserve"> only Gsp1 mutants with kinetics data are shown, ordered and grouped as in </w:t>
      </w:r>
      <w:r w:rsidR="004D35C6" w:rsidRPr="009F5AF2">
        <w:rPr>
          <w:b/>
          <w:color w:val="000000" w:themeColor="text1"/>
        </w:rPr>
        <w:t>a</w:t>
      </w:r>
      <w:r w:rsidR="004D35C6" w:rsidRPr="009F5AF2">
        <w:rPr>
          <w:color w:val="000000" w:themeColor="text1"/>
        </w:rPr>
        <w:t>.</w:t>
      </w:r>
    </w:p>
    <w:p w14:paraId="43D87ED0" w14:textId="77777777" w:rsidR="003865D7" w:rsidRDefault="003865D7" w:rsidP="00911342">
      <w:pPr>
        <w:snapToGrid w:val="0"/>
        <w:spacing w:after="0"/>
        <w:jc w:val="left"/>
        <w:rPr>
          <w:b/>
          <w:color w:val="000000" w:themeColor="text1"/>
        </w:rPr>
      </w:pPr>
      <w:bookmarkStart w:id="3" w:name="_Ref411434816"/>
      <w:r>
        <w:rPr>
          <w:b/>
          <w:color w:val="000000" w:themeColor="text1"/>
        </w:rPr>
        <w:br w:type="page"/>
      </w:r>
    </w:p>
    <w:p w14:paraId="4270D313" w14:textId="77777777" w:rsidR="003865D7" w:rsidRPr="009F5AF2" w:rsidRDefault="003865D7" w:rsidP="003865D7">
      <w:pPr>
        <w:rPr>
          <w:rFonts w:cs="Times New Roman"/>
          <w:color w:val="000000" w:themeColor="text1"/>
        </w:rPr>
      </w:pPr>
      <w:r w:rsidRPr="009F5AF2">
        <w:rPr>
          <w:rStyle w:val="Heading1Char"/>
          <w:rFonts w:ascii="Times New Roman" w:hAnsi="Times New Roman" w:cs="Times New Roman"/>
        </w:rPr>
        <w:lastRenderedPageBreak/>
        <w:t>Acknowledgements.</w:t>
      </w:r>
      <w:r w:rsidRPr="009F5AF2">
        <w:rPr>
          <w:rFonts w:cs="Times New Roman"/>
          <w:b/>
          <w:color w:val="000000" w:themeColor="text1"/>
        </w:rPr>
        <w:t xml:space="preserve"> </w:t>
      </w:r>
      <w:r w:rsidRPr="009F5AF2">
        <w:rPr>
          <w:rFonts w:cs="Times New Roman"/>
          <w:color w:val="000000" w:themeColor="text1"/>
        </w:rPr>
        <w:t xml:space="preserve">We thank Roxana Ordonez for contributions to the design of mutations; Cristina </w:t>
      </w:r>
      <w:proofErr w:type="spellStart"/>
      <w:r w:rsidRPr="009F5AF2">
        <w:rPr>
          <w:rFonts w:cs="Times New Roman"/>
          <w:color w:val="000000" w:themeColor="text1"/>
        </w:rPr>
        <w:t>Melero</w:t>
      </w:r>
      <w:proofErr w:type="spellEnd"/>
      <w:r w:rsidRPr="009F5AF2">
        <w:rPr>
          <w:rFonts w:cs="Times New Roman"/>
          <w:color w:val="000000" w:themeColor="text1"/>
        </w:rPr>
        <w:t xml:space="preserve">, Deborah Jeon, Shivani Mathur, Raina </w:t>
      </w:r>
      <w:proofErr w:type="spellStart"/>
      <w:r w:rsidRPr="009F5AF2">
        <w:rPr>
          <w:rFonts w:cs="Times New Roman"/>
          <w:color w:val="000000" w:themeColor="text1"/>
        </w:rPr>
        <w:t>Danbi</w:t>
      </w:r>
      <w:proofErr w:type="spellEnd"/>
      <w:r w:rsidRPr="009F5AF2">
        <w:rPr>
          <w:rFonts w:cs="Times New Roman"/>
          <w:color w:val="000000" w:themeColor="text1"/>
        </w:rPr>
        <w:t xml:space="preserve"> Kim, and Kale </w:t>
      </w:r>
      <w:proofErr w:type="spellStart"/>
      <w:r w:rsidRPr="009F5AF2">
        <w:rPr>
          <w:rFonts w:cs="Times New Roman"/>
          <w:color w:val="000000" w:themeColor="text1"/>
        </w:rPr>
        <w:t>Kundert</w:t>
      </w:r>
      <w:proofErr w:type="spellEnd"/>
      <w:r w:rsidRPr="009F5AF2">
        <w:rPr>
          <w:rFonts w:cs="Times New Roman"/>
          <w:color w:val="000000" w:themeColor="text1"/>
        </w:rPr>
        <w:t xml:space="preserve"> for technical help; Maru Jaime Garza for contributions to the conformational analysis by NMR; Colm Ryan for advice on E-MAP analysis; and Dave </w:t>
      </w:r>
      <w:proofErr w:type="spellStart"/>
      <w:r w:rsidRPr="009F5AF2">
        <w:rPr>
          <w:rFonts w:cs="Times New Roman"/>
          <w:color w:val="000000" w:themeColor="text1"/>
        </w:rPr>
        <w:t>Agard</w:t>
      </w:r>
      <w:proofErr w:type="spellEnd"/>
      <w:r w:rsidRPr="009F5AF2">
        <w:rPr>
          <w:rFonts w:cs="Times New Roman"/>
          <w:color w:val="000000" w:themeColor="text1"/>
        </w:rPr>
        <w:t xml:space="preserve">, Geeta </w:t>
      </w:r>
      <w:proofErr w:type="spellStart"/>
      <w:r w:rsidRPr="009F5AF2">
        <w:rPr>
          <w:rFonts w:cs="Times New Roman"/>
          <w:color w:val="000000" w:themeColor="text1"/>
        </w:rPr>
        <w:t>Narlikar</w:t>
      </w:r>
      <w:proofErr w:type="spellEnd"/>
      <w:r w:rsidRPr="009F5AF2">
        <w:rPr>
          <w:rFonts w:cs="Times New Roman"/>
          <w:color w:val="000000" w:themeColor="text1"/>
        </w:rPr>
        <w:t xml:space="preserve">, James Fraser, and Janet M. Thornton for discussions. This work was supported by a grant from the National Institutes of Health (R01-GM117189) to T.K., and a Sir Henry </w:t>
      </w:r>
      <w:proofErr w:type="spellStart"/>
      <w:r w:rsidRPr="009F5AF2">
        <w:rPr>
          <w:rFonts w:cs="Times New Roman"/>
          <w:color w:val="000000" w:themeColor="text1"/>
        </w:rPr>
        <w:t>Wellcome</w:t>
      </w:r>
      <w:proofErr w:type="spellEnd"/>
      <w:r w:rsidRPr="009F5AF2">
        <w:rPr>
          <w:rFonts w:cs="Times New Roman"/>
          <w:color w:val="000000" w:themeColor="text1"/>
        </w:rPr>
        <w:t xml:space="preserve"> Postdoctoral Fellowship (101614/Z/13/Z) to T.P. C.J.P.M. is a UCSF Discovery Fellow. T.K. is a Chan Zuckerberg </w:t>
      </w:r>
      <w:proofErr w:type="spellStart"/>
      <w:r w:rsidRPr="009F5AF2">
        <w:rPr>
          <w:rFonts w:cs="Times New Roman"/>
          <w:color w:val="000000" w:themeColor="text1"/>
        </w:rPr>
        <w:t>Biohub</w:t>
      </w:r>
      <w:proofErr w:type="spellEnd"/>
      <w:r w:rsidRPr="009F5AF2">
        <w:rPr>
          <w:rFonts w:cs="Times New Roman"/>
          <w:color w:val="000000" w:themeColor="text1"/>
        </w:rPr>
        <w:t xml:space="preserve"> investigator.</w:t>
      </w:r>
    </w:p>
    <w:p w14:paraId="7D5E655A" w14:textId="77777777" w:rsidR="003865D7" w:rsidRPr="009F5AF2" w:rsidRDefault="003865D7" w:rsidP="003865D7">
      <w:pPr>
        <w:rPr>
          <w:rFonts w:cs="Times New Roman"/>
          <w:color w:val="000000" w:themeColor="text1"/>
        </w:rPr>
      </w:pPr>
      <w:r w:rsidRPr="009F5AF2">
        <w:rPr>
          <w:rStyle w:val="Heading1Char"/>
          <w:rFonts w:ascii="Times New Roman" w:hAnsi="Times New Roman" w:cs="Times New Roman"/>
        </w:rPr>
        <w:t>Author Contributions.</w:t>
      </w:r>
      <w:r w:rsidRPr="009F5AF2">
        <w:rPr>
          <w:rFonts w:cs="Times New Roman"/>
          <w:color w:val="000000" w:themeColor="text1"/>
        </w:rPr>
        <w:t xml:space="preserve"> T.P., C.J.P.M., N.J.K. and T.K. identified and developed the core questions. T.P. and C.J.P.M. performed the bulk of the experiments and data analysis. J.X. and T.P. performed the E-MAP screens. G.M.J. performed the pull-down experiments. D.L.S. and R.K. performed the MS experiments and together with T.P. analyzed the data. N.O. contributed to design of Gsp1 mutants. H.B. contributed to E-MAP analysis. M.J.S.K. suggested the NMR studies. C.J.P.M. and M.J.S.K. performed the NMR experiments and analyzed the data. T.P. performed the kinetics experiments. D.G.L. contributed to the analysis of the kinetics data. T.P., C.J.P.M, and Y.Z. purified the proteins. Y.Z. performed the Western blot experiments. T.P., C.J.P.M. and T.K. wrote the manuscript with contributions from the other authors. N.J.K. and T.K. oversaw the project.</w:t>
      </w:r>
    </w:p>
    <w:p w14:paraId="29632BA7" w14:textId="6A2E69DB" w:rsidR="003865D7" w:rsidRPr="009F5AF2" w:rsidRDefault="003865D7" w:rsidP="003865D7">
      <w:pPr>
        <w:rPr>
          <w:rFonts w:cs="Times New Roman"/>
          <w:color w:val="000000" w:themeColor="text1"/>
        </w:rPr>
      </w:pPr>
      <w:r w:rsidRPr="009F5AF2">
        <w:rPr>
          <w:rStyle w:val="Heading1Char"/>
          <w:rFonts w:ascii="Times New Roman" w:hAnsi="Times New Roman" w:cs="Times New Roman"/>
        </w:rPr>
        <w:t>Competing Interest.</w:t>
      </w:r>
      <w:r w:rsidRPr="009F5AF2">
        <w:rPr>
          <w:rFonts w:cs="Times New Roman"/>
          <w:color w:val="000000" w:themeColor="text1"/>
        </w:rPr>
        <w:t xml:space="preserve"> The authors declare no competing interests.</w:t>
      </w:r>
    </w:p>
    <w:p w14:paraId="5C8E662E" w14:textId="77777777" w:rsidR="003865D7" w:rsidRPr="009F5AF2" w:rsidRDefault="003865D7" w:rsidP="003865D7">
      <w:pPr>
        <w:rPr>
          <w:rFonts w:cs="Times New Roman"/>
          <w:color w:val="000000" w:themeColor="text1"/>
        </w:rPr>
      </w:pPr>
      <w:r w:rsidRPr="009F5AF2">
        <w:rPr>
          <w:rFonts w:cs="Times New Roman"/>
          <w:b/>
          <w:bCs/>
          <w:color w:val="000000" w:themeColor="text1"/>
          <w:sz w:val="28"/>
          <w:szCs w:val="28"/>
        </w:rPr>
        <w:t>Supplementary Information</w:t>
      </w:r>
      <w:r w:rsidRPr="009F5AF2">
        <w:rPr>
          <w:rFonts w:cs="Times New Roman"/>
          <w:color w:val="000000" w:themeColor="text1"/>
        </w:rPr>
        <w:t xml:space="preserve"> is available for this paper.</w:t>
      </w:r>
    </w:p>
    <w:p w14:paraId="5DF2DB9C" w14:textId="77777777" w:rsidR="003865D7" w:rsidRPr="009F5AF2" w:rsidRDefault="003865D7" w:rsidP="003865D7">
      <w:pPr>
        <w:rPr>
          <w:rFonts w:cs="Times New Roman"/>
          <w:color w:val="000000" w:themeColor="text1"/>
        </w:rPr>
      </w:pPr>
      <w:r w:rsidRPr="009F5AF2">
        <w:rPr>
          <w:rFonts w:cs="Times New Roman"/>
          <w:b/>
          <w:color w:val="000000" w:themeColor="text1"/>
          <w:sz w:val="28"/>
          <w:szCs w:val="28"/>
        </w:rPr>
        <w:t>Correspondence and Requests for Materials</w:t>
      </w:r>
      <w:r w:rsidRPr="009F5AF2">
        <w:rPr>
          <w:rFonts w:cs="Times New Roman"/>
          <w:color w:val="000000" w:themeColor="text1"/>
        </w:rPr>
        <w:t xml:space="preserve"> should be addressed to: Tanja Kortemme (kortemme@cgl.ucsf.edu) and </w:t>
      </w:r>
      <w:proofErr w:type="spellStart"/>
      <w:r w:rsidRPr="009F5AF2">
        <w:rPr>
          <w:rFonts w:cs="Times New Roman"/>
          <w:color w:val="000000" w:themeColor="text1"/>
        </w:rPr>
        <w:t>Nevan</w:t>
      </w:r>
      <w:proofErr w:type="spellEnd"/>
      <w:r w:rsidRPr="009F5AF2">
        <w:rPr>
          <w:rFonts w:cs="Times New Roman"/>
          <w:color w:val="000000" w:themeColor="text1"/>
        </w:rPr>
        <w:t xml:space="preserve"> Krogan (nevan.krogan@ucsf.edu).</w:t>
      </w:r>
    </w:p>
    <w:p w14:paraId="48DFD4E6" w14:textId="77777777" w:rsidR="003865D7" w:rsidRPr="009F5AF2" w:rsidRDefault="003865D7" w:rsidP="003865D7">
      <w:pPr>
        <w:rPr>
          <w:color w:val="000000" w:themeColor="text1"/>
        </w:rPr>
      </w:pPr>
      <w:r w:rsidRPr="009F5AF2">
        <w:rPr>
          <w:b/>
          <w:bCs/>
          <w:color w:val="000000" w:themeColor="text1"/>
          <w:sz w:val="28"/>
          <w:szCs w:val="28"/>
        </w:rPr>
        <w:lastRenderedPageBreak/>
        <w:t>Data Availability</w:t>
      </w:r>
      <w:r w:rsidRPr="009F5AF2">
        <w:rPr>
          <w:color w:val="000000" w:themeColor="text1"/>
        </w:rPr>
        <w:t>.</w:t>
      </w:r>
    </w:p>
    <w:p w14:paraId="4DF7649B" w14:textId="3DA29B06" w:rsidR="003865D7" w:rsidRPr="009F5AF2" w:rsidRDefault="003865D7" w:rsidP="003865D7">
      <w:pPr>
        <w:rPr>
          <w:color w:val="000000" w:themeColor="text1"/>
        </w:rPr>
      </w:pPr>
      <w:r w:rsidRPr="009F5AF2">
        <w:rPr>
          <w:color w:val="000000" w:themeColor="text1"/>
        </w:rPr>
        <w:t>The mass spectrometry proteomics data have been deposited to the PRIDE proteomics data repository with the dataset identifier PXD016338 and are available as Supplementary Tables. Raw biophysics data (cycle kinetics, CD, and NMR), and E-MAP S-scores, scaled SGA scores</w:t>
      </w:r>
      <w:hyperlink w:anchor="_ENREF_29" w:tooltip="Usaj, 2017 #130" w:history="1">
        <w:r w:rsidR="00EB2A40">
          <w:rPr>
            <w:color w:val="000000" w:themeColor="text1"/>
          </w:rPr>
          <w:fldChar w:fldCharType="begin"/>
        </w:r>
        <w:r w:rsidR="00EB2A40">
          <w:rPr>
            <w:color w:val="000000" w:themeColor="text1"/>
          </w:rPr>
          <w:instrText xml:space="preserve"> ADDIN EN.CITE &lt;EndNote&gt;&lt;Cite&gt;&lt;Author&gt;Usaj&lt;/Author&gt;&lt;Year&gt;2017&lt;/Year&gt;&lt;RecNum&gt;130&lt;/RecNum&gt;&lt;IDText&gt;r05479&lt;/IDText&gt;&lt;DisplayText&gt;&lt;style face="superscript"&gt;29&lt;/style&gt;&lt;/DisplayText&gt;&lt;record&gt;&lt;rec-number&gt;130&lt;/rec-number&gt;&lt;foreign-keys&gt;&lt;key app="EN" db-id="tr0dtzxwjwedv6ezad9xeat5xeddv5ad9ser" timestamp="1572498171"&gt;130&lt;/key&gt;&lt;/foreign-keys&gt;&lt;ref-type name="Journal Article"&gt;17&lt;/ref-type&gt;&lt;contributors&gt;&lt;authors&gt;&lt;author&gt;Usaj, Matej&lt;/author&gt;&lt;author&gt;Tan, Yizhao&lt;/author&gt;&lt;author&gt;Wang, Wen&lt;/author&gt;&lt;author&gt;VanderSluis, Benjamin&lt;/author&gt;&lt;author&gt;Zou, Albert&lt;/author&gt;&lt;author&gt;Myers, Chad L&lt;/author&gt;&lt;author&gt;Costanzo, Michael&lt;/author&gt;&lt;author&gt;Andrews, Brenda&lt;/author&gt;&lt;author&gt;Boone, Charles&lt;/author&gt;&lt;/authors&gt;&lt;/contributors&gt;&lt;titles&gt;&lt;title&gt;TheCellMap.org: A Web-Accessible Database for Visualizing and Mining the Global Yeast Genetic Interaction Network&lt;/title&gt;&lt;secondary-title&gt;G3&lt;/secondary-title&gt;&lt;/titles&gt;&lt;periodical&gt;&lt;full-title&gt;G3&lt;/full-title&gt;&lt;/periodical&gt;&lt;pages&gt;1539-1549&lt;/pages&gt;&lt;volume&gt;7&lt;/volume&gt;&lt;number&gt;5&lt;/number&gt;&lt;dates&gt;&lt;year&gt;2017&lt;/year&gt;&lt;pub-dates&gt;&lt;date&gt;Jun 01&lt;/date&gt;&lt;/pub-dates&gt;&lt;/dates&gt;&lt;publisher&gt;G3: Genes, Genomes, Genetics&lt;/publisher&gt;&lt;accession-num&gt;28325812&lt;/accession-num&gt;&lt;label&gt;r05479&lt;/label&gt;&lt;urls&gt;&lt;related-urls&gt;&lt;url&gt;https://www.g3journal.org/content/7/5/1539.abstract&lt;/url&gt;&lt;/related-urls&gt;&lt;pdf-urls&gt;&lt;url&gt;file://localhost/localhost/localhost/Users/tperica/Documents/Papers2/Articles/2017/Usaj/G3%252520(Bethesda)%2525202017%252520Usaj.pdf&lt;/url&gt;&lt;/pdf-urls&gt;&lt;/urls&gt;&lt;custom3&gt;papers2://publication/uuid/4229F183-6E8F-42DB-B3C1-64E413D88B89&lt;/custom3&gt;&lt;electronic-resource-num&gt;10.1534/g3.117.040220&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29</w:t>
        </w:r>
        <w:r w:rsidR="00EB2A40">
          <w:rPr>
            <w:color w:val="000000" w:themeColor="text1"/>
          </w:rPr>
          <w:fldChar w:fldCharType="end"/>
        </w:r>
      </w:hyperlink>
      <w:r w:rsidRPr="009F5AF2">
        <w:rPr>
          <w:color w:val="000000" w:themeColor="text1"/>
        </w:rPr>
        <w:t>, and their correlations are available from https://github.com/tinaperica/Gsp1_manuscript/tree/master/Data. All other data that support the findings of this study are available within the paper and its Supplementary Files.</w:t>
      </w:r>
    </w:p>
    <w:p w14:paraId="26DB5B1D" w14:textId="77777777" w:rsidR="003865D7" w:rsidRPr="009F5AF2" w:rsidRDefault="003865D7" w:rsidP="003865D7">
      <w:pPr>
        <w:rPr>
          <w:color w:val="000000" w:themeColor="text1"/>
        </w:rPr>
      </w:pPr>
      <w:r w:rsidRPr="009F5AF2">
        <w:rPr>
          <w:rStyle w:val="Heading1Char"/>
          <w:rFonts w:ascii="Times New Roman" w:hAnsi="Times New Roman" w:cs="Times New Roman"/>
        </w:rPr>
        <w:t>Code Availability</w:t>
      </w:r>
      <w:r w:rsidRPr="009F5AF2">
        <w:rPr>
          <w:color w:val="000000" w:themeColor="text1"/>
        </w:rPr>
        <w:t xml:space="preserve">. </w:t>
      </w:r>
    </w:p>
    <w:p w14:paraId="7A697DFC" w14:textId="17EBF4A2" w:rsidR="003865D7" w:rsidRPr="003865D7" w:rsidRDefault="003865D7" w:rsidP="003865D7">
      <w:pPr>
        <w:rPr>
          <w:rFonts w:eastAsiaTheme="majorEastAsia" w:cs="Times New Roman"/>
          <w:b/>
          <w:bCs/>
          <w:color w:val="000000" w:themeColor="text1"/>
          <w:sz w:val="28"/>
          <w:szCs w:val="32"/>
        </w:rPr>
      </w:pPr>
      <w:r w:rsidRPr="009F5AF2">
        <w:rPr>
          <w:color w:val="000000" w:themeColor="text1"/>
        </w:rPr>
        <w:t>Custom written R and Python scripts are available without restrictions at https://github.com/tinaperica/Gsp1_manuscript.</w:t>
      </w:r>
      <w:r>
        <w:rPr>
          <w:b/>
          <w:color w:val="000000" w:themeColor="text1"/>
        </w:rPr>
        <w:br w:type="page"/>
      </w:r>
    </w:p>
    <w:p w14:paraId="5ECC5000" w14:textId="5D559D83" w:rsidR="009F5AF2" w:rsidRDefault="00EA1802" w:rsidP="00B46178">
      <w:pPr>
        <w:spacing w:line="360" w:lineRule="auto"/>
        <w:rPr>
          <w:color w:val="000000" w:themeColor="text1"/>
        </w:rPr>
      </w:pPr>
      <w:r w:rsidRPr="009F5AF2">
        <w:rPr>
          <w:b/>
          <w:color w:val="000000" w:themeColor="text1"/>
        </w:rPr>
        <w:lastRenderedPageBreak/>
        <w:t xml:space="preserve">Extended Data Figure </w:t>
      </w:r>
      <w:bookmarkEnd w:id="3"/>
      <w:r w:rsidRPr="009F5AF2">
        <w:rPr>
          <w:b/>
          <w:color w:val="000000" w:themeColor="text1"/>
        </w:rPr>
        <w:t xml:space="preserve">1 Design of interface point mutations in </w:t>
      </w:r>
      <w:r w:rsidRPr="009F5AF2">
        <w:rPr>
          <w:b/>
          <w:i/>
          <w:color w:val="000000" w:themeColor="text1"/>
        </w:rPr>
        <w:t>S. cerevisiae</w:t>
      </w:r>
      <w:r w:rsidRPr="009F5AF2">
        <w:rPr>
          <w:b/>
          <w:color w:val="000000" w:themeColor="text1"/>
        </w:rPr>
        <w:t xml:space="preserve"> Gsp1.</w:t>
      </w:r>
      <w:r w:rsidRPr="009F5AF2">
        <w:rPr>
          <w:color w:val="000000" w:themeColor="text1"/>
        </w:rPr>
        <w:t xml:space="preserve"> </w:t>
      </w:r>
      <w:r w:rsidR="00AC678E" w:rsidRPr="009F5AF2">
        <w:rPr>
          <w:color w:val="000000" w:themeColor="text1"/>
        </w:rPr>
        <w:t>Interface core, rim, and support positions are defined as in</w:t>
      </w:r>
      <w:hyperlink w:anchor="_ENREF_30" w:tooltip="Levy, 2010 #177" w:history="1">
        <w:r w:rsidR="00EB2A40">
          <w:rPr>
            <w:color w:val="000000" w:themeColor="text1"/>
          </w:rPr>
          <w:fldChar w:fldCharType="begin"/>
        </w:r>
        <w:r w:rsidR="00EB2A40">
          <w:rPr>
            <w:color w:val="000000" w:themeColor="text1"/>
          </w:rPr>
          <w:instrText xml:space="preserve"> ADDIN EN.CITE &lt;EndNote&gt;&lt;Cite&gt;&lt;Author&gt;Levy&lt;/Author&gt;&lt;Year&gt;2010&lt;/Year&gt;&lt;RecNum&gt;177&lt;/RecNum&gt;&lt;IDText&gt;p00824&lt;/IDText&gt;&lt;DisplayText&gt;&lt;style face="superscript"&gt;30&lt;/style&gt;&lt;/DisplayText&gt;&lt;record&gt;&lt;rec-number&gt;177&lt;/rec-number&gt;&lt;foreign-keys&gt;&lt;key app="EN" db-id="tr0dtzxwjwedv6ezad9xeat5xeddv5ad9ser" timestamp="1572498171"&gt;177&lt;/key&gt;&lt;/foreign-keys&gt;&lt;ref-type name="Journal Article"&gt;17&lt;/ref-type&gt;&lt;contributors&gt;&lt;authors&gt;&lt;author&gt;Levy, Emmanuel D&lt;/author&gt;&lt;/authors&gt;&lt;/contributors&gt;&lt;auth-address&gt;MRC Laboratory of Molecular Biology, Hills Road, Cambridge CB2 0QH, UK. emmanuel.levy@gmail.com&lt;/auth-address&gt;&lt;titles&gt;&lt;title&gt;A simple definition of structural regions in proteins and its use in analyzing interface evolution&lt;/title&gt;&lt;secondary-title&gt;Journal of Molecular Biology&lt;/secondary-title&gt;&lt;/titles&gt;&lt;periodical&gt;&lt;full-title&gt;Journal Of Molecular Biology&lt;/full-title&gt;&lt;/periodical&gt;&lt;pages&gt;660-670&lt;/pages&gt;&lt;volume&gt;403&lt;/volume&gt;&lt;number&gt;4&lt;/number&gt;&lt;dates&gt;&lt;year&gt;2010&lt;/year&gt;&lt;pub-dates&gt;&lt;date&gt;Nov 05&lt;/date&gt;&lt;/pub-dates&gt;&lt;/dates&gt;&lt;accession-num&gt;20868694&lt;/accession-num&gt;&lt;label&gt;p00824&lt;/label&gt;&lt;urls&gt;&lt;related-urls&gt;&lt;url&gt;http://www.sciencedirect.com/science?_ob=ArticleURL&amp;amp;amp;_udi=B6WK7-512VTSF-3&amp;amp;amp;_user=10&amp;amp;amp;_coverDate=11%2F05%2F2010&amp;amp;amp;_rdoc=1&amp;amp;amp;_fmt=high&amp;amp;amp;_orig=gateway&amp;amp;amp;_origin=gateway&amp;amp;amp;_sort=d&amp;amp;amp;_docanchor=&amp;amp;amp;view=c&amp;amp;amp;_acct=C000050221&amp;amp;amp;_version=1&amp;amp;amp;_urlVersion=0&amp;amp;amp;_userid=10&amp;amp;amp;md5=133af4d51b1a0a068d466d9b9f4a8e3a&amp;amp;amp;searchtype=a&lt;/url&gt;&lt;/related-urls&gt;&lt;pdf-urls&gt;&lt;url&gt;file://localhost/localhost/localhost/Users/tperica/Documents/Papers2/Articles/2010/Levy/Journal%252520of%252520Molecular%252520Biology%2525202010%252520Levy.pdf&lt;/url&gt;&lt;/pdf-urls&gt;&lt;/urls&gt;&lt;custom3&gt;papers2://publication/uuid/E8214987-2144-4D53-9E74-76CD2EAD50A3&lt;/custom3&gt;&lt;electronic-resource-num&gt;10.1016/j.jmb.2010.09.028&lt;/electronic-resource-num&gt;&lt;language&gt;eng&lt;/language&gt;&lt;/record&gt;&lt;/Cite&gt;&lt;/EndNote&gt;</w:instrText>
        </w:r>
        <w:r w:rsidR="00EB2A40">
          <w:rPr>
            <w:color w:val="000000" w:themeColor="text1"/>
          </w:rPr>
          <w:fldChar w:fldCharType="separate"/>
        </w:r>
        <w:r w:rsidR="00EB2A40" w:rsidRPr="00EB2A40">
          <w:rPr>
            <w:noProof/>
            <w:color w:val="000000" w:themeColor="text1"/>
            <w:vertAlign w:val="superscript"/>
          </w:rPr>
          <w:t>30</w:t>
        </w:r>
        <w:r w:rsidR="00EB2A40">
          <w:rPr>
            <w:color w:val="000000" w:themeColor="text1"/>
          </w:rPr>
          <w:fldChar w:fldCharType="end"/>
        </w:r>
      </w:hyperlink>
      <w:r w:rsidR="00AC678E" w:rsidRPr="009F5AF2">
        <w:rPr>
          <w:color w:val="000000" w:themeColor="text1"/>
        </w:rPr>
        <w:t xml:space="preserve"> (see Methods) and provided in </w:t>
      </w:r>
      <w:r w:rsidR="00AC678E" w:rsidRPr="009F5AF2">
        <w:rPr>
          <w:b/>
          <w:color w:val="000000" w:themeColor="text1"/>
        </w:rPr>
        <w:t>Supplementary File 1 Table 2</w:t>
      </w:r>
      <w:r w:rsidR="00AC678E" w:rsidRPr="009F5AF2">
        <w:rPr>
          <w:color w:val="000000" w:themeColor="text1"/>
        </w:rPr>
        <w:t xml:space="preserve">. </w:t>
      </w:r>
      <w:r w:rsidR="0030436B" w:rsidRPr="009F5AF2">
        <w:rPr>
          <w:b/>
          <w:color w:val="000000" w:themeColor="text1"/>
        </w:rPr>
        <w:t>a-f</w:t>
      </w:r>
      <w:r w:rsidRPr="009F5AF2">
        <w:rPr>
          <w:color w:val="000000" w:themeColor="text1"/>
        </w:rPr>
        <w:t xml:space="preserve">, </w:t>
      </w:r>
      <w:r w:rsidR="00531CD0" w:rsidRPr="009F5AF2">
        <w:rPr>
          <w:color w:val="000000" w:themeColor="text1"/>
        </w:rPr>
        <w:t xml:space="preserve">Structures of Ran/Gsp1 in </w:t>
      </w:r>
      <w:r w:rsidR="00367797" w:rsidRPr="009F5AF2">
        <w:rPr>
          <w:color w:val="000000" w:themeColor="text1"/>
        </w:rPr>
        <w:t>different binding conformations</w:t>
      </w:r>
      <w:r w:rsidR="00531CD0" w:rsidRPr="009F5AF2">
        <w:rPr>
          <w:color w:val="000000" w:themeColor="text1"/>
        </w:rPr>
        <w:t>. Mutated Gsp1 residues are shown as spheres.</w:t>
      </w:r>
      <w:r w:rsidR="00DA2193" w:rsidRPr="009F5AF2">
        <w:rPr>
          <w:color w:val="000000" w:themeColor="text1"/>
        </w:rPr>
        <w:t xml:space="preserve"> Interface residues are </w:t>
      </w:r>
      <w:proofErr w:type="spellStart"/>
      <w:r w:rsidR="00DA2193" w:rsidRPr="009F5AF2">
        <w:rPr>
          <w:color w:val="000000" w:themeColor="text1"/>
        </w:rPr>
        <w:t>coloured</w:t>
      </w:r>
      <w:proofErr w:type="spellEnd"/>
      <w:r w:rsidR="00DA2193" w:rsidRPr="009F5AF2">
        <w:rPr>
          <w:color w:val="000000" w:themeColor="text1"/>
        </w:rPr>
        <w:t xml:space="preserve"> by </w:t>
      </w:r>
      <w:r w:rsidR="00233874" w:rsidRPr="009F5AF2">
        <w:rPr>
          <w:color w:val="000000" w:themeColor="text1"/>
        </w:rPr>
        <w:t xml:space="preserve">the type of partner protein: </w:t>
      </w:r>
      <w:r w:rsidR="00233874" w:rsidRPr="009F5AF2">
        <w:rPr>
          <w:b/>
          <w:color w:val="000000" w:themeColor="text1"/>
        </w:rPr>
        <w:t>a</w:t>
      </w:r>
      <w:r w:rsidR="00233874" w:rsidRPr="009F5AF2">
        <w:rPr>
          <w:color w:val="000000" w:themeColor="text1"/>
        </w:rPr>
        <w:t>, Srm1 (GEF) interface core (dark teal) and interface rim and support (light teal)</w:t>
      </w:r>
      <w:r w:rsidR="00367797" w:rsidRPr="009F5AF2">
        <w:rPr>
          <w:color w:val="000000" w:themeColor="text1"/>
        </w:rPr>
        <w:t xml:space="preserve"> PDB ID: 1i2m</w:t>
      </w:r>
      <w:r w:rsidR="00233874" w:rsidRPr="009F5AF2">
        <w:rPr>
          <w:color w:val="000000" w:themeColor="text1"/>
        </w:rPr>
        <w:t>;</w:t>
      </w:r>
      <w:r w:rsidR="00531CD0" w:rsidRPr="009F5AF2">
        <w:rPr>
          <w:color w:val="000000" w:themeColor="text1"/>
        </w:rPr>
        <w:t xml:space="preserve"> </w:t>
      </w:r>
      <w:r w:rsidRPr="009F5AF2">
        <w:rPr>
          <w:b/>
          <w:color w:val="000000" w:themeColor="text1"/>
        </w:rPr>
        <w:t>b</w:t>
      </w:r>
      <w:r w:rsidRPr="009F5AF2">
        <w:rPr>
          <w:color w:val="000000" w:themeColor="text1"/>
        </w:rPr>
        <w:t>,</w:t>
      </w:r>
      <w:r w:rsidR="00233874" w:rsidRPr="009F5AF2">
        <w:rPr>
          <w:color w:val="000000" w:themeColor="text1"/>
        </w:rPr>
        <w:t xml:space="preserve"> Rna1 (GAP) interface core (dark orange) and interface rim and support (light orange)</w:t>
      </w:r>
      <w:r w:rsidR="00367797" w:rsidRPr="009F5AF2">
        <w:rPr>
          <w:color w:val="000000" w:themeColor="text1"/>
        </w:rPr>
        <w:t xml:space="preserve"> PDB ID: 1k5d</w:t>
      </w:r>
      <w:r w:rsidR="00233874" w:rsidRPr="009F5AF2">
        <w:rPr>
          <w:color w:val="000000" w:themeColor="text1"/>
        </w:rPr>
        <w:t xml:space="preserve">; </w:t>
      </w:r>
      <w:r w:rsidR="00233874" w:rsidRPr="009F5AF2">
        <w:rPr>
          <w:b/>
          <w:color w:val="000000" w:themeColor="text1"/>
        </w:rPr>
        <w:t>c</w:t>
      </w:r>
      <w:r w:rsidR="00233874" w:rsidRPr="009F5AF2">
        <w:rPr>
          <w:color w:val="000000" w:themeColor="text1"/>
        </w:rPr>
        <w:t>, Ntf2 interface core (dark purple) and interface rim and support (light purple)</w:t>
      </w:r>
      <w:r w:rsidR="00367797" w:rsidRPr="009F5AF2">
        <w:rPr>
          <w:color w:val="000000" w:themeColor="text1"/>
        </w:rPr>
        <w:t xml:space="preserve"> PDB ID: 1a2k</w:t>
      </w:r>
      <w:r w:rsidR="00233874" w:rsidRPr="009F5AF2">
        <w:rPr>
          <w:color w:val="000000" w:themeColor="text1"/>
        </w:rPr>
        <w:t xml:space="preserve">; </w:t>
      </w:r>
      <w:r w:rsidR="00233874" w:rsidRPr="009F5AF2">
        <w:rPr>
          <w:b/>
          <w:color w:val="000000" w:themeColor="text1"/>
        </w:rPr>
        <w:t>d</w:t>
      </w:r>
      <w:r w:rsidR="00233874" w:rsidRPr="009F5AF2">
        <w:rPr>
          <w:color w:val="000000" w:themeColor="text1"/>
        </w:rPr>
        <w:t xml:space="preserve">, </w:t>
      </w:r>
      <w:r w:rsidR="00111AA4" w:rsidRPr="009F5AF2">
        <w:rPr>
          <w:color w:val="000000" w:themeColor="text1"/>
        </w:rPr>
        <w:t>R</w:t>
      </w:r>
      <w:r w:rsidR="00233874" w:rsidRPr="009F5AF2">
        <w:rPr>
          <w:color w:val="000000" w:themeColor="text1"/>
        </w:rPr>
        <w:t>esidues that are in both the core of the Yrb1 and Yrb2 interfaces (dark yellow), and in only one of the two interfaces (light yellow)</w:t>
      </w:r>
      <w:r w:rsidR="00367797" w:rsidRPr="009F5AF2">
        <w:rPr>
          <w:color w:val="000000" w:themeColor="text1"/>
        </w:rPr>
        <w:t xml:space="preserve"> PDB ID: 1k5d</w:t>
      </w:r>
      <w:r w:rsidR="00233874" w:rsidRPr="009F5AF2">
        <w:rPr>
          <w:color w:val="000000" w:themeColor="text1"/>
        </w:rPr>
        <w:t xml:space="preserve">; </w:t>
      </w:r>
      <w:r w:rsidR="00233874" w:rsidRPr="009F5AF2">
        <w:rPr>
          <w:b/>
          <w:color w:val="000000" w:themeColor="text1"/>
        </w:rPr>
        <w:t>e</w:t>
      </w:r>
      <w:r w:rsidR="00233874" w:rsidRPr="009F5AF2">
        <w:rPr>
          <w:color w:val="000000" w:themeColor="text1"/>
        </w:rPr>
        <w:t xml:space="preserve">, </w:t>
      </w:r>
      <w:r w:rsidR="00111AA4" w:rsidRPr="009F5AF2">
        <w:rPr>
          <w:color w:val="000000" w:themeColor="text1"/>
        </w:rPr>
        <w:t>Srp1 interface core (dark pink) and interface rim and support (light pink)</w:t>
      </w:r>
      <w:r w:rsidR="00367797" w:rsidRPr="009F5AF2">
        <w:rPr>
          <w:color w:val="000000" w:themeColor="text1"/>
        </w:rPr>
        <w:t xml:space="preserve"> PDB ID: 1wa5</w:t>
      </w:r>
      <w:r w:rsidR="00111AA4" w:rsidRPr="009F5AF2">
        <w:rPr>
          <w:color w:val="000000" w:themeColor="text1"/>
        </w:rPr>
        <w:t xml:space="preserve">; </w:t>
      </w:r>
      <w:r w:rsidR="00111AA4" w:rsidRPr="009F5AF2">
        <w:rPr>
          <w:b/>
          <w:color w:val="000000" w:themeColor="text1"/>
        </w:rPr>
        <w:t>f</w:t>
      </w:r>
      <w:r w:rsidR="00111AA4" w:rsidRPr="009F5AF2">
        <w:rPr>
          <w:color w:val="000000" w:themeColor="text1"/>
        </w:rPr>
        <w:t xml:space="preserve">, </w:t>
      </w:r>
      <w:r w:rsidR="00097170" w:rsidRPr="009F5AF2">
        <w:rPr>
          <w:color w:val="000000" w:themeColor="text1"/>
        </w:rPr>
        <w:t xml:space="preserve">Residues that are in the core of more than four (dark green), two to three (green) and one (light green) karyopherin interface. </w:t>
      </w:r>
      <w:proofErr w:type="spellStart"/>
      <w:r w:rsidR="00097170" w:rsidRPr="009F5AF2">
        <w:rPr>
          <w:color w:val="000000" w:themeColor="text1"/>
        </w:rPr>
        <w:t>Karyopherins</w:t>
      </w:r>
      <w:proofErr w:type="spellEnd"/>
      <w:r w:rsidR="00097170" w:rsidRPr="009F5AF2">
        <w:rPr>
          <w:color w:val="000000" w:themeColor="text1"/>
        </w:rPr>
        <w:t xml:space="preserve"> are: Kap95, Crm1, Los1, Kap104, Msn5, Cse1, Mtr10.</w:t>
      </w:r>
      <w:r w:rsidR="00367797" w:rsidRPr="009F5AF2">
        <w:rPr>
          <w:color w:val="000000" w:themeColor="text1"/>
        </w:rPr>
        <w:t xml:space="preserve"> PDB ID: 2bku</w:t>
      </w:r>
      <w:r w:rsidR="00B42396" w:rsidRPr="009F5AF2">
        <w:rPr>
          <w:color w:val="000000" w:themeColor="text1"/>
        </w:rPr>
        <w:t>.</w:t>
      </w:r>
      <w:r w:rsidR="00233874" w:rsidRPr="009F5AF2">
        <w:rPr>
          <w:color w:val="000000" w:themeColor="text1"/>
        </w:rPr>
        <w:t xml:space="preserve"> </w:t>
      </w:r>
      <w:r w:rsidR="00233874" w:rsidRPr="009F5AF2">
        <w:rPr>
          <w:b/>
          <w:color w:val="000000" w:themeColor="text1"/>
        </w:rPr>
        <w:t>g</w:t>
      </w:r>
      <w:r w:rsidR="00233874" w:rsidRPr="009F5AF2">
        <w:rPr>
          <w:color w:val="000000" w:themeColor="text1"/>
        </w:rPr>
        <w:t>,</w:t>
      </w:r>
      <w:r w:rsidRPr="009F5AF2">
        <w:rPr>
          <w:color w:val="000000" w:themeColor="text1"/>
        </w:rPr>
        <w:t xml:space="preserve"> Location of Gsp1 residues in partner interfaces. Residues within 5 Å of the nucleotide, in the canonical P-loop, or in the switch I or II regions are indicated and were not mutated. Chosen Gsp1 point mutation substitutions are provided in </w:t>
      </w:r>
      <w:r w:rsidRPr="009F5AF2">
        <w:rPr>
          <w:b/>
          <w:color w:val="000000" w:themeColor="text1"/>
        </w:rPr>
        <w:t xml:space="preserve">Supplementary </w:t>
      </w:r>
      <w:r w:rsidR="00717B5C" w:rsidRPr="009F5AF2">
        <w:rPr>
          <w:b/>
          <w:color w:val="000000" w:themeColor="text1"/>
        </w:rPr>
        <w:t xml:space="preserve">File 1 </w:t>
      </w:r>
      <w:r w:rsidRPr="009F5AF2">
        <w:rPr>
          <w:b/>
          <w:color w:val="000000" w:themeColor="text1"/>
        </w:rPr>
        <w:t>Table 3</w:t>
      </w:r>
      <w:r w:rsidRPr="009F5AF2">
        <w:rPr>
          <w:color w:val="000000" w:themeColor="text1"/>
        </w:rPr>
        <w:t>.</w:t>
      </w:r>
    </w:p>
    <w:p w14:paraId="53E7F1B0" w14:textId="42636C53" w:rsidR="000928EC" w:rsidRPr="009F5AF2" w:rsidRDefault="00EA1802" w:rsidP="00AC2F87">
      <w:pPr>
        <w:spacing w:line="360" w:lineRule="auto"/>
        <w:rPr>
          <w:color w:val="000000" w:themeColor="text1"/>
          <w:lang w:val="en-GB"/>
        </w:rPr>
      </w:pPr>
      <w:r w:rsidRPr="009F5AF2">
        <w:rPr>
          <w:b/>
          <w:color w:val="000000" w:themeColor="text1"/>
        </w:rPr>
        <w:t xml:space="preserve">Extended Data Figure 2 Expression levels of endogenously expressed Gsp1 protein in </w:t>
      </w:r>
      <w:r w:rsidRPr="009F5AF2">
        <w:rPr>
          <w:b/>
          <w:i/>
          <w:iCs/>
          <w:color w:val="000000" w:themeColor="text1"/>
        </w:rPr>
        <w:t>S. cerevisiae</w:t>
      </w:r>
      <w:r w:rsidRPr="009F5AF2">
        <w:rPr>
          <w:b/>
          <w:color w:val="000000" w:themeColor="text1"/>
        </w:rPr>
        <w:t xml:space="preserve"> strains with genomically integrated Gsp1 point mutations profiled by Western Blot.</w:t>
      </w:r>
      <w:r w:rsidRPr="009F5AF2">
        <w:rPr>
          <w:color w:val="000000" w:themeColor="text1"/>
        </w:rPr>
        <w:t xml:space="preserve"> Expression levels are relative to the expression levels of wild</w:t>
      </w:r>
      <w:r w:rsidR="003D5FFF" w:rsidRPr="009F5AF2">
        <w:rPr>
          <w:color w:val="000000" w:themeColor="text1"/>
        </w:rPr>
        <w:t>-</w:t>
      </w:r>
      <w:r w:rsidRPr="009F5AF2">
        <w:rPr>
          <w:color w:val="000000" w:themeColor="text1"/>
        </w:rPr>
        <w:t>type Gsp1 protein</w:t>
      </w:r>
      <w:r w:rsidR="0076141B" w:rsidRPr="009F5AF2">
        <w:rPr>
          <w:color w:val="000000" w:themeColor="text1"/>
        </w:rPr>
        <w:t xml:space="preserve"> with </w:t>
      </w:r>
      <w:proofErr w:type="spellStart"/>
      <w:r w:rsidR="0076141B" w:rsidRPr="009F5AF2">
        <w:rPr>
          <w:color w:val="000000" w:themeColor="text1"/>
        </w:rPr>
        <w:t>clonNAT</w:t>
      </w:r>
      <w:proofErr w:type="spellEnd"/>
      <w:r w:rsidR="0076141B" w:rsidRPr="009F5AF2">
        <w:rPr>
          <w:color w:val="000000" w:themeColor="text1"/>
        </w:rPr>
        <w:t xml:space="preserve"> resistance marker (WT)</w:t>
      </w:r>
      <w:r w:rsidRPr="009F5AF2">
        <w:rPr>
          <w:color w:val="000000" w:themeColor="text1"/>
        </w:rPr>
        <w:t>.</w:t>
      </w:r>
      <w:r w:rsidR="007B3794" w:rsidRPr="009F5AF2">
        <w:rPr>
          <w:color w:val="000000" w:themeColor="text1"/>
        </w:rPr>
        <w:t xml:space="preserve"> </w:t>
      </w:r>
      <w:proofErr w:type="gramStart"/>
      <w:r w:rsidR="007B3794" w:rsidRPr="009F5AF2">
        <w:rPr>
          <w:color w:val="000000" w:themeColor="text1"/>
        </w:rPr>
        <w:t>MAT</w:t>
      </w:r>
      <w:r w:rsidR="000067C4" w:rsidRPr="009F5AF2">
        <w:rPr>
          <w:color w:val="000000" w:themeColor="text1"/>
        </w:rPr>
        <w:t>:</w:t>
      </w:r>
      <w:r w:rsidR="000067C4" w:rsidRPr="009F5AF2">
        <w:rPr>
          <w:color w:val="000000" w:themeColor="text1"/>
          <w:lang w:val="el-GR"/>
        </w:rPr>
        <w:t>α</w:t>
      </w:r>
      <w:proofErr w:type="gramEnd"/>
      <w:r w:rsidR="000067C4" w:rsidRPr="009F5AF2">
        <w:rPr>
          <w:color w:val="000000" w:themeColor="text1"/>
        </w:rPr>
        <w:t xml:space="preserve"> is the starting </w:t>
      </w:r>
      <w:r w:rsidR="000067C4" w:rsidRPr="009F5AF2">
        <w:rPr>
          <w:i/>
          <w:iCs/>
          <w:color w:val="000000" w:themeColor="text1"/>
        </w:rPr>
        <w:t>S. cerevisiae</w:t>
      </w:r>
      <w:r w:rsidR="000067C4" w:rsidRPr="009F5AF2">
        <w:rPr>
          <w:color w:val="000000" w:themeColor="text1"/>
        </w:rPr>
        <w:t xml:space="preserve"> strain (see </w:t>
      </w:r>
      <w:r w:rsidR="000067C4" w:rsidRPr="009F5AF2">
        <w:rPr>
          <w:b/>
          <w:bCs/>
          <w:color w:val="000000" w:themeColor="text1"/>
        </w:rPr>
        <w:t>Methods</w:t>
      </w:r>
      <w:r w:rsidR="000067C4" w:rsidRPr="009F5AF2">
        <w:rPr>
          <w:color w:val="000000" w:themeColor="text1"/>
        </w:rPr>
        <w:t>).</w:t>
      </w:r>
      <w:r w:rsidRPr="009F5AF2">
        <w:rPr>
          <w:color w:val="000000" w:themeColor="text1"/>
        </w:rPr>
        <w:t xml:space="preserve"> </w:t>
      </w:r>
      <w:r w:rsidRPr="009F5AF2">
        <w:rPr>
          <w:b/>
          <w:color w:val="000000" w:themeColor="text1"/>
        </w:rPr>
        <w:t>a</w:t>
      </w:r>
      <w:r w:rsidRPr="009F5AF2">
        <w:rPr>
          <w:color w:val="000000" w:themeColor="text1"/>
        </w:rPr>
        <w:t xml:space="preserve">, Expression data for strong mutants, defined as mutants with </w:t>
      </w:r>
      <w:r w:rsidR="00B42396" w:rsidRPr="009F5AF2">
        <w:rPr>
          <w:color w:val="000000" w:themeColor="text1"/>
        </w:rPr>
        <w:t xml:space="preserve">nine or more </w:t>
      </w:r>
      <w:r w:rsidRPr="009F5AF2">
        <w:rPr>
          <w:color w:val="000000" w:themeColor="text1"/>
        </w:rPr>
        <w:t xml:space="preserve">significant </w:t>
      </w:r>
      <w:r w:rsidR="00CB33B0" w:rsidRPr="009F5AF2">
        <w:rPr>
          <w:color w:val="000000" w:themeColor="text1"/>
        </w:rPr>
        <w:t>GIs</w:t>
      </w:r>
      <w:r w:rsidRPr="009F5AF2">
        <w:rPr>
          <w:color w:val="000000" w:themeColor="text1"/>
        </w:rPr>
        <w:t xml:space="preserve">. </w:t>
      </w:r>
      <w:r w:rsidRPr="009F5AF2">
        <w:rPr>
          <w:b/>
          <w:color w:val="000000" w:themeColor="text1"/>
        </w:rPr>
        <w:t>b</w:t>
      </w:r>
      <w:r w:rsidRPr="009F5AF2">
        <w:rPr>
          <w:color w:val="000000" w:themeColor="text1"/>
        </w:rPr>
        <w:t xml:space="preserve">, Expression data for weak mutants, defined as mutants with </w:t>
      </w:r>
      <w:r w:rsidR="00F950AC" w:rsidRPr="009F5AF2">
        <w:rPr>
          <w:color w:val="000000" w:themeColor="text1"/>
        </w:rPr>
        <w:t>fewer</w:t>
      </w:r>
      <w:r w:rsidR="00723D97" w:rsidRPr="009F5AF2">
        <w:rPr>
          <w:color w:val="000000" w:themeColor="text1"/>
        </w:rPr>
        <w:t xml:space="preserve"> than </w:t>
      </w:r>
      <w:r w:rsidRPr="009F5AF2">
        <w:rPr>
          <w:color w:val="000000" w:themeColor="text1"/>
        </w:rPr>
        <w:t>nine</w:t>
      </w:r>
      <w:r w:rsidR="00784DE2" w:rsidRPr="009F5AF2">
        <w:rPr>
          <w:color w:val="000000" w:themeColor="text1"/>
        </w:rPr>
        <w:t xml:space="preserve"> </w:t>
      </w:r>
      <w:r w:rsidRPr="009F5AF2">
        <w:rPr>
          <w:color w:val="000000" w:themeColor="text1"/>
        </w:rPr>
        <w:t xml:space="preserve">significant </w:t>
      </w:r>
      <w:r w:rsidR="00CB33B0" w:rsidRPr="009F5AF2">
        <w:rPr>
          <w:color w:val="000000" w:themeColor="text1"/>
        </w:rPr>
        <w:t>GIs</w:t>
      </w:r>
      <w:r w:rsidRPr="009F5AF2">
        <w:rPr>
          <w:color w:val="000000" w:themeColor="text1"/>
        </w:rPr>
        <w:t xml:space="preserve">. Bar heights indicate averages over </w:t>
      </w:r>
      <w:r w:rsidR="005A2583" w:rsidRPr="009F5AF2">
        <w:rPr>
          <w:color w:val="000000" w:themeColor="text1"/>
        </w:rPr>
        <w:t>two</w:t>
      </w:r>
      <w:r w:rsidRPr="009F5AF2">
        <w:rPr>
          <w:color w:val="000000" w:themeColor="text1"/>
        </w:rPr>
        <w:t xml:space="preserve"> or more biological replicates (n</w:t>
      </w:r>
      <w:r w:rsidR="00925415" w:rsidRPr="009F5AF2">
        <w:rPr>
          <w:color w:val="000000" w:themeColor="text1"/>
        </w:rPr>
        <w:t>, grown on separate days, except for T34D which has only one biological replicate</w:t>
      </w:r>
      <w:r w:rsidR="00F52E26" w:rsidRPr="009F5AF2">
        <w:rPr>
          <w:color w:val="000000" w:themeColor="text1"/>
        </w:rPr>
        <w:t>)</w:t>
      </w:r>
      <w:r w:rsidR="00925415" w:rsidRPr="009F5AF2">
        <w:rPr>
          <w:color w:val="000000" w:themeColor="text1"/>
        </w:rPr>
        <w:t>,</w:t>
      </w:r>
      <w:r w:rsidRPr="009F5AF2">
        <w:rPr>
          <w:color w:val="000000" w:themeColor="text1"/>
        </w:rPr>
        <w:t xml:space="preserve"> with error bars indicating one standard deviation for n &gt;= 3. Overlaid points indicate individual biological replicates (</w:t>
      </w:r>
      <w:r w:rsidR="0015427B" w:rsidRPr="009F5AF2">
        <w:rPr>
          <w:color w:val="000000" w:themeColor="text1"/>
        </w:rPr>
        <w:t>each an</w:t>
      </w:r>
      <w:r w:rsidRPr="009F5AF2">
        <w:rPr>
          <w:color w:val="000000" w:themeColor="text1"/>
        </w:rPr>
        <w:t xml:space="preserve"> average over at least 12 technical replicates per biological replicate for wild</w:t>
      </w:r>
      <w:r w:rsidR="003D5FFF" w:rsidRPr="009F5AF2">
        <w:rPr>
          <w:color w:val="000000" w:themeColor="text1"/>
        </w:rPr>
        <w:t>-</w:t>
      </w:r>
      <w:r w:rsidRPr="009F5AF2">
        <w:rPr>
          <w:color w:val="000000" w:themeColor="text1"/>
        </w:rPr>
        <w:t xml:space="preserve">type and </w:t>
      </w:r>
      <w:proofErr w:type="gramStart"/>
      <w:r w:rsidRPr="009F5AF2">
        <w:rPr>
          <w:color w:val="000000" w:themeColor="text1"/>
        </w:rPr>
        <w:t>MAT</w:t>
      </w:r>
      <w:r w:rsidR="000067C4" w:rsidRPr="009F5AF2">
        <w:rPr>
          <w:color w:val="000000" w:themeColor="text1"/>
        </w:rPr>
        <w:t>:</w:t>
      </w:r>
      <w:r w:rsidRPr="009F5AF2">
        <w:rPr>
          <w:color w:val="000000" w:themeColor="text1"/>
        </w:rPr>
        <w:t>α</w:t>
      </w:r>
      <w:proofErr w:type="gramEnd"/>
      <w:r w:rsidRPr="009F5AF2">
        <w:rPr>
          <w:color w:val="000000" w:themeColor="text1"/>
        </w:rPr>
        <w:t xml:space="preserve"> strains, and between one and six technical replicates per biological replicate for mutant strains). Dashed red line</w:t>
      </w:r>
      <w:r w:rsidR="001963CB" w:rsidRPr="009F5AF2">
        <w:rPr>
          <w:color w:val="000000" w:themeColor="text1"/>
        </w:rPr>
        <w:t>s</w:t>
      </w:r>
      <w:r w:rsidRPr="009F5AF2">
        <w:rPr>
          <w:color w:val="000000" w:themeColor="text1"/>
        </w:rPr>
        <w:t xml:space="preserve"> indicates expression</w:t>
      </w:r>
      <w:r w:rsidR="0015427B" w:rsidRPr="009F5AF2">
        <w:rPr>
          <w:color w:val="000000" w:themeColor="text1"/>
        </w:rPr>
        <w:t xml:space="preserve"> at the level of wild</w:t>
      </w:r>
      <w:r w:rsidR="003D5FFF" w:rsidRPr="009F5AF2">
        <w:rPr>
          <w:color w:val="000000" w:themeColor="text1"/>
        </w:rPr>
        <w:t>-</w:t>
      </w:r>
      <w:r w:rsidR="0015427B" w:rsidRPr="009F5AF2">
        <w:rPr>
          <w:color w:val="000000" w:themeColor="text1"/>
        </w:rPr>
        <w:t>type Gsp1</w:t>
      </w:r>
      <w:r w:rsidRPr="009F5AF2">
        <w:rPr>
          <w:color w:val="000000" w:themeColor="text1"/>
        </w:rPr>
        <w:t xml:space="preserve"> (</w:t>
      </w:r>
      <w:r w:rsidR="001963CB" w:rsidRPr="009F5AF2">
        <w:rPr>
          <w:color w:val="000000" w:themeColor="text1"/>
        </w:rPr>
        <w:t>relative expression</w:t>
      </w:r>
      <w:r w:rsidRPr="009F5AF2">
        <w:rPr>
          <w:color w:val="000000" w:themeColor="text1"/>
        </w:rPr>
        <w:t xml:space="preserve"> of 1).</w:t>
      </w:r>
      <w:r w:rsidR="00965AE3" w:rsidRPr="009F5AF2">
        <w:rPr>
          <w:color w:val="000000" w:themeColor="text1"/>
        </w:rPr>
        <w:t xml:space="preserve"> </w:t>
      </w:r>
      <w:r w:rsidR="000928EC" w:rsidRPr="009F5AF2">
        <w:rPr>
          <w:b/>
          <w:color w:val="000000" w:themeColor="text1"/>
        </w:rPr>
        <w:t>c</w:t>
      </w:r>
      <w:r w:rsidR="000928EC" w:rsidRPr="009F5AF2">
        <w:rPr>
          <w:color w:val="000000" w:themeColor="text1"/>
        </w:rPr>
        <w:t xml:space="preserve">, Distributions of average relative expression </w:t>
      </w:r>
      <w:r w:rsidR="001963CB" w:rsidRPr="009F5AF2">
        <w:rPr>
          <w:color w:val="000000" w:themeColor="text1"/>
        </w:rPr>
        <w:t>levels</w:t>
      </w:r>
      <w:r w:rsidR="000928EC" w:rsidRPr="009F5AF2">
        <w:rPr>
          <w:color w:val="000000" w:themeColor="text1"/>
        </w:rPr>
        <w:t xml:space="preserve"> for strong and weak mutants. Each point </w:t>
      </w:r>
      <w:r w:rsidR="00297A94" w:rsidRPr="009F5AF2">
        <w:rPr>
          <w:color w:val="000000" w:themeColor="text1"/>
        </w:rPr>
        <w:t>is</w:t>
      </w:r>
      <w:r w:rsidR="000928EC" w:rsidRPr="009F5AF2">
        <w:rPr>
          <w:color w:val="000000" w:themeColor="text1"/>
        </w:rPr>
        <w:t xml:space="preserve"> as in </w:t>
      </w:r>
      <w:r w:rsidR="000928EC" w:rsidRPr="009F5AF2">
        <w:rPr>
          <w:b/>
          <w:color w:val="000000" w:themeColor="text1"/>
        </w:rPr>
        <w:t>a</w:t>
      </w:r>
      <w:r w:rsidR="000928EC" w:rsidRPr="009F5AF2">
        <w:rPr>
          <w:color w:val="000000" w:themeColor="text1"/>
        </w:rPr>
        <w:t xml:space="preserve"> and </w:t>
      </w:r>
      <w:r w:rsidR="000928EC" w:rsidRPr="009F5AF2">
        <w:rPr>
          <w:b/>
          <w:color w:val="000000" w:themeColor="text1"/>
        </w:rPr>
        <w:t>b</w:t>
      </w:r>
      <w:r w:rsidR="000928EC" w:rsidRPr="009F5AF2">
        <w:rPr>
          <w:color w:val="000000" w:themeColor="text1"/>
        </w:rPr>
        <w:t xml:space="preserve">. </w:t>
      </w:r>
      <w:r w:rsidR="00347089" w:rsidRPr="009F5AF2">
        <w:rPr>
          <w:color w:val="000000" w:themeColor="text1"/>
        </w:rPr>
        <w:t>Horizontal p</w:t>
      </w:r>
      <w:r w:rsidR="00FF3002" w:rsidRPr="009F5AF2">
        <w:rPr>
          <w:color w:val="000000" w:themeColor="text1"/>
        </w:rPr>
        <w:t xml:space="preserve">ink </w:t>
      </w:r>
      <w:r w:rsidR="00981594" w:rsidRPr="009F5AF2">
        <w:rPr>
          <w:color w:val="000000" w:themeColor="text1"/>
        </w:rPr>
        <w:t>b</w:t>
      </w:r>
      <w:r w:rsidR="000928EC" w:rsidRPr="009F5AF2">
        <w:rPr>
          <w:color w:val="000000" w:themeColor="text1"/>
        </w:rPr>
        <w:t>ars indicate the mean of the point distributions</w:t>
      </w:r>
      <w:r w:rsidR="00293412" w:rsidRPr="009F5AF2">
        <w:rPr>
          <w:color w:val="000000" w:themeColor="text1"/>
        </w:rPr>
        <w:t>.</w:t>
      </w:r>
    </w:p>
    <w:p w14:paraId="2E8FDA31" w14:textId="7B20E665" w:rsidR="00EA1802" w:rsidRPr="009F5AF2" w:rsidRDefault="00EA1802" w:rsidP="005D2E6C">
      <w:pPr>
        <w:spacing w:after="0"/>
        <w:jc w:val="left"/>
        <w:textAlignment w:val="baseline"/>
        <w:rPr>
          <w:color w:val="000000" w:themeColor="text1"/>
        </w:rPr>
      </w:pPr>
    </w:p>
    <w:p w14:paraId="2B870783" w14:textId="77777777" w:rsidR="009F5AF2" w:rsidRDefault="00EA1802" w:rsidP="00AC2F87">
      <w:pPr>
        <w:spacing w:line="360" w:lineRule="auto"/>
        <w:rPr>
          <w:color w:val="000000" w:themeColor="text1"/>
        </w:rPr>
      </w:pPr>
      <w:r w:rsidRPr="009F5AF2">
        <w:rPr>
          <w:b/>
          <w:color w:val="000000" w:themeColor="text1"/>
        </w:rPr>
        <w:lastRenderedPageBreak/>
        <w:t xml:space="preserve">Extended Data Figure 3 Genetic interaction (GI) profiles of the 56 Gsp1 </w:t>
      </w:r>
      <w:r w:rsidR="005339FA" w:rsidRPr="009F5AF2">
        <w:rPr>
          <w:b/>
          <w:color w:val="000000" w:themeColor="text1"/>
        </w:rPr>
        <w:t>strains (wild-type Gsp1</w:t>
      </w:r>
      <w:r w:rsidR="002141C2" w:rsidRPr="009F5AF2">
        <w:rPr>
          <w:b/>
          <w:color w:val="000000" w:themeColor="text1"/>
        </w:rPr>
        <w:t xml:space="preserve"> with </w:t>
      </w:r>
      <w:proofErr w:type="spellStart"/>
      <w:r w:rsidR="002141C2" w:rsidRPr="009F5AF2">
        <w:rPr>
          <w:b/>
          <w:color w:val="000000" w:themeColor="text1"/>
        </w:rPr>
        <w:t>clonNAT</w:t>
      </w:r>
      <w:proofErr w:type="spellEnd"/>
      <w:r w:rsidR="002141C2" w:rsidRPr="009F5AF2">
        <w:rPr>
          <w:b/>
          <w:color w:val="000000" w:themeColor="text1"/>
        </w:rPr>
        <w:t xml:space="preserve"> cassette</w:t>
      </w:r>
      <w:r w:rsidR="005339FA" w:rsidRPr="009F5AF2">
        <w:rPr>
          <w:b/>
          <w:color w:val="000000" w:themeColor="text1"/>
        </w:rPr>
        <w:t xml:space="preserve"> and </w:t>
      </w:r>
      <w:proofErr w:type="gramStart"/>
      <w:r w:rsidR="005339FA" w:rsidRPr="009F5AF2">
        <w:rPr>
          <w:b/>
          <w:color w:val="000000" w:themeColor="text1"/>
        </w:rPr>
        <w:t xml:space="preserve">55 </w:t>
      </w:r>
      <w:r w:rsidRPr="009F5AF2">
        <w:rPr>
          <w:b/>
          <w:color w:val="000000" w:themeColor="text1"/>
        </w:rPr>
        <w:t>point</w:t>
      </w:r>
      <w:proofErr w:type="gramEnd"/>
      <w:r w:rsidRPr="009F5AF2">
        <w:rPr>
          <w:b/>
          <w:color w:val="000000" w:themeColor="text1"/>
        </w:rPr>
        <w:t xml:space="preserve"> muta</w:t>
      </w:r>
      <w:r w:rsidR="005339FA" w:rsidRPr="009F5AF2">
        <w:rPr>
          <w:b/>
          <w:color w:val="000000" w:themeColor="text1"/>
        </w:rPr>
        <w:t>nts)</w:t>
      </w:r>
      <w:r w:rsidRPr="009F5AF2">
        <w:rPr>
          <w:b/>
          <w:color w:val="000000" w:themeColor="text1"/>
        </w:rPr>
        <w:t>.</w:t>
      </w:r>
      <w:r w:rsidRPr="009F5AF2">
        <w:rPr>
          <w:color w:val="000000" w:themeColor="text1"/>
        </w:rPr>
        <w:t xml:space="preserve"> </w:t>
      </w:r>
      <w:proofErr w:type="gramStart"/>
      <w:r w:rsidRPr="009F5AF2">
        <w:rPr>
          <w:b/>
          <w:color w:val="000000" w:themeColor="text1"/>
        </w:rPr>
        <w:t>a</w:t>
      </w:r>
      <w:r w:rsidRPr="009F5AF2">
        <w:rPr>
          <w:color w:val="000000" w:themeColor="text1"/>
        </w:rPr>
        <w:t>,</w:t>
      </w:r>
      <w:proofErr w:type="gramEnd"/>
      <w:r w:rsidRPr="009F5AF2">
        <w:rPr>
          <w:color w:val="000000" w:themeColor="text1"/>
        </w:rPr>
        <w:t xml:space="preserve"> Complete Gsp1 E-MAP profile. Negative S-score (blue) represents synthetic sick/lethal GIs, positive S-score (yellow) represents suppressive/epistatic GIs</w:t>
      </w:r>
      <w:r w:rsidR="00C433E6" w:rsidRPr="009F5AF2">
        <w:rPr>
          <w:color w:val="000000" w:themeColor="text1"/>
        </w:rPr>
        <w:t>;</w:t>
      </w:r>
      <w:r w:rsidRPr="009F5AF2">
        <w:rPr>
          <w:color w:val="000000" w:themeColor="text1"/>
        </w:rPr>
        <w:t xml:space="preserve"> neutral S-scores </w:t>
      </w:r>
      <w:r w:rsidR="00C433E6" w:rsidRPr="009F5AF2">
        <w:rPr>
          <w:color w:val="000000" w:themeColor="text1"/>
        </w:rPr>
        <w:t xml:space="preserve">(no significant </w:t>
      </w:r>
      <w:r w:rsidR="00C600C5" w:rsidRPr="009F5AF2">
        <w:rPr>
          <w:color w:val="000000" w:themeColor="text1"/>
        </w:rPr>
        <w:t>GI</w:t>
      </w:r>
      <w:r w:rsidR="00C433E6" w:rsidRPr="009F5AF2">
        <w:rPr>
          <w:color w:val="000000" w:themeColor="text1"/>
        </w:rPr>
        <w:t xml:space="preserve">) are shown in </w:t>
      </w:r>
      <w:r w:rsidRPr="009F5AF2">
        <w:rPr>
          <w:color w:val="000000" w:themeColor="text1"/>
        </w:rPr>
        <w:t xml:space="preserve">black. Mutants and genes are hierarchically clustered by Pearson correlation. Gsp1 mutants fall into two clusters: a cluster of 23 strong mutants with </w:t>
      </w:r>
      <w:r w:rsidR="002C0EB9" w:rsidRPr="009F5AF2">
        <w:rPr>
          <w:color w:val="000000" w:themeColor="text1"/>
        </w:rPr>
        <w:t>nine</w:t>
      </w:r>
      <w:r w:rsidR="008B634B" w:rsidRPr="009F5AF2">
        <w:rPr>
          <w:color w:val="000000" w:themeColor="text1"/>
        </w:rPr>
        <w:t xml:space="preserve"> or more</w:t>
      </w:r>
      <w:r w:rsidRPr="009F5AF2">
        <w:rPr>
          <w:color w:val="000000" w:themeColor="text1"/>
        </w:rPr>
        <w:t xml:space="preserve"> significant </w:t>
      </w:r>
      <w:r w:rsidR="00C247E8" w:rsidRPr="009F5AF2">
        <w:rPr>
          <w:color w:val="000000" w:themeColor="text1"/>
        </w:rPr>
        <w:t>GIs</w:t>
      </w:r>
      <w:r w:rsidRPr="009F5AF2">
        <w:rPr>
          <w:color w:val="000000" w:themeColor="text1"/>
        </w:rPr>
        <w:t xml:space="preserve"> (blue and yellow S-scores in the heatmap) and </w:t>
      </w:r>
      <w:r w:rsidR="002141C2" w:rsidRPr="009F5AF2">
        <w:rPr>
          <w:color w:val="000000" w:themeColor="text1"/>
        </w:rPr>
        <w:t>32</w:t>
      </w:r>
      <w:r w:rsidRPr="009F5AF2">
        <w:rPr>
          <w:color w:val="000000" w:themeColor="text1"/>
        </w:rPr>
        <w:t xml:space="preserve"> weak mutants with </w:t>
      </w:r>
      <w:r w:rsidR="002C0EB9" w:rsidRPr="009F5AF2">
        <w:rPr>
          <w:color w:val="000000" w:themeColor="text1"/>
        </w:rPr>
        <w:t>fewer than nine</w:t>
      </w:r>
      <w:r w:rsidRPr="009F5AF2">
        <w:rPr>
          <w:color w:val="000000" w:themeColor="text1"/>
        </w:rPr>
        <w:t xml:space="preserve"> significant </w:t>
      </w:r>
      <w:r w:rsidR="006B5C42" w:rsidRPr="009F5AF2">
        <w:rPr>
          <w:color w:val="000000" w:themeColor="text1"/>
        </w:rPr>
        <w:t>GIs</w:t>
      </w:r>
      <w:r w:rsidRPr="009F5AF2">
        <w:rPr>
          <w:color w:val="000000" w:themeColor="text1"/>
        </w:rPr>
        <w:t xml:space="preserve"> (mostly black S-scores in the heatmap). </w:t>
      </w:r>
      <w:r w:rsidRPr="009F5AF2">
        <w:rPr>
          <w:b/>
          <w:color w:val="000000" w:themeColor="text1"/>
        </w:rPr>
        <w:t>b</w:t>
      </w:r>
      <w:r w:rsidRPr="009F5AF2">
        <w:rPr>
          <w:color w:val="000000" w:themeColor="text1"/>
        </w:rPr>
        <w:t xml:space="preserve">, </w:t>
      </w:r>
      <w:r w:rsidR="007A20AA" w:rsidRPr="009F5AF2">
        <w:rPr>
          <w:color w:val="000000" w:themeColor="text1"/>
        </w:rPr>
        <w:t>GI</w:t>
      </w:r>
      <w:r w:rsidRPr="009F5AF2">
        <w:rPr>
          <w:color w:val="000000" w:themeColor="text1"/>
        </w:rPr>
        <w:t xml:space="preserve"> profiles of Gsp1 mutants group </w:t>
      </w:r>
      <w:r w:rsidRPr="009F5AF2">
        <w:rPr>
          <w:i/>
          <w:iCs/>
          <w:color w:val="000000" w:themeColor="text1"/>
        </w:rPr>
        <w:t>S. cerevisiae</w:t>
      </w:r>
      <w:r w:rsidRPr="009F5AF2">
        <w:rPr>
          <w:color w:val="000000" w:themeColor="text1"/>
        </w:rPr>
        <w:t xml:space="preserve"> genes by biological processes and complexes, such as the SWR1 complex, the Hog1 signaling pathway, mRNA splicing, mitochondrial proteins, and the Rpd3L histone deacetylase complex. </w:t>
      </w:r>
      <w:r w:rsidRPr="009F5AF2">
        <w:rPr>
          <w:b/>
          <w:color w:val="000000" w:themeColor="text1"/>
        </w:rPr>
        <w:t>c</w:t>
      </w:r>
      <w:r w:rsidRPr="009F5AF2">
        <w:rPr>
          <w:color w:val="000000" w:themeColor="text1"/>
        </w:rPr>
        <w:t xml:space="preserve">, Distributions of Pearson correlations between the GI profiles of </w:t>
      </w:r>
      <w:r w:rsidR="00C93240" w:rsidRPr="009F5AF2">
        <w:rPr>
          <w:color w:val="000000" w:themeColor="text1"/>
        </w:rPr>
        <w:t xml:space="preserve">strong </w:t>
      </w:r>
      <w:r w:rsidRPr="009F5AF2">
        <w:rPr>
          <w:color w:val="000000" w:themeColor="text1"/>
        </w:rPr>
        <w:t xml:space="preserve">Gsp1 mutants and alleles of Gsp1 direct interaction partners with available co-complex crystal structures (left) and </w:t>
      </w:r>
      <w:r w:rsidR="00B0675B" w:rsidRPr="009F5AF2">
        <w:rPr>
          <w:color w:val="000000" w:themeColor="text1"/>
        </w:rPr>
        <w:t xml:space="preserve">strong </w:t>
      </w:r>
      <w:r w:rsidRPr="009F5AF2">
        <w:rPr>
          <w:color w:val="000000" w:themeColor="text1"/>
        </w:rPr>
        <w:t xml:space="preserve">Gsp1 </w:t>
      </w:r>
      <w:r w:rsidR="00B0675B" w:rsidRPr="009F5AF2">
        <w:rPr>
          <w:color w:val="000000" w:themeColor="text1"/>
        </w:rPr>
        <w:t xml:space="preserve">mutants </w:t>
      </w:r>
      <w:r w:rsidRPr="009F5AF2">
        <w:rPr>
          <w:color w:val="000000" w:themeColor="text1"/>
        </w:rPr>
        <w:t xml:space="preserve">and </w:t>
      </w:r>
      <w:r w:rsidR="009B7565" w:rsidRPr="009F5AF2">
        <w:rPr>
          <w:color w:val="000000" w:themeColor="text1"/>
        </w:rPr>
        <w:t xml:space="preserve">alleles of </w:t>
      </w:r>
      <w:r w:rsidRPr="009F5AF2">
        <w:rPr>
          <w:color w:val="000000" w:themeColor="text1"/>
        </w:rPr>
        <w:t xml:space="preserve">all other </w:t>
      </w:r>
      <w:r w:rsidRPr="009F5AF2">
        <w:rPr>
          <w:i/>
          <w:iCs/>
          <w:color w:val="000000" w:themeColor="text1"/>
        </w:rPr>
        <w:t>S. cerevisiae</w:t>
      </w:r>
      <w:r w:rsidRPr="009F5AF2">
        <w:rPr>
          <w:color w:val="000000" w:themeColor="text1"/>
        </w:rPr>
        <w:t xml:space="preserve"> genes (right). </w:t>
      </w:r>
      <w:r w:rsidRPr="009F5AF2">
        <w:rPr>
          <w:b/>
          <w:color w:val="000000" w:themeColor="text1"/>
        </w:rPr>
        <w:t>d</w:t>
      </w:r>
      <w:r w:rsidRPr="009F5AF2">
        <w:rPr>
          <w:color w:val="000000" w:themeColor="text1"/>
        </w:rPr>
        <w:t xml:space="preserve">, Distributions of Pearson correlations between the GI profiles of Gsp1 interaction partners and strong and weak Gsp1 mutants if mutation is (black and light purple) or is not (gray and dark purple) in the interface with that partner. Teal violin plot on the right represents the distribution of all other Pearson correlations between Gsp1 mutants and </w:t>
      </w:r>
      <w:r w:rsidRPr="009F5AF2">
        <w:rPr>
          <w:i/>
          <w:iCs/>
          <w:color w:val="000000" w:themeColor="text1"/>
        </w:rPr>
        <w:t>S. cerevisiae</w:t>
      </w:r>
      <w:r w:rsidRPr="009F5AF2">
        <w:rPr>
          <w:color w:val="000000" w:themeColor="text1"/>
        </w:rPr>
        <w:t xml:space="preserve"> genes. In </w:t>
      </w:r>
      <w:r w:rsidRPr="009F5AF2">
        <w:rPr>
          <w:b/>
          <w:color w:val="000000" w:themeColor="text1"/>
        </w:rPr>
        <w:t>c</w:t>
      </w:r>
      <w:r w:rsidRPr="009F5AF2">
        <w:rPr>
          <w:color w:val="000000" w:themeColor="text1"/>
        </w:rPr>
        <w:t xml:space="preserve"> and </w:t>
      </w:r>
      <w:r w:rsidRPr="009F5AF2">
        <w:rPr>
          <w:b/>
          <w:color w:val="000000" w:themeColor="text1"/>
        </w:rPr>
        <w:t>d</w:t>
      </w:r>
      <w:r w:rsidRPr="009F5AF2">
        <w:rPr>
          <w:color w:val="000000" w:themeColor="text1"/>
        </w:rPr>
        <w:t xml:space="preserve">, point size indicates the </w:t>
      </w:r>
      <w:r w:rsidR="002C0EB9" w:rsidRPr="009F5AF2">
        <w:rPr>
          <w:color w:val="000000" w:themeColor="text1"/>
        </w:rPr>
        <w:t>false discovery rate</w:t>
      </w:r>
      <w:r w:rsidRPr="009F5AF2">
        <w:rPr>
          <w:color w:val="000000" w:themeColor="text1"/>
        </w:rPr>
        <w:t xml:space="preserve"> adjusted one-sided (positive) p-value of Pearson correlation</w:t>
      </w:r>
      <w:r w:rsidR="00053463" w:rsidRPr="009F5AF2">
        <w:rPr>
          <w:color w:val="000000" w:themeColor="text1"/>
        </w:rPr>
        <w:t>, and</w:t>
      </w:r>
      <w:r w:rsidRPr="009F5AF2">
        <w:rPr>
          <w:color w:val="000000" w:themeColor="text1"/>
        </w:rPr>
        <w:t xml:space="preserve"> </w:t>
      </w:r>
      <w:r w:rsidR="00053463" w:rsidRPr="009F5AF2">
        <w:rPr>
          <w:color w:val="000000" w:themeColor="text1"/>
        </w:rPr>
        <w:t>pink</w:t>
      </w:r>
      <w:r w:rsidRPr="009F5AF2">
        <w:rPr>
          <w:color w:val="000000" w:themeColor="text1"/>
        </w:rPr>
        <w:t xml:space="preserve"> bars indicate</w:t>
      </w:r>
      <w:r w:rsidR="00053463" w:rsidRPr="009F5AF2">
        <w:rPr>
          <w:color w:val="000000" w:themeColor="text1"/>
        </w:rPr>
        <w:t xml:space="preserve"> the mean</w:t>
      </w:r>
      <w:r w:rsidR="000012CE" w:rsidRPr="009F5AF2">
        <w:rPr>
          <w:color w:val="000000" w:themeColor="text1"/>
        </w:rPr>
        <w:t xml:space="preserve"> of the point distributions</w:t>
      </w:r>
      <w:r w:rsidRPr="009F5AF2">
        <w:rPr>
          <w:color w:val="000000" w:themeColor="text1"/>
        </w:rPr>
        <w:t>.</w:t>
      </w:r>
    </w:p>
    <w:p w14:paraId="260F3A57" w14:textId="5D1F4414" w:rsidR="00EA1802" w:rsidRPr="009F5AF2" w:rsidRDefault="00EA1802" w:rsidP="004D58BC">
      <w:pPr>
        <w:spacing w:line="360" w:lineRule="auto"/>
        <w:rPr>
          <w:color w:val="000000" w:themeColor="text1"/>
        </w:rPr>
      </w:pPr>
      <w:r w:rsidRPr="009F5AF2">
        <w:rPr>
          <w:b/>
          <w:color w:val="000000" w:themeColor="text1"/>
        </w:rPr>
        <w:t>Extended Data Figure 4 Interface point mutations in Gsp1 rewire its physical interaction network.</w:t>
      </w:r>
      <w:r w:rsidRPr="009F5AF2">
        <w:rPr>
          <w:color w:val="000000" w:themeColor="text1"/>
        </w:rPr>
        <w:t xml:space="preserve"> </w:t>
      </w:r>
      <w:r w:rsidRPr="009F5AF2">
        <w:rPr>
          <w:b/>
          <w:color w:val="000000" w:themeColor="text1"/>
        </w:rPr>
        <w:t>a</w:t>
      </w:r>
      <w:r w:rsidRPr="009F5AF2">
        <w:rPr>
          <w:color w:val="000000" w:themeColor="text1"/>
        </w:rPr>
        <w:t xml:space="preserve">, Amino- and </w:t>
      </w:r>
      <w:r w:rsidRPr="009F5AF2">
        <w:rPr>
          <w:b/>
          <w:color w:val="000000" w:themeColor="text1"/>
        </w:rPr>
        <w:t>b</w:t>
      </w:r>
      <w:r w:rsidRPr="009F5AF2">
        <w:rPr>
          <w:color w:val="000000" w:themeColor="text1"/>
        </w:rPr>
        <w:t>, -carboxy terminally 3xFLAG-tagged Gsp1 point mutants (rows) and prey proteins identified by AP-MS (columns) hierarchically clustered by the log</w:t>
      </w:r>
      <w:r w:rsidRPr="009F5AF2">
        <w:rPr>
          <w:color w:val="000000" w:themeColor="text1"/>
          <w:vertAlign w:val="subscript"/>
        </w:rPr>
        <w:t>2</w:t>
      </w:r>
      <w:r w:rsidR="00733912" w:rsidRPr="009F5AF2">
        <w:rPr>
          <w:color w:val="000000" w:themeColor="text1"/>
        </w:rPr>
        <w:t>-transformed</w:t>
      </w:r>
      <w:r w:rsidR="00D84A6E" w:rsidRPr="009F5AF2">
        <w:rPr>
          <w:color w:val="000000" w:themeColor="text1"/>
        </w:rPr>
        <w:t xml:space="preserve"> </w:t>
      </w:r>
      <w:r w:rsidRPr="009F5AF2">
        <w:rPr>
          <w:color w:val="000000" w:themeColor="text1"/>
        </w:rPr>
        <w:t xml:space="preserve">fold change in </w:t>
      </w:r>
      <w:r w:rsidR="007E7237" w:rsidRPr="009F5AF2">
        <w:rPr>
          <w:color w:val="000000" w:themeColor="text1"/>
        </w:rPr>
        <w:t xml:space="preserve">prey </w:t>
      </w:r>
      <w:r w:rsidRPr="009F5AF2">
        <w:rPr>
          <w:color w:val="000000" w:themeColor="text1"/>
        </w:rPr>
        <w:t xml:space="preserve">abundance </w:t>
      </w:r>
      <w:r w:rsidR="007E7237" w:rsidRPr="009F5AF2">
        <w:rPr>
          <w:color w:val="000000" w:themeColor="text1"/>
        </w:rPr>
        <w:t>pulled</w:t>
      </w:r>
      <w:r w:rsidR="00214347" w:rsidRPr="009F5AF2">
        <w:rPr>
          <w:color w:val="000000" w:themeColor="text1"/>
        </w:rPr>
        <w:t>-</w:t>
      </w:r>
      <w:r w:rsidR="007E7237" w:rsidRPr="009F5AF2">
        <w:rPr>
          <w:color w:val="000000" w:themeColor="text1"/>
        </w:rPr>
        <w:t xml:space="preserve">down with either </w:t>
      </w:r>
      <w:r w:rsidRPr="009F5AF2">
        <w:rPr>
          <w:color w:val="000000" w:themeColor="text1"/>
        </w:rPr>
        <w:t xml:space="preserve">the mutant </w:t>
      </w:r>
      <w:r w:rsidR="00F44F8C" w:rsidRPr="009F5AF2">
        <w:rPr>
          <w:color w:val="000000" w:themeColor="text1"/>
        </w:rPr>
        <w:t>or</w:t>
      </w:r>
      <w:r w:rsidR="007E7237" w:rsidRPr="009F5AF2">
        <w:rPr>
          <w:color w:val="000000" w:themeColor="text1"/>
        </w:rPr>
        <w:t xml:space="preserve"> </w:t>
      </w:r>
      <w:r w:rsidRPr="009F5AF2">
        <w:rPr>
          <w:color w:val="000000" w:themeColor="text1"/>
        </w:rPr>
        <w:t>wild</w:t>
      </w:r>
      <w:r w:rsidR="003D5FFF" w:rsidRPr="009F5AF2">
        <w:rPr>
          <w:color w:val="000000" w:themeColor="text1"/>
        </w:rPr>
        <w:t>-</w:t>
      </w:r>
      <w:r w:rsidRPr="009F5AF2">
        <w:rPr>
          <w:color w:val="000000" w:themeColor="text1"/>
        </w:rPr>
        <w:t>type</w:t>
      </w:r>
      <w:r w:rsidR="003D5FFF" w:rsidRPr="009F5AF2">
        <w:rPr>
          <w:color w:val="000000" w:themeColor="text1"/>
        </w:rPr>
        <w:t xml:space="preserve"> Gsp1</w:t>
      </w:r>
      <w:r w:rsidRPr="009F5AF2">
        <w:rPr>
          <w:color w:val="000000" w:themeColor="text1"/>
        </w:rPr>
        <w:t xml:space="preserve"> with the corresponding 3xFLAG-tag</w:t>
      </w:r>
      <w:r w:rsidR="00D84A6E" w:rsidRPr="009F5AF2">
        <w:rPr>
          <w:color w:val="000000" w:themeColor="text1"/>
        </w:rPr>
        <w:t xml:space="preserve"> (log</w:t>
      </w:r>
      <w:r w:rsidR="00D84A6E" w:rsidRPr="009F5AF2">
        <w:rPr>
          <w:color w:val="000000" w:themeColor="text1"/>
          <w:vertAlign w:val="subscript"/>
        </w:rPr>
        <w:t>2</w:t>
      </w:r>
      <w:r w:rsidR="00D84A6E" w:rsidRPr="009F5AF2">
        <w:rPr>
          <w:color w:val="000000" w:themeColor="text1"/>
        </w:rPr>
        <w:t>(</w:t>
      </w:r>
      <w:proofErr w:type="gramStart"/>
      <w:r w:rsidR="00D84A6E" w:rsidRPr="009F5AF2">
        <w:rPr>
          <w:color w:val="000000" w:themeColor="text1"/>
        </w:rPr>
        <w:t>abundance(</w:t>
      </w:r>
      <w:proofErr w:type="gramEnd"/>
      <w:r w:rsidR="00D84A6E" w:rsidRPr="009F5AF2">
        <w:rPr>
          <w:color w:val="000000" w:themeColor="text1"/>
        </w:rPr>
        <w:t>PREY)</w:t>
      </w:r>
      <w:r w:rsidR="00D84A6E" w:rsidRPr="009F5AF2">
        <w:rPr>
          <w:color w:val="000000" w:themeColor="text1"/>
          <w:vertAlign w:val="superscript"/>
        </w:rPr>
        <w:t>MUT</w:t>
      </w:r>
      <w:r w:rsidR="00D84A6E" w:rsidRPr="009F5AF2">
        <w:rPr>
          <w:color w:val="000000" w:themeColor="text1"/>
        </w:rPr>
        <w:t>/abundance(PREY)</w:t>
      </w:r>
      <w:r w:rsidR="00D84A6E" w:rsidRPr="009F5AF2">
        <w:rPr>
          <w:color w:val="000000" w:themeColor="text1"/>
          <w:vertAlign w:val="superscript"/>
        </w:rPr>
        <w:t>WT</w:t>
      </w:r>
      <w:r w:rsidR="00D84A6E" w:rsidRPr="009F5AF2">
        <w:rPr>
          <w:color w:val="000000" w:themeColor="text1"/>
        </w:rPr>
        <w:t>))</w:t>
      </w:r>
      <w:r w:rsidRPr="009F5AF2">
        <w:rPr>
          <w:color w:val="000000" w:themeColor="text1"/>
        </w:rPr>
        <w:t xml:space="preserve">. </w:t>
      </w:r>
      <w:r w:rsidRPr="009F5AF2">
        <w:rPr>
          <w:b/>
          <w:color w:val="000000" w:themeColor="text1"/>
        </w:rPr>
        <w:t>c</w:t>
      </w:r>
      <w:r w:rsidRPr="009F5AF2">
        <w:rPr>
          <w:color w:val="000000" w:themeColor="text1"/>
        </w:rPr>
        <w:t>, Prey proteins pulled down by both amino- and carboxy-terminal tagged constructs. Left semi-circle represents an amino-terminal 3xFLAG-tagged Gsp1 point mutant, and right semi-circle represents carboxy-terminal 3xFLAG-tagged Gsp1 point mutant. Semi-circle size is proportional to the significance of the log</w:t>
      </w:r>
      <w:r w:rsidRPr="009F5AF2">
        <w:rPr>
          <w:color w:val="000000" w:themeColor="text1"/>
          <w:vertAlign w:val="subscript"/>
        </w:rPr>
        <w:t>2</w:t>
      </w:r>
      <w:r w:rsidR="00733912" w:rsidRPr="009F5AF2">
        <w:rPr>
          <w:color w:val="000000" w:themeColor="text1"/>
        </w:rPr>
        <w:t>-transformed</w:t>
      </w:r>
      <w:r w:rsidRPr="009F5AF2">
        <w:rPr>
          <w:color w:val="000000" w:themeColor="text1"/>
          <w:vertAlign w:val="subscript"/>
        </w:rPr>
        <w:t xml:space="preserve"> </w:t>
      </w:r>
      <w:r w:rsidRPr="009F5AF2">
        <w:rPr>
          <w:color w:val="000000" w:themeColor="text1"/>
        </w:rPr>
        <w:t>fold change (</w:t>
      </w:r>
      <w:r w:rsidR="002C0EB9" w:rsidRPr="009F5AF2">
        <w:rPr>
          <w:color w:val="000000" w:themeColor="text1"/>
        </w:rPr>
        <w:t>false discovery rate</w:t>
      </w:r>
      <w:r w:rsidRPr="009F5AF2">
        <w:rPr>
          <w:color w:val="000000" w:themeColor="text1"/>
        </w:rPr>
        <w:t xml:space="preserve"> adjusted p-value) of the </w:t>
      </w:r>
      <w:r w:rsidR="00B217F8" w:rsidRPr="009F5AF2">
        <w:rPr>
          <w:color w:val="000000" w:themeColor="text1"/>
        </w:rPr>
        <w:t xml:space="preserve">prey </w:t>
      </w:r>
      <w:r w:rsidRPr="009F5AF2">
        <w:rPr>
          <w:color w:val="000000" w:themeColor="text1"/>
        </w:rPr>
        <w:t xml:space="preserve">abundance </w:t>
      </w:r>
      <w:r w:rsidR="00B217F8" w:rsidRPr="009F5AF2">
        <w:rPr>
          <w:color w:val="000000" w:themeColor="text1"/>
        </w:rPr>
        <w:t>in pulled</w:t>
      </w:r>
      <w:r w:rsidR="00214347" w:rsidRPr="009F5AF2">
        <w:rPr>
          <w:color w:val="000000" w:themeColor="text1"/>
        </w:rPr>
        <w:t>-</w:t>
      </w:r>
      <w:r w:rsidR="00B217F8" w:rsidRPr="009F5AF2">
        <w:rPr>
          <w:color w:val="000000" w:themeColor="text1"/>
        </w:rPr>
        <w:t xml:space="preserve">down complexes with a Gsp1 mutant </w:t>
      </w:r>
      <w:r w:rsidRPr="009F5AF2">
        <w:rPr>
          <w:color w:val="000000" w:themeColor="text1"/>
        </w:rPr>
        <w:t xml:space="preserve">compared to </w:t>
      </w:r>
      <w:r w:rsidR="00B217F8" w:rsidRPr="009F5AF2">
        <w:rPr>
          <w:color w:val="000000" w:themeColor="text1"/>
        </w:rPr>
        <w:t xml:space="preserve">complexes with </w:t>
      </w:r>
      <w:r w:rsidRPr="009F5AF2">
        <w:rPr>
          <w:color w:val="000000" w:themeColor="text1"/>
        </w:rPr>
        <w:t xml:space="preserve">the </w:t>
      </w:r>
      <w:r w:rsidR="003D5FFF" w:rsidRPr="009F5AF2">
        <w:rPr>
          <w:color w:val="000000" w:themeColor="text1"/>
        </w:rPr>
        <w:t xml:space="preserve">wild-type </w:t>
      </w:r>
      <w:r w:rsidR="00B217F8" w:rsidRPr="009F5AF2">
        <w:rPr>
          <w:color w:val="000000" w:themeColor="text1"/>
        </w:rPr>
        <w:t>Gsp1</w:t>
      </w:r>
      <w:r w:rsidRPr="009F5AF2">
        <w:rPr>
          <w:color w:val="000000" w:themeColor="text1"/>
        </w:rPr>
        <w:t xml:space="preserve">. </w:t>
      </w:r>
      <w:proofErr w:type="gramStart"/>
      <w:r w:rsidR="00DC3F13" w:rsidRPr="009F5AF2">
        <w:rPr>
          <w:color w:val="000000" w:themeColor="text1"/>
        </w:rPr>
        <w:t>Overall</w:t>
      </w:r>
      <w:proofErr w:type="gramEnd"/>
      <w:r w:rsidR="00DC3F13" w:rsidRPr="009F5AF2">
        <w:rPr>
          <w:color w:val="000000" w:themeColor="text1"/>
        </w:rPr>
        <w:t xml:space="preserve"> we identified 316 high-confidence prey partner proteins, with the amino- and carboxy-terminally tagged Gsp1 mutants pulling down 264 and 103 preys, respectively, including 51 overlapping preys. The difference in preys identified by experiments with N- or C-terminal tags illustrates the sensitivity of the interaction network to perturbation of Gsp1. To account </w:t>
      </w:r>
      <w:r w:rsidR="00DC3F13" w:rsidRPr="009F5AF2">
        <w:rPr>
          <w:color w:val="000000" w:themeColor="text1"/>
        </w:rPr>
        <w:lastRenderedPageBreak/>
        <w:t>for possible tag effects, we always computed the fold change in prey abundance only relative to the wild</w:t>
      </w:r>
      <w:r w:rsidR="003D5FFF" w:rsidRPr="009F5AF2">
        <w:rPr>
          <w:color w:val="000000" w:themeColor="text1"/>
        </w:rPr>
        <w:t>-</w:t>
      </w:r>
      <w:r w:rsidR="00DC3F13" w:rsidRPr="009F5AF2">
        <w:rPr>
          <w:color w:val="000000" w:themeColor="text1"/>
        </w:rPr>
        <w:t xml:space="preserve">type protein with the corresponding tag. </w:t>
      </w:r>
      <w:r w:rsidRPr="009F5AF2">
        <w:rPr>
          <w:color w:val="000000" w:themeColor="text1"/>
        </w:rPr>
        <w:t xml:space="preserve">In </w:t>
      </w:r>
      <w:r w:rsidRPr="009F5AF2">
        <w:rPr>
          <w:b/>
          <w:color w:val="000000" w:themeColor="text1"/>
        </w:rPr>
        <w:t>a</w:t>
      </w:r>
      <w:r w:rsidRPr="009F5AF2">
        <w:rPr>
          <w:color w:val="000000" w:themeColor="text1"/>
        </w:rPr>
        <w:t xml:space="preserve">, </w:t>
      </w:r>
      <w:r w:rsidRPr="009F5AF2">
        <w:rPr>
          <w:b/>
          <w:color w:val="000000" w:themeColor="text1"/>
        </w:rPr>
        <w:t>b</w:t>
      </w:r>
      <w:r w:rsidRPr="009F5AF2">
        <w:rPr>
          <w:color w:val="000000" w:themeColor="text1"/>
        </w:rPr>
        <w:t xml:space="preserve">, and </w:t>
      </w:r>
      <w:r w:rsidRPr="009F5AF2">
        <w:rPr>
          <w:b/>
          <w:color w:val="000000" w:themeColor="text1"/>
        </w:rPr>
        <w:t>c</w:t>
      </w:r>
      <w:r w:rsidRPr="009F5AF2">
        <w:rPr>
          <w:color w:val="000000" w:themeColor="text1"/>
        </w:rPr>
        <w:t xml:space="preserve">, decreased abundance compared to </w:t>
      </w:r>
      <w:r w:rsidR="00F44F8C" w:rsidRPr="009F5AF2">
        <w:rPr>
          <w:color w:val="000000" w:themeColor="text1"/>
        </w:rPr>
        <w:t xml:space="preserve">pull-down with </w:t>
      </w:r>
      <w:r w:rsidRPr="009F5AF2">
        <w:rPr>
          <w:color w:val="000000" w:themeColor="text1"/>
        </w:rPr>
        <w:t>wild</w:t>
      </w:r>
      <w:r w:rsidR="003D5FFF" w:rsidRPr="009F5AF2">
        <w:rPr>
          <w:color w:val="000000" w:themeColor="text1"/>
        </w:rPr>
        <w:t>-</w:t>
      </w:r>
      <w:r w:rsidRPr="009F5AF2">
        <w:rPr>
          <w:color w:val="000000" w:themeColor="text1"/>
        </w:rPr>
        <w:t>type Gsp1 is annotated in red and increased abundance in blue. The log</w:t>
      </w:r>
      <w:r w:rsidRPr="009F5AF2">
        <w:rPr>
          <w:color w:val="000000" w:themeColor="text1"/>
          <w:vertAlign w:val="subscript"/>
        </w:rPr>
        <w:t>2</w:t>
      </w:r>
      <w:r w:rsidR="00733912" w:rsidRPr="009F5AF2">
        <w:rPr>
          <w:color w:val="000000" w:themeColor="text1"/>
        </w:rPr>
        <w:t xml:space="preserve">-transformed </w:t>
      </w:r>
      <w:r w:rsidRPr="009F5AF2">
        <w:rPr>
          <w:color w:val="000000" w:themeColor="text1"/>
        </w:rPr>
        <w:t xml:space="preserve">fold change values </w:t>
      </w:r>
      <w:r w:rsidR="002C0EB9" w:rsidRPr="009F5AF2">
        <w:rPr>
          <w:color w:val="000000" w:themeColor="text1"/>
        </w:rPr>
        <w:t xml:space="preserve">are </w:t>
      </w:r>
      <w:r w:rsidRPr="009F5AF2">
        <w:rPr>
          <w:color w:val="000000" w:themeColor="text1"/>
        </w:rPr>
        <w:t>capped at +/- 4.</w:t>
      </w:r>
    </w:p>
    <w:p w14:paraId="313DE02B" w14:textId="21EE6DEF" w:rsidR="00EA1802" w:rsidRPr="009F5AF2" w:rsidRDefault="00912A29" w:rsidP="008E3C14">
      <w:pPr>
        <w:spacing w:line="360" w:lineRule="auto"/>
        <w:rPr>
          <w:color w:val="000000" w:themeColor="text1"/>
        </w:rPr>
      </w:pPr>
      <w:r w:rsidRPr="009F5AF2">
        <w:rPr>
          <w:b/>
          <w:color w:val="000000" w:themeColor="text1"/>
        </w:rPr>
        <w:t xml:space="preserve">Extended Data Figure </w:t>
      </w:r>
      <w:r w:rsidR="008E3C14" w:rsidRPr="009F5AF2">
        <w:rPr>
          <w:b/>
          <w:bCs/>
          <w:color w:val="000000" w:themeColor="text1"/>
        </w:rPr>
        <w:t>5</w:t>
      </w:r>
      <w:r w:rsidR="00E95BE9" w:rsidRPr="009F5AF2">
        <w:rPr>
          <w:b/>
          <w:color w:val="000000" w:themeColor="text1"/>
        </w:rPr>
        <w:t xml:space="preserve"> </w:t>
      </w:r>
      <w:r w:rsidR="006F2EAC" w:rsidRPr="009F5AF2">
        <w:rPr>
          <w:b/>
          <w:color w:val="000000" w:themeColor="text1"/>
        </w:rPr>
        <w:t>P</w:t>
      </w:r>
      <w:r w:rsidR="00E95BE9" w:rsidRPr="009F5AF2">
        <w:rPr>
          <w:b/>
          <w:color w:val="000000" w:themeColor="text1"/>
        </w:rPr>
        <w:t xml:space="preserve">rotein-protein interactions </w:t>
      </w:r>
      <w:r w:rsidR="006F2EAC" w:rsidRPr="009F5AF2">
        <w:rPr>
          <w:b/>
          <w:color w:val="000000" w:themeColor="text1"/>
        </w:rPr>
        <w:t xml:space="preserve">between interface mutants of Gsp1 and </w:t>
      </w:r>
      <w:r w:rsidR="00E95BE9" w:rsidRPr="009F5AF2">
        <w:rPr>
          <w:b/>
          <w:color w:val="000000" w:themeColor="text1"/>
        </w:rPr>
        <w:t>Gsp1</w:t>
      </w:r>
      <w:r w:rsidR="006F2EAC" w:rsidRPr="009F5AF2">
        <w:rPr>
          <w:b/>
          <w:color w:val="000000" w:themeColor="text1"/>
        </w:rPr>
        <w:t xml:space="preserve"> partners</w:t>
      </w:r>
      <w:r w:rsidR="00E95BE9" w:rsidRPr="009F5AF2">
        <w:rPr>
          <w:b/>
          <w:color w:val="000000" w:themeColor="text1"/>
        </w:rPr>
        <w:t xml:space="preserve"> for which there are co-complex X-ray crystal structures (core regulators Srm1 and Rna1, and effectors Yrb1, Kap95, Pse1, and Srp1).</w:t>
      </w:r>
      <w:r w:rsidR="00E95BE9" w:rsidRPr="009F5AF2">
        <w:rPr>
          <w:color w:val="000000" w:themeColor="text1"/>
        </w:rPr>
        <w:t xml:space="preserve"> </w:t>
      </w:r>
      <w:r w:rsidR="00983212" w:rsidRPr="009F5AF2">
        <w:rPr>
          <w:b/>
          <w:color w:val="000000" w:themeColor="text1"/>
          <w:szCs w:val="22"/>
        </w:rPr>
        <w:t>a</w:t>
      </w:r>
      <w:r w:rsidR="00983212" w:rsidRPr="009F5AF2">
        <w:rPr>
          <w:color w:val="000000" w:themeColor="text1"/>
          <w:szCs w:val="22"/>
        </w:rPr>
        <w:t>,</w:t>
      </w:r>
      <w:r w:rsidR="00983212" w:rsidRPr="009F5AF2">
        <w:rPr>
          <w:b/>
          <w:color w:val="000000" w:themeColor="text1"/>
          <w:szCs w:val="22"/>
        </w:rPr>
        <w:t xml:space="preserve"> b</w:t>
      </w:r>
      <w:r w:rsidR="00736B15" w:rsidRPr="009F5AF2">
        <w:rPr>
          <w:color w:val="000000" w:themeColor="text1"/>
          <w:szCs w:val="22"/>
        </w:rPr>
        <w:t>,</w:t>
      </w:r>
      <w:r w:rsidR="00983212" w:rsidRPr="009F5AF2">
        <w:rPr>
          <w:color w:val="000000" w:themeColor="text1"/>
          <w:szCs w:val="22"/>
        </w:rPr>
        <w:t xml:space="preserve"> </w:t>
      </w:r>
      <w:proofErr w:type="gramStart"/>
      <w:r w:rsidR="00983212" w:rsidRPr="009F5AF2">
        <w:rPr>
          <w:color w:val="000000" w:themeColor="text1"/>
          <w:szCs w:val="22"/>
        </w:rPr>
        <w:t>Change</w:t>
      </w:r>
      <w:proofErr w:type="gramEnd"/>
      <w:r w:rsidR="00983212" w:rsidRPr="009F5AF2">
        <w:rPr>
          <w:color w:val="000000" w:themeColor="text1"/>
          <w:szCs w:val="22"/>
        </w:rPr>
        <w:t xml:space="preserve"> in pulled-down prey partner abundance is expressed as log</w:t>
      </w:r>
      <w:r w:rsidR="00983212" w:rsidRPr="009F5AF2">
        <w:rPr>
          <w:color w:val="000000" w:themeColor="text1"/>
          <w:szCs w:val="22"/>
          <w:vertAlign w:val="subscript"/>
        </w:rPr>
        <w:t>2</w:t>
      </w:r>
      <w:r w:rsidR="00983212" w:rsidRPr="009F5AF2">
        <w:rPr>
          <w:color w:val="000000" w:themeColor="text1"/>
          <w:szCs w:val="22"/>
        </w:rPr>
        <w:t xml:space="preserve">(PREY </w:t>
      </w:r>
      <w:proofErr w:type="spellStart"/>
      <w:r w:rsidR="00983212" w:rsidRPr="009F5AF2">
        <w:rPr>
          <w:color w:val="000000" w:themeColor="text1"/>
          <w:szCs w:val="22"/>
        </w:rPr>
        <w:t>abundance</w:t>
      </w:r>
      <w:r w:rsidR="00983212" w:rsidRPr="009F5AF2">
        <w:rPr>
          <w:color w:val="000000" w:themeColor="text1"/>
          <w:szCs w:val="22"/>
          <w:vertAlign w:val="superscript"/>
        </w:rPr>
        <w:t>MUT</w:t>
      </w:r>
      <w:proofErr w:type="spellEnd"/>
      <w:r w:rsidR="00983212" w:rsidRPr="009F5AF2">
        <w:rPr>
          <w:color w:val="000000" w:themeColor="text1"/>
          <w:szCs w:val="22"/>
        </w:rPr>
        <w:t xml:space="preserve">/PREY </w:t>
      </w:r>
      <w:proofErr w:type="spellStart"/>
      <w:r w:rsidR="00983212" w:rsidRPr="009F5AF2">
        <w:rPr>
          <w:color w:val="000000" w:themeColor="text1"/>
          <w:szCs w:val="22"/>
        </w:rPr>
        <w:t>abundance</w:t>
      </w:r>
      <w:r w:rsidR="00983212" w:rsidRPr="009F5AF2">
        <w:rPr>
          <w:color w:val="000000" w:themeColor="text1"/>
          <w:szCs w:val="22"/>
          <w:vertAlign w:val="superscript"/>
        </w:rPr>
        <w:t>WT</w:t>
      </w:r>
      <w:proofErr w:type="spellEnd"/>
      <w:r w:rsidR="00983212" w:rsidRPr="009F5AF2">
        <w:rPr>
          <w:color w:val="000000" w:themeColor="text1"/>
          <w:szCs w:val="22"/>
        </w:rPr>
        <w:t>)). N-3xFL and C-3xFL labelled mutants are tagged with an amino- or carboxy-terminal triple FLAG tag, respectively</w:t>
      </w:r>
      <w:r w:rsidR="00B40D9C" w:rsidRPr="009F5AF2">
        <w:rPr>
          <w:color w:val="000000" w:themeColor="text1"/>
          <w:szCs w:val="22"/>
        </w:rPr>
        <w:t xml:space="preserve">, and partners are </w:t>
      </w:r>
      <w:proofErr w:type="spellStart"/>
      <w:r w:rsidR="00B40D9C" w:rsidRPr="009F5AF2">
        <w:rPr>
          <w:color w:val="000000" w:themeColor="text1"/>
          <w:szCs w:val="22"/>
        </w:rPr>
        <w:t>coloured</w:t>
      </w:r>
      <w:proofErr w:type="spellEnd"/>
      <w:r w:rsidR="00B40D9C" w:rsidRPr="009F5AF2">
        <w:rPr>
          <w:color w:val="000000" w:themeColor="text1"/>
          <w:szCs w:val="22"/>
        </w:rPr>
        <w:t xml:space="preserve"> as indicated</w:t>
      </w:r>
      <w:r w:rsidR="00983212" w:rsidRPr="009F5AF2">
        <w:rPr>
          <w:color w:val="000000" w:themeColor="text1"/>
          <w:szCs w:val="22"/>
        </w:rPr>
        <w:t xml:space="preserve">. </w:t>
      </w:r>
      <w:proofErr w:type="gramStart"/>
      <w:r w:rsidR="00E95BE9" w:rsidRPr="009F5AF2">
        <w:rPr>
          <w:b/>
          <w:color w:val="000000" w:themeColor="text1"/>
        </w:rPr>
        <w:t>a</w:t>
      </w:r>
      <w:r w:rsidR="00E95BE9" w:rsidRPr="009F5AF2">
        <w:rPr>
          <w:color w:val="000000" w:themeColor="text1"/>
        </w:rPr>
        <w:t>,</w:t>
      </w:r>
      <w:proofErr w:type="gramEnd"/>
      <w:r w:rsidR="00E95BE9" w:rsidRPr="009F5AF2">
        <w:rPr>
          <w:color w:val="000000" w:themeColor="text1"/>
        </w:rPr>
        <w:t xml:space="preserve"> </w:t>
      </w:r>
      <w:r w:rsidR="00B40D9C" w:rsidRPr="009F5AF2">
        <w:rPr>
          <w:color w:val="000000" w:themeColor="text1"/>
        </w:rPr>
        <w:t>Bar plot depicting c</w:t>
      </w:r>
      <w:r w:rsidR="00E95BE9" w:rsidRPr="009F5AF2">
        <w:rPr>
          <w:color w:val="000000" w:themeColor="text1"/>
        </w:rPr>
        <w:t xml:space="preserve">hanges in pulled-down prey partner abundance when the point mutation is in the core of the Gsp1 interface with the prey partner. </w:t>
      </w:r>
      <w:r w:rsidR="00E95BE9" w:rsidRPr="009F5AF2">
        <w:rPr>
          <w:b/>
          <w:color w:val="000000" w:themeColor="text1"/>
        </w:rPr>
        <w:t>b</w:t>
      </w:r>
      <w:r w:rsidR="00E95BE9" w:rsidRPr="009F5AF2">
        <w:rPr>
          <w:color w:val="000000" w:themeColor="text1"/>
        </w:rPr>
        <w:t xml:space="preserve">, </w:t>
      </w:r>
      <w:r w:rsidR="00B40D9C" w:rsidRPr="009F5AF2">
        <w:rPr>
          <w:color w:val="000000" w:themeColor="text1"/>
        </w:rPr>
        <w:t>Bar plot depicting a</w:t>
      </w:r>
      <w:r w:rsidR="00983212" w:rsidRPr="009F5AF2">
        <w:rPr>
          <w:color w:val="000000" w:themeColor="text1"/>
        </w:rPr>
        <w:t>ll c</w:t>
      </w:r>
      <w:r w:rsidR="00E95BE9" w:rsidRPr="009F5AF2">
        <w:rPr>
          <w:color w:val="000000" w:themeColor="text1"/>
        </w:rPr>
        <w:t>hanges in pulled-down prey partner abundance for core regulators Srm1 and Rna1, and effectors Yrb1, Kap95, Pse1, and Srp1</w:t>
      </w:r>
      <w:r w:rsidR="00983212" w:rsidRPr="009F5AF2">
        <w:rPr>
          <w:color w:val="000000" w:themeColor="text1"/>
        </w:rPr>
        <w:t xml:space="preserve">, </w:t>
      </w:r>
      <w:proofErr w:type="gramStart"/>
      <w:r w:rsidR="00983212" w:rsidRPr="009F5AF2">
        <w:rPr>
          <w:color w:val="000000" w:themeColor="text1"/>
        </w:rPr>
        <w:t>regardless</w:t>
      </w:r>
      <w:proofErr w:type="gramEnd"/>
      <w:r w:rsidR="00983212" w:rsidRPr="009F5AF2">
        <w:rPr>
          <w:color w:val="000000" w:themeColor="text1"/>
        </w:rPr>
        <w:t xml:space="preserve"> whether the mutation is dire</w:t>
      </w:r>
      <w:r w:rsidR="00731143" w:rsidRPr="009F5AF2">
        <w:rPr>
          <w:color w:val="000000" w:themeColor="text1"/>
        </w:rPr>
        <w:t>c</w:t>
      </w:r>
      <w:r w:rsidR="00983212" w:rsidRPr="009F5AF2">
        <w:rPr>
          <w:color w:val="000000" w:themeColor="text1"/>
        </w:rPr>
        <w:t>tly in the interface</w:t>
      </w:r>
      <w:r w:rsidR="006F2EAC" w:rsidRPr="009F5AF2">
        <w:rPr>
          <w:color w:val="000000" w:themeColor="text1"/>
        </w:rPr>
        <w:t xml:space="preserve"> core with the partner</w:t>
      </w:r>
      <w:r w:rsidR="00983212" w:rsidRPr="009F5AF2">
        <w:rPr>
          <w:color w:val="000000" w:themeColor="text1"/>
        </w:rPr>
        <w:t xml:space="preserve"> or not</w:t>
      </w:r>
      <w:r w:rsidR="00E95BE9" w:rsidRPr="009F5AF2">
        <w:rPr>
          <w:color w:val="000000" w:themeColor="text1"/>
        </w:rPr>
        <w:t xml:space="preserve">. </w:t>
      </w:r>
      <w:r w:rsidR="008E3C14" w:rsidRPr="009F5AF2">
        <w:rPr>
          <w:b/>
          <w:color w:val="000000" w:themeColor="text1"/>
        </w:rPr>
        <w:t>c</w:t>
      </w:r>
      <w:r w:rsidR="00E95BE9" w:rsidRPr="009F5AF2">
        <w:rPr>
          <w:color w:val="000000" w:themeColor="text1"/>
        </w:rPr>
        <w:t>, Distribution showing the variation in log</w:t>
      </w:r>
      <w:r w:rsidR="00E95BE9" w:rsidRPr="009F5AF2">
        <w:rPr>
          <w:color w:val="000000" w:themeColor="text1"/>
          <w:vertAlign w:val="subscript"/>
        </w:rPr>
        <w:t>2</w:t>
      </w:r>
      <w:r w:rsidR="00E95BE9" w:rsidRPr="009F5AF2">
        <w:rPr>
          <w:color w:val="000000" w:themeColor="text1"/>
        </w:rPr>
        <w:t xml:space="preserve">-transformed fold change in abundance of all prey proteins pulled down with the Gsp1 mutants, as defined by interquartile range (IQR) across mutants. Values for core partners shown as arrows (Rna1 orange, Srm1 teal, Yrb1 yellow, Kap95 green, Pse1 light green, Srp1 pink). Mean and +1 standard deviation of IQR values are highlighted with a dark gray and a light gray arrow, respectively. The extent to which the abundance of the two cycle regulators Rna1 and Srm1 changed across the Gsp1 point mutants was significantly larger than the change of an average prey protein. All IQR values are provided in </w:t>
      </w:r>
      <w:r w:rsidR="00E95BE9" w:rsidRPr="009F5AF2">
        <w:rPr>
          <w:b/>
          <w:color w:val="000000" w:themeColor="text1"/>
        </w:rPr>
        <w:t>Supplementary File 1 Table 5</w:t>
      </w:r>
      <w:r w:rsidR="00E95BE9" w:rsidRPr="009F5AF2">
        <w:rPr>
          <w:color w:val="000000" w:themeColor="text1"/>
        </w:rPr>
        <w:t>.</w:t>
      </w:r>
    </w:p>
    <w:p w14:paraId="31F59A03" w14:textId="6112D05A" w:rsidR="0037364D" w:rsidRPr="009F5AF2" w:rsidRDefault="00EA1802" w:rsidP="007B5189">
      <w:pPr>
        <w:spacing w:line="360" w:lineRule="auto"/>
        <w:rPr>
          <w:color w:val="000000" w:themeColor="text1"/>
        </w:rPr>
      </w:pPr>
      <w:r w:rsidRPr="009F5AF2">
        <w:rPr>
          <w:b/>
          <w:color w:val="000000" w:themeColor="text1"/>
        </w:rPr>
        <w:t xml:space="preserve">Extended Data Figure </w:t>
      </w:r>
      <w:r w:rsidR="00E95BE9" w:rsidRPr="009F5AF2">
        <w:rPr>
          <w:b/>
          <w:color w:val="000000" w:themeColor="text1"/>
        </w:rPr>
        <w:t>6</w:t>
      </w:r>
      <w:r w:rsidRPr="009F5AF2">
        <w:rPr>
          <w:b/>
          <w:color w:val="000000" w:themeColor="text1"/>
        </w:rPr>
        <w:t xml:space="preserve"> Effect of Gsp1 point mutations on the </w:t>
      </w:r>
      <w:r w:rsidRPr="009F5AF2">
        <w:rPr>
          <w:b/>
          <w:i/>
          <w:color w:val="000000" w:themeColor="text1"/>
        </w:rPr>
        <w:t>in vitro</w:t>
      </w:r>
      <w:r w:rsidRPr="009F5AF2">
        <w:rPr>
          <w:b/>
          <w:color w:val="000000" w:themeColor="text1"/>
        </w:rPr>
        <w:t xml:space="preserve"> efficiency </w:t>
      </w:r>
      <w:r w:rsidR="008A1AD8" w:rsidRPr="009F5AF2">
        <w:rPr>
          <w:b/>
          <w:color w:val="000000" w:themeColor="text1"/>
        </w:rPr>
        <w:t xml:space="preserve">of </w:t>
      </w:r>
      <w:r w:rsidRPr="009F5AF2">
        <w:rPr>
          <w:b/>
          <w:color w:val="000000" w:themeColor="text1"/>
        </w:rPr>
        <w:t>GAP-mediated GTP hydrolysis and GEF-mediated nucleotide exchange.</w:t>
      </w:r>
      <w:r w:rsidRPr="009F5AF2">
        <w:rPr>
          <w:color w:val="000000" w:themeColor="text1"/>
        </w:rPr>
        <w:t xml:space="preserve"> </w:t>
      </w:r>
      <w:r w:rsidRPr="009F5AF2">
        <w:rPr>
          <w:b/>
          <w:color w:val="000000" w:themeColor="text1"/>
        </w:rPr>
        <w:t>a</w:t>
      </w:r>
      <w:r w:rsidRPr="009F5AF2">
        <w:rPr>
          <w:color w:val="000000" w:themeColor="text1"/>
        </w:rPr>
        <w:t xml:space="preserve">, </w:t>
      </w:r>
      <w:proofErr w:type="spellStart"/>
      <w:r w:rsidRPr="009F5AF2">
        <w:rPr>
          <w:color w:val="000000" w:themeColor="text1"/>
        </w:rPr>
        <w:t>k</w:t>
      </w:r>
      <w:r w:rsidRPr="009F5AF2">
        <w:rPr>
          <w:color w:val="000000" w:themeColor="text1"/>
          <w:vertAlign w:val="subscript"/>
        </w:rPr>
        <w:t>cat</w:t>
      </w:r>
      <w:proofErr w:type="spellEnd"/>
      <w:r w:rsidRPr="009F5AF2">
        <w:rPr>
          <w:color w:val="000000" w:themeColor="text1"/>
        </w:rPr>
        <w:t xml:space="preserve"> and </w:t>
      </w:r>
      <w:r w:rsidRPr="009F5AF2">
        <w:rPr>
          <w:b/>
          <w:color w:val="000000" w:themeColor="text1"/>
        </w:rPr>
        <w:t>b</w:t>
      </w:r>
      <w:r w:rsidRPr="009F5AF2">
        <w:rPr>
          <w:color w:val="000000" w:themeColor="text1"/>
        </w:rPr>
        <w:t>, K</w:t>
      </w:r>
      <w:r w:rsidRPr="009F5AF2">
        <w:rPr>
          <w:color w:val="000000" w:themeColor="text1"/>
          <w:vertAlign w:val="subscript"/>
        </w:rPr>
        <w:t>m</w:t>
      </w:r>
      <w:r w:rsidRPr="009F5AF2">
        <w:rPr>
          <w:color w:val="000000" w:themeColor="text1"/>
        </w:rPr>
        <w:t xml:space="preserve"> values of GAP-mediated GTP hydrolysis of wild</w:t>
      </w:r>
      <w:r w:rsidR="003D5FFF" w:rsidRPr="009F5AF2">
        <w:rPr>
          <w:color w:val="000000" w:themeColor="text1"/>
        </w:rPr>
        <w:t>-</w:t>
      </w:r>
      <w:r w:rsidRPr="009F5AF2">
        <w:rPr>
          <w:color w:val="000000" w:themeColor="text1"/>
        </w:rPr>
        <w:t xml:space="preserve">type and point mutant Gsp1. Error bars represent the standard deviation of the </w:t>
      </w:r>
      <w:proofErr w:type="spellStart"/>
      <w:r w:rsidRPr="009F5AF2">
        <w:rPr>
          <w:color w:val="000000" w:themeColor="text1"/>
        </w:rPr>
        <w:t>k</w:t>
      </w:r>
      <w:r w:rsidRPr="009F5AF2">
        <w:rPr>
          <w:color w:val="000000" w:themeColor="text1"/>
          <w:vertAlign w:val="subscript"/>
        </w:rPr>
        <w:t>cat</w:t>
      </w:r>
      <w:proofErr w:type="spellEnd"/>
      <w:r w:rsidRPr="009F5AF2">
        <w:rPr>
          <w:color w:val="000000" w:themeColor="text1"/>
        </w:rPr>
        <w:t xml:space="preserve"> and the K</w:t>
      </w:r>
      <w:r w:rsidRPr="009F5AF2">
        <w:rPr>
          <w:color w:val="000000" w:themeColor="text1"/>
          <w:vertAlign w:val="subscript"/>
        </w:rPr>
        <w:t>m</w:t>
      </w:r>
      <w:r w:rsidRPr="009F5AF2">
        <w:rPr>
          <w:color w:val="000000" w:themeColor="text1"/>
        </w:rPr>
        <w:t xml:space="preserve"> parameters from the integrated Michaelis-Menten fit for n </w:t>
      </w:r>
      <w:r w:rsidRPr="009F5AF2">
        <w:rPr>
          <w:rFonts w:ascii="MS Gothic" w:eastAsia="MS Gothic" w:hAnsi="MS Gothic"/>
          <w:color w:val="000000" w:themeColor="text1"/>
        </w:rPr>
        <w:t>≥</w:t>
      </w:r>
      <w:r w:rsidRPr="009F5AF2">
        <w:rPr>
          <w:color w:val="000000" w:themeColor="text1"/>
        </w:rPr>
        <w:t xml:space="preserve"> 3 replicates. </w:t>
      </w:r>
      <w:r w:rsidRPr="009F5AF2">
        <w:rPr>
          <w:b/>
          <w:color w:val="000000" w:themeColor="text1"/>
        </w:rPr>
        <w:t>c</w:t>
      </w:r>
      <w:r w:rsidRPr="009F5AF2">
        <w:rPr>
          <w:color w:val="000000" w:themeColor="text1"/>
        </w:rPr>
        <w:t xml:space="preserve">, </w:t>
      </w:r>
      <w:proofErr w:type="spellStart"/>
      <w:r w:rsidRPr="009F5AF2">
        <w:rPr>
          <w:color w:val="000000" w:themeColor="text1"/>
        </w:rPr>
        <w:t>k</w:t>
      </w:r>
      <w:r w:rsidRPr="009F5AF2">
        <w:rPr>
          <w:color w:val="000000" w:themeColor="text1"/>
          <w:vertAlign w:val="subscript"/>
        </w:rPr>
        <w:t>cat</w:t>
      </w:r>
      <w:proofErr w:type="spellEnd"/>
      <w:r w:rsidRPr="009F5AF2">
        <w:rPr>
          <w:color w:val="000000" w:themeColor="text1"/>
        </w:rPr>
        <w:t xml:space="preserve"> and </w:t>
      </w:r>
      <w:r w:rsidRPr="009F5AF2">
        <w:rPr>
          <w:b/>
          <w:color w:val="000000" w:themeColor="text1"/>
        </w:rPr>
        <w:t>d</w:t>
      </w:r>
      <w:r w:rsidRPr="009F5AF2">
        <w:rPr>
          <w:color w:val="000000" w:themeColor="text1"/>
        </w:rPr>
        <w:t>, K</w:t>
      </w:r>
      <w:r w:rsidRPr="009F5AF2">
        <w:rPr>
          <w:color w:val="000000" w:themeColor="text1"/>
          <w:vertAlign w:val="subscript"/>
        </w:rPr>
        <w:t>m</w:t>
      </w:r>
      <w:r w:rsidRPr="009F5AF2">
        <w:rPr>
          <w:color w:val="000000" w:themeColor="text1"/>
        </w:rPr>
        <w:t xml:space="preserve"> of GEF-mediated nucleotide exchange of wild</w:t>
      </w:r>
      <w:r w:rsidR="003D5FFF" w:rsidRPr="009F5AF2">
        <w:rPr>
          <w:color w:val="000000" w:themeColor="text1"/>
        </w:rPr>
        <w:t>-</w:t>
      </w:r>
      <w:r w:rsidRPr="009F5AF2">
        <w:rPr>
          <w:color w:val="000000" w:themeColor="text1"/>
        </w:rPr>
        <w:t xml:space="preserve">type and point mutant Gsp1. </w:t>
      </w:r>
      <w:r w:rsidR="00156622" w:rsidRPr="009F5AF2">
        <w:rPr>
          <w:color w:val="000000" w:themeColor="text1"/>
        </w:rPr>
        <w:t xml:space="preserve">Inset shows </w:t>
      </w:r>
      <w:r w:rsidR="007C2819" w:rsidRPr="009F5AF2">
        <w:rPr>
          <w:color w:val="000000" w:themeColor="text1"/>
        </w:rPr>
        <w:t>the K</w:t>
      </w:r>
      <w:r w:rsidR="007C2819" w:rsidRPr="009F5AF2">
        <w:rPr>
          <w:color w:val="000000" w:themeColor="text1"/>
          <w:vertAlign w:val="subscript"/>
        </w:rPr>
        <w:t>m</w:t>
      </w:r>
      <w:r w:rsidR="007C2819" w:rsidRPr="009F5AF2">
        <w:rPr>
          <w:color w:val="000000" w:themeColor="text1"/>
        </w:rPr>
        <w:t xml:space="preserve"> </w:t>
      </w:r>
      <w:proofErr w:type="spellStart"/>
      <w:r w:rsidR="007C2819" w:rsidRPr="009F5AF2">
        <w:rPr>
          <w:color w:val="000000" w:themeColor="text1"/>
        </w:rPr>
        <w:t>barplot</w:t>
      </w:r>
      <w:proofErr w:type="spellEnd"/>
      <w:r w:rsidR="007C2819" w:rsidRPr="009F5AF2">
        <w:rPr>
          <w:color w:val="000000" w:themeColor="text1"/>
        </w:rPr>
        <w:t xml:space="preserve"> for all but the four mutants with the highest K</w:t>
      </w:r>
      <w:r w:rsidR="007C2819" w:rsidRPr="009F5AF2">
        <w:rPr>
          <w:color w:val="000000" w:themeColor="text1"/>
          <w:vertAlign w:val="subscript"/>
        </w:rPr>
        <w:t>m</w:t>
      </w:r>
      <w:r w:rsidR="00B849CB" w:rsidRPr="009F5AF2">
        <w:rPr>
          <w:color w:val="000000" w:themeColor="text1"/>
          <w:vertAlign w:val="subscript"/>
        </w:rPr>
        <w:t xml:space="preserve"> </w:t>
      </w:r>
      <w:r w:rsidR="00B849CB" w:rsidRPr="009F5AF2">
        <w:rPr>
          <w:color w:val="000000" w:themeColor="text1"/>
        </w:rPr>
        <w:t>(K101R, R108L, R108I, and R108Y)</w:t>
      </w:r>
      <w:r w:rsidR="00156622" w:rsidRPr="009F5AF2">
        <w:rPr>
          <w:color w:val="000000" w:themeColor="text1"/>
        </w:rPr>
        <w:t xml:space="preserve">. </w:t>
      </w:r>
      <w:r w:rsidR="008E1EC4" w:rsidRPr="009F5AF2">
        <w:rPr>
          <w:color w:val="000000" w:themeColor="text1"/>
        </w:rPr>
        <w:t xml:space="preserve">Error bars represent the value plus/minus the standard error of the Michaelis-Menten fit to data from n </w:t>
      </w:r>
      <w:r w:rsidR="008E1EC4" w:rsidRPr="009F5AF2">
        <w:rPr>
          <w:rFonts w:ascii="MS Gothic" w:eastAsia="MS Gothic" w:hAnsi="MS Gothic"/>
          <w:color w:val="000000" w:themeColor="text1"/>
        </w:rPr>
        <w:t>≥</w:t>
      </w:r>
      <w:r w:rsidR="008E1EC4" w:rsidRPr="009F5AF2">
        <w:rPr>
          <w:color w:val="000000" w:themeColor="text1"/>
        </w:rPr>
        <w:t xml:space="preserve"> 17 measurements at different substrate concentrations</w:t>
      </w:r>
      <w:r w:rsidRPr="009F5AF2">
        <w:rPr>
          <w:color w:val="000000" w:themeColor="text1"/>
        </w:rPr>
        <w:t xml:space="preserve">. </w:t>
      </w:r>
      <w:r w:rsidRPr="009F5AF2">
        <w:rPr>
          <w:b/>
          <w:color w:val="000000" w:themeColor="text1"/>
        </w:rPr>
        <w:t>a</w:t>
      </w:r>
      <w:r w:rsidRPr="009F5AF2">
        <w:rPr>
          <w:color w:val="000000" w:themeColor="text1"/>
        </w:rPr>
        <w:t>,</w:t>
      </w:r>
      <w:r w:rsidRPr="009F5AF2">
        <w:rPr>
          <w:b/>
          <w:color w:val="000000" w:themeColor="text1"/>
        </w:rPr>
        <w:t xml:space="preserve"> b</w:t>
      </w:r>
      <w:r w:rsidRPr="009F5AF2">
        <w:rPr>
          <w:color w:val="000000" w:themeColor="text1"/>
        </w:rPr>
        <w:t>,</w:t>
      </w:r>
      <w:r w:rsidRPr="009F5AF2">
        <w:rPr>
          <w:b/>
          <w:color w:val="000000" w:themeColor="text1"/>
        </w:rPr>
        <w:t xml:space="preserve"> c</w:t>
      </w:r>
      <w:r w:rsidRPr="009F5AF2">
        <w:rPr>
          <w:color w:val="000000" w:themeColor="text1"/>
        </w:rPr>
        <w:t>,</w:t>
      </w:r>
      <w:r w:rsidRPr="009F5AF2">
        <w:rPr>
          <w:b/>
          <w:color w:val="000000" w:themeColor="text1"/>
        </w:rPr>
        <w:t xml:space="preserve"> d</w:t>
      </w:r>
      <w:r w:rsidRPr="009F5AF2">
        <w:rPr>
          <w:color w:val="000000" w:themeColor="text1"/>
        </w:rPr>
        <w:t>, Dotted lines indicate the wild</w:t>
      </w:r>
      <w:r w:rsidR="003D5FFF" w:rsidRPr="009F5AF2">
        <w:rPr>
          <w:color w:val="000000" w:themeColor="text1"/>
        </w:rPr>
        <w:t>-</w:t>
      </w:r>
      <w:r w:rsidRPr="009F5AF2">
        <w:rPr>
          <w:color w:val="000000" w:themeColor="text1"/>
        </w:rPr>
        <w:t>type values. Dark blue bar denotes the wild</w:t>
      </w:r>
      <w:r w:rsidR="003D5FFF" w:rsidRPr="009F5AF2">
        <w:rPr>
          <w:color w:val="000000" w:themeColor="text1"/>
        </w:rPr>
        <w:t>-</w:t>
      </w:r>
      <w:r w:rsidRPr="009F5AF2">
        <w:rPr>
          <w:color w:val="000000" w:themeColor="text1"/>
        </w:rPr>
        <w:t xml:space="preserve">type Gsp1, and orange and teal bars highlight the residues that are in the </w:t>
      </w:r>
      <w:r w:rsidR="00E50CC4" w:rsidRPr="009F5AF2">
        <w:rPr>
          <w:color w:val="000000" w:themeColor="text1"/>
        </w:rPr>
        <w:t xml:space="preserve">core of the </w:t>
      </w:r>
      <w:r w:rsidRPr="009F5AF2">
        <w:rPr>
          <w:color w:val="000000" w:themeColor="text1"/>
        </w:rPr>
        <w:lastRenderedPageBreak/>
        <w:t xml:space="preserve">interface with the GAP and GEF, respectively. </w:t>
      </w:r>
      <w:r w:rsidRPr="009F5AF2">
        <w:rPr>
          <w:b/>
          <w:color w:val="000000" w:themeColor="text1"/>
        </w:rPr>
        <w:t>e</w:t>
      </w:r>
      <w:r w:rsidRPr="009F5AF2">
        <w:rPr>
          <w:color w:val="000000" w:themeColor="text1"/>
        </w:rPr>
        <w:t xml:space="preserve">, Comparison of relative change in catalytic efficiencies of the GAP-mediated GTP hydrolysis (orange bars) and GEF-mediated nucleotide exchange (teal bars) defined as </w:t>
      </w:r>
      <w:proofErr w:type="spellStart"/>
      <w:r w:rsidRPr="009F5AF2">
        <w:rPr>
          <w:color w:val="000000" w:themeColor="text1"/>
        </w:rPr>
        <w:t>k</w:t>
      </w:r>
      <w:r w:rsidRPr="009F5AF2">
        <w:rPr>
          <w:color w:val="000000" w:themeColor="text1"/>
          <w:vertAlign w:val="subscript"/>
        </w:rPr>
        <w:t>cat</w:t>
      </w:r>
      <w:r w:rsidR="00D72C88" w:rsidRPr="009F5AF2">
        <w:rPr>
          <w:color w:val="000000" w:themeColor="text1"/>
          <w:vertAlign w:val="superscript"/>
        </w:rPr>
        <w:t>MUT</w:t>
      </w:r>
      <w:proofErr w:type="spellEnd"/>
      <w:r w:rsidRPr="009F5AF2">
        <w:rPr>
          <w:color w:val="000000" w:themeColor="text1"/>
        </w:rPr>
        <w:t>/</w:t>
      </w:r>
      <w:proofErr w:type="spellStart"/>
      <w:proofErr w:type="gramStart"/>
      <w:r w:rsidRPr="009F5AF2">
        <w:rPr>
          <w:color w:val="000000" w:themeColor="text1"/>
        </w:rPr>
        <w:t>K</w:t>
      </w:r>
      <w:r w:rsidRPr="009F5AF2">
        <w:rPr>
          <w:color w:val="000000" w:themeColor="text1"/>
          <w:vertAlign w:val="subscript"/>
        </w:rPr>
        <w:t>m</w:t>
      </w:r>
      <w:r w:rsidR="00D72C88" w:rsidRPr="009F5AF2">
        <w:rPr>
          <w:color w:val="000000" w:themeColor="text1"/>
          <w:vertAlign w:val="superscript"/>
        </w:rPr>
        <w:t>MUT</w:t>
      </w:r>
      <w:proofErr w:type="spellEnd"/>
      <w:r w:rsidR="002C131F" w:rsidRPr="009F5AF2">
        <w:rPr>
          <w:color w:val="000000" w:themeColor="text1"/>
          <w:vertAlign w:val="subscript"/>
        </w:rPr>
        <w:t xml:space="preserve"> </w:t>
      </w:r>
      <w:r w:rsidRPr="009F5AF2">
        <w:rPr>
          <w:color w:val="000000" w:themeColor="text1"/>
        </w:rPr>
        <w:t xml:space="preserve"> /</w:t>
      </w:r>
      <w:proofErr w:type="gramEnd"/>
      <w:r w:rsidRPr="009F5AF2">
        <w:rPr>
          <w:color w:val="000000" w:themeColor="text1"/>
        </w:rPr>
        <w:t xml:space="preserve"> </w:t>
      </w:r>
      <w:proofErr w:type="spellStart"/>
      <w:r w:rsidRPr="009F5AF2">
        <w:rPr>
          <w:color w:val="000000" w:themeColor="text1"/>
        </w:rPr>
        <w:t>k</w:t>
      </w:r>
      <w:r w:rsidRPr="009F5AF2">
        <w:rPr>
          <w:color w:val="000000" w:themeColor="text1"/>
          <w:vertAlign w:val="subscript"/>
        </w:rPr>
        <w:t>cat</w:t>
      </w:r>
      <w:r w:rsidR="00D72C88" w:rsidRPr="009F5AF2">
        <w:rPr>
          <w:color w:val="000000" w:themeColor="text1"/>
          <w:vertAlign w:val="superscript"/>
        </w:rPr>
        <w:t>WT</w:t>
      </w:r>
      <w:proofErr w:type="spellEnd"/>
      <w:r w:rsidRPr="009F5AF2">
        <w:rPr>
          <w:color w:val="000000" w:themeColor="text1"/>
        </w:rPr>
        <w:t>/</w:t>
      </w:r>
      <w:proofErr w:type="spellStart"/>
      <w:r w:rsidRPr="009F5AF2">
        <w:rPr>
          <w:color w:val="000000" w:themeColor="text1"/>
        </w:rPr>
        <w:t>K</w:t>
      </w:r>
      <w:r w:rsidRPr="009F5AF2">
        <w:rPr>
          <w:color w:val="000000" w:themeColor="text1"/>
          <w:vertAlign w:val="subscript"/>
        </w:rPr>
        <w:t>m</w:t>
      </w:r>
      <w:r w:rsidR="00D72C88" w:rsidRPr="009F5AF2">
        <w:rPr>
          <w:color w:val="000000" w:themeColor="text1"/>
          <w:vertAlign w:val="superscript"/>
        </w:rPr>
        <w:t>WT</w:t>
      </w:r>
      <w:proofErr w:type="spellEnd"/>
      <w:r w:rsidRPr="009F5AF2">
        <w:rPr>
          <w:color w:val="000000" w:themeColor="text1"/>
        </w:rPr>
        <w:t xml:space="preserve">. Gray line indicates a three-fold increase compared to wild </w:t>
      </w:r>
      <w:proofErr w:type="gramStart"/>
      <w:r w:rsidRPr="009F5AF2">
        <w:rPr>
          <w:color w:val="000000" w:themeColor="text1"/>
        </w:rPr>
        <w:t>type,</w:t>
      </w:r>
      <w:proofErr w:type="gramEnd"/>
      <w:r w:rsidRPr="009F5AF2">
        <w:rPr>
          <w:color w:val="000000" w:themeColor="text1"/>
        </w:rPr>
        <w:t xml:space="preserve"> black line indicates a three-fold decrease compared to wild type. Error bars represent the added standard </w:t>
      </w:r>
      <w:r w:rsidR="005276F2" w:rsidRPr="009F5AF2">
        <w:rPr>
          <w:color w:val="000000" w:themeColor="text1"/>
        </w:rPr>
        <w:t xml:space="preserve">error of the mean </w:t>
      </w:r>
      <w:r w:rsidR="008A1AD8" w:rsidRPr="009F5AF2">
        <w:rPr>
          <w:color w:val="000000" w:themeColor="text1"/>
        </w:rPr>
        <w:t>(for GAP)</w:t>
      </w:r>
      <w:r w:rsidRPr="009F5AF2">
        <w:rPr>
          <w:color w:val="000000" w:themeColor="text1"/>
        </w:rPr>
        <w:t xml:space="preserve"> </w:t>
      </w:r>
      <w:r w:rsidR="008A1AD8" w:rsidRPr="009F5AF2">
        <w:rPr>
          <w:color w:val="000000" w:themeColor="text1"/>
        </w:rPr>
        <w:t xml:space="preserve">or </w:t>
      </w:r>
      <w:r w:rsidR="005276F2" w:rsidRPr="009F5AF2">
        <w:rPr>
          <w:color w:val="000000" w:themeColor="text1"/>
        </w:rPr>
        <w:t xml:space="preserve">standard </w:t>
      </w:r>
      <w:r w:rsidR="008A1AD8" w:rsidRPr="009F5AF2">
        <w:rPr>
          <w:color w:val="000000" w:themeColor="text1"/>
        </w:rPr>
        <w:t>error</w:t>
      </w:r>
      <w:r w:rsidR="005276F2" w:rsidRPr="009F5AF2">
        <w:rPr>
          <w:color w:val="000000" w:themeColor="text1"/>
        </w:rPr>
        <w:t xml:space="preserve"> of the fit</w:t>
      </w:r>
      <w:r w:rsidR="008A1AD8" w:rsidRPr="009F5AF2">
        <w:rPr>
          <w:color w:val="000000" w:themeColor="text1"/>
        </w:rPr>
        <w:t xml:space="preserve"> (for GEF) </w:t>
      </w:r>
      <w:r w:rsidRPr="009F5AF2">
        <w:rPr>
          <w:color w:val="000000" w:themeColor="text1"/>
        </w:rPr>
        <w:t>values of the mutant and the wild</w:t>
      </w:r>
      <w:r w:rsidR="003D5FFF" w:rsidRPr="009F5AF2">
        <w:rPr>
          <w:color w:val="000000" w:themeColor="text1"/>
        </w:rPr>
        <w:t>-</w:t>
      </w:r>
      <w:r w:rsidRPr="009F5AF2">
        <w:rPr>
          <w:color w:val="000000" w:themeColor="text1"/>
        </w:rPr>
        <w:t>type efficiency (</w:t>
      </w:r>
      <w:proofErr w:type="spellStart"/>
      <w:r w:rsidRPr="009F5AF2">
        <w:rPr>
          <w:color w:val="000000" w:themeColor="text1"/>
        </w:rPr>
        <w:t>k</w:t>
      </w:r>
      <w:r w:rsidRPr="009F5AF2">
        <w:rPr>
          <w:color w:val="000000" w:themeColor="text1"/>
          <w:vertAlign w:val="subscript"/>
        </w:rPr>
        <w:t>cat</w:t>
      </w:r>
      <w:proofErr w:type="spellEnd"/>
      <w:r w:rsidRPr="009F5AF2">
        <w:rPr>
          <w:color w:val="000000" w:themeColor="text1"/>
        </w:rPr>
        <w:t>/K</w:t>
      </w:r>
      <w:r w:rsidRPr="009F5AF2">
        <w:rPr>
          <w:color w:val="000000" w:themeColor="text1"/>
          <w:vertAlign w:val="subscript"/>
        </w:rPr>
        <w:t>m</w:t>
      </w:r>
      <w:r w:rsidRPr="009F5AF2">
        <w:rPr>
          <w:color w:val="000000" w:themeColor="text1"/>
        </w:rPr>
        <w:t>) values.</w:t>
      </w:r>
    </w:p>
    <w:p w14:paraId="44B7CA33" w14:textId="635539DB" w:rsidR="009F5AF2" w:rsidRDefault="00EA1802" w:rsidP="007B5189">
      <w:pPr>
        <w:spacing w:line="360" w:lineRule="auto"/>
        <w:rPr>
          <w:color w:val="000000" w:themeColor="text1"/>
        </w:rPr>
      </w:pPr>
      <w:r w:rsidRPr="009F5AF2">
        <w:rPr>
          <w:b/>
          <w:color w:val="000000" w:themeColor="text1"/>
        </w:rPr>
        <w:t xml:space="preserve">Extended Data Figure </w:t>
      </w:r>
      <w:r w:rsidR="00E95BE9" w:rsidRPr="009F5AF2">
        <w:rPr>
          <w:b/>
          <w:color w:val="000000" w:themeColor="text1"/>
        </w:rPr>
        <w:t>7</w:t>
      </w:r>
      <w:r w:rsidRPr="009F5AF2">
        <w:rPr>
          <w:b/>
          <w:color w:val="000000" w:themeColor="text1"/>
        </w:rPr>
        <w:t xml:space="preserve"> Gsp1 interface mutations act allosterically to modulate the rate of GTP hydrolysis.</w:t>
      </w:r>
      <w:r w:rsidRPr="009F5AF2">
        <w:rPr>
          <w:color w:val="000000" w:themeColor="text1"/>
        </w:rPr>
        <w:t xml:space="preserve"> </w:t>
      </w:r>
      <w:r w:rsidR="00342A9A" w:rsidRPr="009F5AF2">
        <w:rPr>
          <w:b/>
          <w:color w:val="000000" w:themeColor="text1"/>
        </w:rPr>
        <w:t>a</w:t>
      </w:r>
      <w:r w:rsidR="00342A9A" w:rsidRPr="009F5AF2">
        <w:rPr>
          <w:color w:val="000000" w:themeColor="text1"/>
        </w:rPr>
        <w:t xml:space="preserve">, Annotated 1D </w:t>
      </w:r>
      <w:r w:rsidR="00342A9A" w:rsidRPr="009F5AF2">
        <w:rPr>
          <w:color w:val="000000" w:themeColor="text1"/>
          <w:vertAlign w:val="superscript"/>
        </w:rPr>
        <w:t>31</w:t>
      </w:r>
      <w:r w:rsidR="00342A9A" w:rsidRPr="009F5AF2">
        <w:rPr>
          <w:color w:val="000000" w:themeColor="text1"/>
        </w:rPr>
        <w:t>P NMR spectrum of wild</w:t>
      </w:r>
      <w:r w:rsidR="003D5FFF" w:rsidRPr="009F5AF2">
        <w:rPr>
          <w:color w:val="000000" w:themeColor="text1"/>
        </w:rPr>
        <w:t>-</w:t>
      </w:r>
      <w:r w:rsidR="00342A9A" w:rsidRPr="009F5AF2">
        <w:rPr>
          <w:color w:val="000000" w:themeColor="text1"/>
        </w:rPr>
        <w:t xml:space="preserve">type Gsp1 </w:t>
      </w:r>
      <w:r w:rsidR="00813F13" w:rsidRPr="009F5AF2">
        <w:rPr>
          <w:color w:val="000000" w:themeColor="text1"/>
        </w:rPr>
        <w:t>loaded with</w:t>
      </w:r>
      <w:r w:rsidR="00342A9A" w:rsidRPr="009F5AF2">
        <w:rPr>
          <w:color w:val="000000" w:themeColor="text1"/>
        </w:rPr>
        <w:t xml:space="preserve"> GTP. Peak areas </w:t>
      </w:r>
      <w:r w:rsidR="000A2762" w:rsidRPr="009F5AF2">
        <w:rPr>
          <w:color w:val="000000" w:themeColor="text1"/>
        </w:rPr>
        <w:t xml:space="preserve">are </w:t>
      </w:r>
      <w:r w:rsidR="00342A9A" w:rsidRPr="009F5AF2">
        <w:rPr>
          <w:color w:val="000000" w:themeColor="text1"/>
        </w:rPr>
        <w:t>computed over intervals shown and normalized to the GTPβ bound (GTPβb</w:t>
      </w:r>
      <w:r w:rsidR="004B5B82" w:rsidRPr="009F5AF2">
        <w:rPr>
          <w:color w:val="000000" w:themeColor="text1"/>
        </w:rPr>
        <w:t>ound</w:t>
      </w:r>
      <w:r w:rsidR="00342A9A" w:rsidRPr="009F5AF2">
        <w:rPr>
          <w:color w:val="000000" w:themeColor="text1"/>
        </w:rPr>
        <w:t xml:space="preserve">) peak. The peaks from left to right correspond </w:t>
      </w:r>
      <w:proofErr w:type="gramStart"/>
      <w:r w:rsidR="00342A9A" w:rsidRPr="009F5AF2">
        <w:rPr>
          <w:color w:val="000000" w:themeColor="text1"/>
        </w:rPr>
        <w:t>to:</w:t>
      </w:r>
      <w:proofErr w:type="gramEnd"/>
      <w:r w:rsidR="00342A9A" w:rsidRPr="009F5AF2">
        <w:rPr>
          <w:color w:val="000000" w:themeColor="text1"/>
        </w:rPr>
        <w:t xml:space="preserve"> free phosphate (Pi), β phosphate of </w:t>
      </w:r>
      <w:r w:rsidR="00A275A6" w:rsidRPr="009F5AF2">
        <w:rPr>
          <w:color w:val="000000" w:themeColor="text1"/>
        </w:rPr>
        <w:t xml:space="preserve">GDP </w:t>
      </w:r>
      <w:r w:rsidR="00342A9A" w:rsidRPr="009F5AF2">
        <w:rPr>
          <w:color w:val="000000" w:themeColor="text1"/>
        </w:rPr>
        <w:t>bound</w:t>
      </w:r>
      <w:r w:rsidR="00A275A6" w:rsidRPr="009F5AF2">
        <w:rPr>
          <w:color w:val="000000" w:themeColor="text1"/>
        </w:rPr>
        <w:t xml:space="preserve"> to</w:t>
      </w:r>
      <w:r w:rsidR="00342A9A" w:rsidRPr="009F5AF2">
        <w:rPr>
          <w:color w:val="000000" w:themeColor="text1"/>
        </w:rPr>
        <w:t xml:space="preserve"> G</w:t>
      </w:r>
      <w:r w:rsidR="00A275A6" w:rsidRPr="009F5AF2">
        <w:rPr>
          <w:color w:val="000000" w:themeColor="text1"/>
        </w:rPr>
        <w:t>sp1</w:t>
      </w:r>
      <w:r w:rsidR="00342A9A" w:rsidRPr="009F5AF2">
        <w:rPr>
          <w:color w:val="000000" w:themeColor="text1"/>
        </w:rPr>
        <w:t xml:space="preserve"> (GDPβbound), β phosphate of free (unbound) GDP (GDPβfree), γ phosphate of G</w:t>
      </w:r>
      <w:r w:rsidR="00A275A6" w:rsidRPr="009F5AF2">
        <w:rPr>
          <w:color w:val="000000" w:themeColor="text1"/>
        </w:rPr>
        <w:t>TP bound to Gsp1</w:t>
      </w:r>
      <w:r w:rsidR="00342A9A" w:rsidRPr="009F5AF2">
        <w:rPr>
          <w:color w:val="000000" w:themeColor="text1"/>
        </w:rPr>
        <w:t xml:space="preserve"> in conformation 1 (γ1), γ phosphate of G</w:t>
      </w:r>
      <w:r w:rsidR="00A275A6" w:rsidRPr="009F5AF2">
        <w:rPr>
          <w:color w:val="000000" w:themeColor="text1"/>
        </w:rPr>
        <w:t xml:space="preserve">TP </w:t>
      </w:r>
      <w:r w:rsidR="00342A9A" w:rsidRPr="009F5AF2">
        <w:rPr>
          <w:color w:val="000000" w:themeColor="text1"/>
        </w:rPr>
        <w:t>bound</w:t>
      </w:r>
      <w:r w:rsidR="00A275A6" w:rsidRPr="009F5AF2">
        <w:rPr>
          <w:color w:val="000000" w:themeColor="text1"/>
        </w:rPr>
        <w:t xml:space="preserve"> to</w:t>
      </w:r>
      <w:r w:rsidR="00342A9A" w:rsidRPr="009F5AF2">
        <w:rPr>
          <w:color w:val="000000" w:themeColor="text1"/>
        </w:rPr>
        <w:t xml:space="preserve"> G</w:t>
      </w:r>
      <w:r w:rsidR="00A275A6" w:rsidRPr="009F5AF2">
        <w:rPr>
          <w:color w:val="000000" w:themeColor="text1"/>
        </w:rPr>
        <w:t>sp1</w:t>
      </w:r>
      <w:r w:rsidR="00342A9A" w:rsidRPr="009F5AF2">
        <w:rPr>
          <w:color w:val="000000" w:themeColor="text1"/>
        </w:rPr>
        <w:t xml:space="preserve"> in conformation 2 (γ2), α phosphate of bound or unbound GDP or GTP, β phosphate of G</w:t>
      </w:r>
      <w:r w:rsidR="00A275A6" w:rsidRPr="009F5AF2">
        <w:rPr>
          <w:color w:val="000000" w:themeColor="text1"/>
        </w:rPr>
        <w:t xml:space="preserve">TP </w:t>
      </w:r>
      <w:r w:rsidR="00342A9A" w:rsidRPr="009F5AF2">
        <w:rPr>
          <w:color w:val="000000" w:themeColor="text1"/>
        </w:rPr>
        <w:t xml:space="preserve">bound </w:t>
      </w:r>
      <w:r w:rsidR="00A275A6" w:rsidRPr="009F5AF2">
        <w:rPr>
          <w:color w:val="000000" w:themeColor="text1"/>
        </w:rPr>
        <w:t xml:space="preserve">to </w:t>
      </w:r>
      <w:r w:rsidR="00342A9A" w:rsidRPr="009F5AF2">
        <w:rPr>
          <w:color w:val="000000" w:themeColor="text1"/>
        </w:rPr>
        <w:t>G</w:t>
      </w:r>
      <w:r w:rsidR="00A275A6" w:rsidRPr="009F5AF2">
        <w:rPr>
          <w:color w:val="000000" w:themeColor="text1"/>
        </w:rPr>
        <w:t>sp1</w:t>
      </w:r>
      <w:r w:rsidR="00342A9A" w:rsidRPr="009F5AF2">
        <w:rPr>
          <w:color w:val="000000" w:themeColor="text1"/>
        </w:rPr>
        <w:t xml:space="preserve"> (GTPβbound), β phosphate of free (unbound) GTP (GTPβfree).</w:t>
      </w:r>
      <w:r w:rsidR="00EF1D9F" w:rsidRPr="00EF1D9F">
        <w:rPr>
          <w:color w:val="000000" w:themeColor="text1"/>
        </w:rPr>
        <w:t xml:space="preserve"> </w:t>
      </w:r>
      <w:r w:rsidR="00342A9A" w:rsidRPr="009F5AF2">
        <w:rPr>
          <w:b/>
          <w:color w:val="000000" w:themeColor="text1"/>
        </w:rPr>
        <w:t>b</w:t>
      </w:r>
      <w:r w:rsidRPr="009F5AF2">
        <w:rPr>
          <w:color w:val="000000" w:themeColor="text1"/>
        </w:rPr>
        <w:t>, Rate of intrinsic GTP hydrolysis of wild</w:t>
      </w:r>
      <w:r w:rsidR="003D5FFF" w:rsidRPr="009F5AF2">
        <w:rPr>
          <w:color w:val="000000" w:themeColor="text1"/>
        </w:rPr>
        <w:t>-</w:t>
      </w:r>
      <w:r w:rsidRPr="009F5AF2">
        <w:rPr>
          <w:color w:val="000000" w:themeColor="text1"/>
        </w:rPr>
        <w:t>type Gsp1 and mutants. Dotted line indicates wild</w:t>
      </w:r>
      <w:r w:rsidR="003D5FFF" w:rsidRPr="009F5AF2">
        <w:rPr>
          <w:color w:val="000000" w:themeColor="text1"/>
        </w:rPr>
        <w:t>-</w:t>
      </w:r>
      <w:r w:rsidRPr="009F5AF2">
        <w:rPr>
          <w:color w:val="000000" w:themeColor="text1"/>
        </w:rPr>
        <w:t xml:space="preserve">type value. Error bars represent the standard deviations from n </w:t>
      </w:r>
      <w:r w:rsidRPr="009F5AF2">
        <w:rPr>
          <w:rFonts w:eastAsia="MS Gothic"/>
          <w:color w:val="000000" w:themeColor="text1"/>
        </w:rPr>
        <w:t>≥</w:t>
      </w:r>
      <w:r w:rsidRPr="009F5AF2">
        <w:rPr>
          <w:color w:val="000000" w:themeColor="text1"/>
        </w:rPr>
        <w:t xml:space="preserve"> 3 replicates. </w:t>
      </w:r>
      <w:r w:rsidRPr="009F5AF2">
        <w:rPr>
          <w:b/>
          <w:color w:val="000000" w:themeColor="text1"/>
        </w:rPr>
        <w:t>c</w:t>
      </w:r>
      <w:r w:rsidRPr="009F5AF2">
        <w:rPr>
          <w:color w:val="000000" w:themeColor="text1"/>
        </w:rPr>
        <w:t xml:space="preserve">, </w:t>
      </w:r>
      <w:r w:rsidR="00660E99" w:rsidRPr="009F5AF2">
        <w:rPr>
          <w:color w:val="000000" w:themeColor="text1"/>
        </w:rPr>
        <w:t>Natural l</w:t>
      </w:r>
      <w:r w:rsidR="00DC119F" w:rsidRPr="009F5AF2">
        <w:rPr>
          <w:color w:val="000000" w:themeColor="text1"/>
        </w:rPr>
        <w:t xml:space="preserve">og-transformed exchange </w:t>
      </w:r>
      <w:r w:rsidR="00777168" w:rsidRPr="009F5AF2">
        <w:rPr>
          <w:color w:val="000000" w:themeColor="text1"/>
        </w:rPr>
        <w:t xml:space="preserve">equilibrium </w:t>
      </w:r>
      <w:r w:rsidR="00DC119F" w:rsidRPr="009F5AF2">
        <w:rPr>
          <w:color w:val="000000" w:themeColor="text1"/>
        </w:rPr>
        <w:t>constant between the γ2 and γ1 conformations</w:t>
      </w:r>
      <w:r w:rsidRPr="009F5AF2">
        <w:rPr>
          <w:color w:val="000000" w:themeColor="text1"/>
        </w:rPr>
        <w:t xml:space="preserve"> plotted against the relative rate of intrinsic GTP hydrolysis</w:t>
      </w:r>
      <w:r w:rsidR="009759AC" w:rsidRPr="009F5AF2">
        <w:rPr>
          <w:color w:val="000000" w:themeColor="text1"/>
        </w:rPr>
        <w:t xml:space="preserve"> represented as a natural logarithm of the ratio of the rate for the mutant over </w:t>
      </w:r>
      <w:r w:rsidR="0051778A" w:rsidRPr="009F5AF2">
        <w:rPr>
          <w:color w:val="000000" w:themeColor="text1"/>
        </w:rPr>
        <w:t xml:space="preserve">the rate of the </w:t>
      </w:r>
      <w:r w:rsidR="009759AC" w:rsidRPr="009F5AF2">
        <w:rPr>
          <w:color w:val="000000" w:themeColor="text1"/>
        </w:rPr>
        <w:t>wild type</w:t>
      </w:r>
      <w:r w:rsidRPr="009F5AF2">
        <w:rPr>
          <w:color w:val="000000" w:themeColor="text1"/>
        </w:rPr>
        <w:t xml:space="preserve">. The pink line is a linear fit. Error bars represent the standard deviation from n </w:t>
      </w:r>
      <w:r w:rsidRPr="009F5AF2">
        <w:rPr>
          <w:rFonts w:eastAsia="MS Gothic"/>
          <w:color w:val="000000" w:themeColor="text1"/>
        </w:rPr>
        <w:t>≥</w:t>
      </w:r>
      <w:r w:rsidRPr="009F5AF2">
        <w:rPr>
          <w:color w:val="000000" w:themeColor="text1"/>
        </w:rPr>
        <w:t xml:space="preserve"> 3 replicates</w:t>
      </w:r>
      <w:r w:rsidRPr="009F5AF2" w:rsidDel="001E7217">
        <w:rPr>
          <w:color w:val="000000" w:themeColor="text1"/>
        </w:rPr>
        <w:t xml:space="preserve"> </w:t>
      </w:r>
      <w:r w:rsidRPr="009F5AF2">
        <w:rPr>
          <w:color w:val="000000" w:themeColor="text1"/>
        </w:rPr>
        <w:t>of intrinsic GTP hydrolysis measurements.</w:t>
      </w:r>
    </w:p>
    <w:p w14:paraId="38656757" w14:textId="16FBB4E4" w:rsidR="00EA1802" w:rsidRPr="009F5AF2" w:rsidRDefault="00EA1802" w:rsidP="00EA1802">
      <w:pPr>
        <w:spacing w:after="0" w:line="240" w:lineRule="auto"/>
        <w:jc w:val="left"/>
        <w:rPr>
          <w:color w:val="000000" w:themeColor="text1"/>
        </w:rPr>
      </w:pPr>
    </w:p>
    <w:p w14:paraId="06175066" w14:textId="560B784E" w:rsidR="00044721" w:rsidRPr="009F5AF2" w:rsidRDefault="00EA1802" w:rsidP="007B5189">
      <w:pPr>
        <w:spacing w:line="360" w:lineRule="auto"/>
        <w:rPr>
          <w:color w:val="000000" w:themeColor="text1"/>
        </w:rPr>
      </w:pPr>
      <w:r w:rsidRPr="009F5AF2">
        <w:rPr>
          <w:b/>
          <w:color w:val="000000" w:themeColor="text1"/>
        </w:rPr>
        <w:t xml:space="preserve">Extended Data Figure </w:t>
      </w:r>
      <w:r w:rsidR="00E95BE9" w:rsidRPr="009F5AF2">
        <w:rPr>
          <w:b/>
          <w:color w:val="000000" w:themeColor="text1"/>
        </w:rPr>
        <w:t>8</w:t>
      </w:r>
      <w:r w:rsidRPr="009F5AF2">
        <w:rPr>
          <w:b/>
          <w:color w:val="000000" w:themeColor="text1"/>
        </w:rPr>
        <w:t xml:space="preserve"> </w:t>
      </w:r>
      <w:r w:rsidR="00985455" w:rsidRPr="009F5AF2">
        <w:rPr>
          <w:b/>
          <w:color w:val="000000" w:themeColor="text1"/>
        </w:rPr>
        <w:t xml:space="preserve">Relative prey protein abundance compared to the wild type with corresponding 3xFLAG tag from the AP-MS proteomics experiment overlaid onto the effects of each mutation on relative </w:t>
      </w:r>
      <w:r w:rsidR="00985455" w:rsidRPr="009F5AF2">
        <w:rPr>
          <w:b/>
          <w:i/>
          <w:color w:val="000000" w:themeColor="text1"/>
        </w:rPr>
        <w:t>in vitro</w:t>
      </w:r>
      <w:r w:rsidR="00985455" w:rsidRPr="009F5AF2">
        <w:rPr>
          <w:b/>
          <w:color w:val="000000" w:themeColor="text1"/>
        </w:rPr>
        <w:t xml:space="preserve"> efficiencies of GAP-mediated GTP hydrolysis and GEF-mediated nucleotide exchange.</w:t>
      </w:r>
      <w:r w:rsidR="00985455" w:rsidRPr="009F5AF2">
        <w:rPr>
          <w:color w:val="000000" w:themeColor="text1"/>
        </w:rPr>
        <w:t xml:space="preserve"> Relative GAP-mediated hydrolysis and GEF-mediated exchange efficiencies are </w:t>
      </w:r>
      <w:r w:rsidR="00087E9D" w:rsidRPr="009F5AF2">
        <w:rPr>
          <w:color w:val="000000" w:themeColor="text1"/>
        </w:rPr>
        <w:t>plotted</w:t>
      </w:r>
      <w:r w:rsidR="00985455" w:rsidRPr="009F5AF2">
        <w:rPr>
          <w:color w:val="000000" w:themeColor="text1"/>
        </w:rPr>
        <w:t xml:space="preserve"> as ln(</w:t>
      </w:r>
      <w:proofErr w:type="spellStart"/>
      <w:r w:rsidR="00985455" w:rsidRPr="009F5AF2">
        <w:rPr>
          <w:color w:val="000000" w:themeColor="text1"/>
        </w:rPr>
        <w:t>k</w:t>
      </w:r>
      <w:r w:rsidR="00985455" w:rsidRPr="009F5AF2">
        <w:rPr>
          <w:color w:val="000000" w:themeColor="text1"/>
          <w:vertAlign w:val="subscript"/>
        </w:rPr>
        <w:t>cat</w:t>
      </w:r>
      <w:r w:rsidR="00985455" w:rsidRPr="009F5AF2">
        <w:rPr>
          <w:color w:val="000000" w:themeColor="text1"/>
          <w:vertAlign w:val="superscript"/>
        </w:rPr>
        <w:t>MUT</w:t>
      </w:r>
      <w:proofErr w:type="spellEnd"/>
      <w:r w:rsidR="00985455" w:rsidRPr="009F5AF2">
        <w:rPr>
          <w:color w:val="000000" w:themeColor="text1"/>
        </w:rPr>
        <w:t>/</w:t>
      </w:r>
      <w:proofErr w:type="spellStart"/>
      <w:r w:rsidR="00985455" w:rsidRPr="009F5AF2">
        <w:rPr>
          <w:color w:val="000000" w:themeColor="text1"/>
        </w:rPr>
        <w:t>K</w:t>
      </w:r>
      <w:r w:rsidR="00985455" w:rsidRPr="009F5AF2">
        <w:rPr>
          <w:color w:val="000000" w:themeColor="text1"/>
          <w:vertAlign w:val="subscript"/>
        </w:rPr>
        <w:t>m</w:t>
      </w:r>
      <w:r w:rsidR="00985455" w:rsidRPr="009F5AF2">
        <w:rPr>
          <w:color w:val="000000" w:themeColor="text1"/>
          <w:vertAlign w:val="superscript"/>
        </w:rPr>
        <w:t>MUT</w:t>
      </w:r>
      <w:proofErr w:type="spellEnd"/>
      <w:r w:rsidR="00985455" w:rsidRPr="009F5AF2">
        <w:rPr>
          <w:color w:val="000000" w:themeColor="text1"/>
        </w:rPr>
        <w:t>/</w:t>
      </w:r>
      <w:proofErr w:type="spellStart"/>
      <w:r w:rsidR="00985455" w:rsidRPr="009F5AF2">
        <w:rPr>
          <w:color w:val="000000" w:themeColor="text1"/>
        </w:rPr>
        <w:t>k</w:t>
      </w:r>
      <w:r w:rsidR="00985455" w:rsidRPr="009F5AF2">
        <w:rPr>
          <w:color w:val="000000" w:themeColor="text1"/>
          <w:vertAlign w:val="subscript"/>
        </w:rPr>
        <w:t>cat</w:t>
      </w:r>
      <w:r w:rsidR="00985455" w:rsidRPr="009F5AF2">
        <w:rPr>
          <w:color w:val="000000" w:themeColor="text1"/>
          <w:vertAlign w:val="superscript"/>
        </w:rPr>
        <w:t>WT</w:t>
      </w:r>
      <w:proofErr w:type="spellEnd"/>
      <w:r w:rsidR="00985455" w:rsidRPr="009F5AF2">
        <w:rPr>
          <w:color w:val="000000" w:themeColor="text1"/>
        </w:rPr>
        <w:t>/</w:t>
      </w:r>
      <w:proofErr w:type="spellStart"/>
      <w:r w:rsidR="00985455" w:rsidRPr="009F5AF2">
        <w:rPr>
          <w:color w:val="000000" w:themeColor="text1"/>
        </w:rPr>
        <w:t>K</w:t>
      </w:r>
      <w:r w:rsidR="00985455" w:rsidRPr="009F5AF2">
        <w:rPr>
          <w:color w:val="000000" w:themeColor="text1"/>
          <w:vertAlign w:val="subscript"/>
        </w:rPr>
        <w:t>m</w:t>
      </w:r>
      <w:r w:rsidR="00985455" w:rsidRPr="009F5AF2">
        <w:rPr>
          <w:color w:val="000000" w:themeColor="text1"/>
          <w:vertAlign w:val="superscript"/>
        </w:rPr>
        <w:t>WT</w:t>
      </w:r>
      <w:proofErr w:type="spellEnd"/>
      <w:r w:rsidR="00985455" w:rsidRPr="009F5AF2">
        <w:rPr>
          <w:color w:val="000000" w:themeColor="text1"/>
        </w:rPr>
        <w:t xml:space="preserve">). </w:t>
      </w:r>
      <w:r w:rsidR="00A82703">
        <w:rPr>
          <w:color w:val="000000" w:themeColor="text1"/>
        </w:rPr>
        <w:t>M</w:t>
      </w:r>
      <w:r w:rsidR="00A82703" w:rsidRPr="00A82703">
        <w:rPr>
          <w:color w:val="000000" w:themeColor="text1"/>
        </w:rPr>
        <w:t>utants that affect the efficiency (</w:t>
      </w:r>
      <w:proofErr w:type="spellStart"/>
      <w:r w:rsidR="00A82703" w:rsidRPr="00A82703">
        <w:rPr>
          <w:color w:val="000000" w:themeColor="text1"/>
        </w:rPr>
        <w:t>kcat</w:t>
      </w:r>
      <w:proofErr w:type="spellEnd"/>
      <w:r w:rsidR="00A82703" w:rsidRPr="00A82703">
        <w:rPr>
          <w:color w:val="000000" w:themeColor="text1"/>
        </w:rPr>
        <w:t>/Km) of GEF-</w:t>
      </w:r>
      <w:r w:rsidR="00FC6D28" w:rsidRPr="00A82703">
        <w:rPr>
          <w:color w:val="000000" w:themeColor="text1"/>
        </w:rPr>
        <w:t>ca</w:t>
      </w:r>
      <w:r w:rsidR="00FC6D28">
        <w:rPr>
          <w:color w:val="000000" w:themeColor="text1"/>
        </w:rPr>
        <w:t>talyzed</w:t>
      </w:r>
      <w:r w:rsidR="00A82703" w:rsidRPr="00A82703">
        <w:rPr>
          <w:color w:val="000000" w:themeColor="text1"/>
        </w:rPr>
        <w:t xml:space="preserve"> nucleotide exchange more than the efficiency of GAP-catalyzed GTP hydrolysis </w:t>
      </w:r>
      <w:r w:rsidR="00A82703">
        <w:rPr>
          <w:color w:val="000000" w:themeColor="text1"/>
        </w:rPr>
        <w:t>are</w:t>
      </w:r>
      <w:r w:rsidR="00A82703" w:rsidRPr="00A82703">
        <w:rPr>
          <w:color w:val="000000" w:themeColor="text1"/>
        </w:rPr>
        <w:t xml:space="preserve"> above the diagonal</w:t>
      </w:r>
      <w:r w:rsidR="00A82703">
        <w:rPr>
          <w:color w:val="000000" w:themeColor="text1"/>
        </w:rPr>
        <w:t>, and the mutants that affect the GAP-</w:t>
      </w:r>
      <w:r w:rsidR="00FC6D28">
        <w:rPr>
          <w:color w:val="000000" w:themeColor="text1"/>
        </w:rPr>
        <w:t>catalyzed</w:t>
      </w:r>
      <w:r w:rsidR="00A82703">
        <w:rPr>
          <w:color w:val="000000" w:themeColor="text1"/>
        </w:rPr>
        <w:t xml:space="preserve"> hydrolysis are below the diagonal. </w:t>
      </w:r>
      <w:r w:rsidR="00C5288B" w:rsidRPr="009F5AF2">
        <w:rPr>
          <w:color w:val="000000" w:themeColor="text1"/>
        </w:rPr>
        <w:t xml:space="preserve">Left semi-circle represents an amino-terminal 3xFLAG-tagged Gsp1 point mutant, and right semi-circle represents carboxy-terminal 3xFLAG-tagged Gsp1 point mutant, relative to wild-type Gsp1 with the corresponding </w:t>
      </w:r>
      <w:r w:rsidR="00C5288B" w:rsidRPr="009F5AF2">
        <w:rPr>
          <w:color w:val="000000" w:themeColor="text1"/>
        </w:rPr>
        <w:lastRenderedPageBreak/>
        <w:t xml:space="preserve">tag. </w:t>
      </w:r>
      <w:r w:rsidR="00EF34D0" w:rsidRPr="009F5AF2">
        <w:rPr>
          <w:b/>
          <w:color w:val="000000" w:themeColor="text1"/>
        </w:rPr>
        <w:t>a</w:t>
      </w:r>
      <w:r w:rsidR="00EF34D0" w:rsidRPr="009F5AF2">
        <w:rPr>
          <w:color w:val="000000" w:themeColor="text1"/>
        </w:rPr>
        <w:t xml:space="preserve">, </w:t>
      </w:r>
      <w:r w:rsidR="00985455" w:rsidRPr="009F5AF2">
        <w:rPr>
          <w:color w:val="000000" w:themeColor="text1"/>
        </w:rPr>
        <w:t>Color represents l</w:t>
      </w:r>
      <w:r w:rsidR="00EF34D0" w:rsidRPr="009F5AF2">
        <w:rPr>
          <w:color w:val="000000" w:themeColor="text1"/>
        </w:rPr>
        <w:t>og</w:t>
      </w:r>
      <w:r w:rsidR="00EF34D0" w:rsidRPr="009F5AF2">
        <w:rPr>
          <w:color w:val="000000" w:themeColor="text1"/>
          <w:vertAlign w:val="subscript"/>
        </w:rPr>
        <w:t>2</w:t>
      </w:r>
      <w:r w:rsidR="00EF34D0" w:rsidRPr="009F5AF2">
        <w:rPr>
          <w:color w:val="000000" w:themeColor="text1"/>
        </w:rPr>
        <w:t>-transformed ratio of GAP and GEF abundance fold change</w:t>
      </w:r>
      <w:r w:rsidR="00EF34D0" w:rsidRPr="009F5AF2" w:rsidDel="007D6DA1">
        <w:rPr>
          <w:color w:val="000000" w:themeColor="text1"/>
        </w:rPr>
        <w:t xml:space="preserve"> </w:t>
      </w:r>
      <w:r w:rsidR="00EF34D0" w:rsidRPr="009F5AF2">
        <w:rPr>
          <w:color w:val="000000" w:themeColor="text1"/>
        </w:rPr>
        <w:t>for each Gsp1 point mutant compared to wild type</w:t>
      </w:r>
      <w:r w:rsidR="00985455" w:rsidRPr="009F5AF2">
        <w:rPr>
          <w:color w:val="000000" w:themeColor="text1"/>
        </w:rPr>
        <w:t xml:space="preserve"> </w:t>
      </w:r>
      <w:r w:rsidR="00EF34D0" w:rsidRPr="009F5AF2">
        <w:rPr>
          <w:color w:val="000000" w:themeColor="text1"/>
        </w:rPr>
        <w:t>defined as log</w:t>
      </w:r>
      <w:r w:rsidR="00EF34D0" w:rsidRPr="009F5AF2">
        <w:rPr>
          <w:color w:val="000000" w:themeColor="text1"/>
          <w:vertAlign w:val="subscript"/>
        </w:rPr>
        <w:t>2</w:t>
      </w:r>
      <w:r w:rsidR="00EF34D0" w:rsidRPr="009F5AF2">
        <w:rPr>
          <w:color w:val="000000" w:themeColor="text1"/>
        </w:rPr>
        <w:t>((</w:t>
      </w:r>
      <w:proofErr w:type="gramStart"/>
      <w:r w:rsidR="00EF34D0" w:rsidRPr="009F5AF2">
        <w:rPr>
          <w:color w:val="000000" w:themeColor="text1"/>
        </w:rPr>
        <w:t>abundance(</w:t>
      </w:r>
      <w:proofErr w:type="gramEnd"/>
      <w:r w:rsidR="00EF34D0" w:rsidRPr="009F5AF2">
        <w:rPr>
          <w:color w:val="000000" w:themeColor="text1"/>
        </w:rPr>
        <w:t>Rna1)</w:t>
      </w:r>
      <w:r w:rsidR="00EF34D0" w:rsidRPr="009F5AF2">
        <w:rPr>
          <w:color w:val="000000" w:themeColor="text1"/>
          <w:vertAlign w:val="superscript"/>
        </w:rPr>
        <w:t>MUT</w:t>
      </w:r>
      <w:r w:rsidR="00EF34D0" w:rsidRPr="009F5AF2">
        <w:rPr>
          <w:color w:val="000000" w:themeColor="text1"/>
        </w:rPr>
        <w:t>/abundance(Rna1)</w:t>
      </w:r>
      <w:r w:rsidR="00EF34D0" w:rsidRPr="009F5AF2">
        <w:rPr>
          <w:color w:val="000000" w:themeColor="text1"/>
          <w:vertAlign w:val="superscript"/>
        </w:rPr>
        <w:t>WT</w:t>
      </w:r>
      <w:r w:rsidR="00EF34D0" w:rsidRPr="009F5AF2">
        <w:rPr>
          <w:color w:val="000000" w:themeColor="text1"/>
        </w:rPr>
        <w:t>)/(abundance(Srm1)</w:t>
      </w:r>
      <w:r w:rsidR="00EF34D0" w:rsidRPr="009F5AF2">
        <w:rPr>
          <w:color w:val="000000" w:themeColor="text1"/>
          <w:vertAlign w:val="superscript"/>
        </w:rPr>
        <w:t>MUT</w:t>
      </w:r>
      <w:r w:rsidR="00EF34D0" w:rsidRPr="009F5AF2">
        <w:rPr>
          <w:color w:val="000000" w:themeColor="text1"/>
        </w:rPr>
        <w:t>/abundance(Srm1)</w:t>
      </w:r>
      <w:r w:rsidR="00EF34D0" w:rsidRPr="009F5AF2">
        <w:rPr>
          <w:color w:val="000000" w:themeColor="text1"/>
          <w:vertAlign w:val="superscript"/>
        </w:rPr>
        <w:t>WT</w:t>
      </w:r>
      <w:r w:rsidR="00EF34D0" w:rsidRPr="009F5AF2">
        <w:rPr>
          <w:color w:val="000000" w:themeColor="text1"/>
        </w:rPr>
        <w:t>)).</w:t>
      </w:r>
      <w:r w:rsidR="00985455" w:rsidRPr="009F5AF2">
        <w:rPr>
          <w:color w:val="000000" w:themeColor="text1"/>
        </w:rPr>
        <w:t xml:space="preserve"> Orange </w:t>
      </w:r>
      <w:proofErr w:type="spellStart"/>
      <w:r w:rsidR="00985455" w:rsidRPr="009F5AF2">
        <w:rPr>
          <w:color w:val="000000" w:themeColor="text1"/>
        </w:rPr>
        <w:t>coloured</w:t>
      </w:r>
      <w:proofErr w:type="spellEnd"/>
      <w:r w:rsidR="00985455" w:rsidRPr="009F5AF2">
        <w:rPr>
          <w:color w:val="000000" w:themeColor="text1"/>
        </w:rPr>
        <w:t xml:space="preserve"> </w:t>
      </w:r>
      <w:proofErr w:type="gramStart"/>
      <w:r w:rsidR="00985455" w:rsidRPr="009F5AF2">
        <w:rPr>
          <w:color w:val="000000" w:themeColor="text1"/>
        </w:rPr>
        <w:t>mutants</w:t>
      </w:r>
      <w:proofErr w:type="gramEnd"/>
      <w:r w:rsidR="00985455" w:rsidRPr="009F5AF2">
        <w:rPr>
          <w:color w:val="000000" w:themeColor="text1"/>
        </w:rPr>
        <w:t xml:space="preserve"> pull-down relatively less Rna1 (GAP) and teal mutants less Srm1 (GEF). </w:t>
      </w:r>
      <w:r w:rsidR="00985455" w:rsidRPr="009F5AF2">
        <w:rPr>
          <w:b/>
          <w:color w:val="000000" w:themeColor="text1"/>
        </w:rPr>
        <w:t>b-f</w:t>
      </w:r>
      <w:r w:rsidR="00985455" w:rsidRPr="009F5AF2">
        <w:rPr>
          <w:color w:val="000000" w:themeColor="text1"/>
        </w:rPr>
        <w:t xml:space="preserve">, </w:t>
      </w:r>
      <w:proofErr w:type="spellStart"/>
      <w:r w:rsidR="00C5288B" w:rsidRPr="009F5AF2">
        <w:rPr>
          <w:color w:val="000000" w:themeColor="text1"/>
        </w:rPr>
        <w:t>Colour</w:t>
      </w:r>
      <w:proofErr w:type="spellEnd"/>
      <w:r w:rsidR="00C5288B" w:rsidRPr="009F5AF2">
        <w:rPr>
          <w:color w:val="000000" w:themeColor="text1"/>
        </w:rPr>
        <w:t xml:space="preserve"> represents t</w:t>
      </w:r>
      <w:r w:rsidR="00B47338" w:rsidRPr="009F5AF2">
        <w:rPr>
          <w:color w:val="000000" w:themeColor="text1"/>
        </w:rPr>
        <w:t>he log</w:t>
      </w:r>
      <w:r w:rsidR="00C5288B" w:rsidRPr="009F5AF2">
        <w:rPr>
          <w:color w:val="000000" w:themeColor="text1"/>
        </w:rPr>
        <w:t>-transformed ratio of mutant and wild type pulled-down prey protein represented as log</w:t>
      </w:r>
      <w:r w:rsidR="00B47338" w:rsidRPr="009F5AF2">
        <w:rPr>
          <w:color w:val="000000" w:themeColor="text1"/>
          <w:vertAlign w:val="subscript"/>
        </w:rPr>
        <w:t>2</w:t>
      </w:r>
      <w:r w:rsidR="00B47338" w:rsidRPr="009F5AF2">
        <w:rPr>
          <w:color w:val="000000" w:themeColor="text1"/>
        </w:rPr>
        <w:t xml:space="preserve">(PREY </w:t>
      </w:r>
      <w:proofErr w:type="spellStart"/>
      <w:r w:rsidR="00B47338" w:rsidRPr="009F5AF2">
        <w:rPr>
          <w:color w:val="000000" w:themeColor="text1"/>
        </w:rPr>
        <w:t>abundance</w:t>
      </w:r>
      <w:r w:rsidR="00B47338" w:rsidRPr="009F5AF2">
        <w:rPr>
          <w:color w:val="000000" w:themeColor="text1"/>
          <w:vertAlign w:val="superscript"/>
        </w:rPr>
        <w:t>MUT</w:t>
      </w:r>
      <w:proofErr w:type="spellEnd"/>
      <w:r w:rsidR="00B47338" w:rsidRPr="009F5AF2">
        <w:rPr>
          <w:color w:val="000000" w:themeColor="text1"/>
        </w:rPr>
        <w:t xml:space="preserve">/PREY </w:t>
      </w:r>
      <w:proofErr w:type="spellStart"/>
      <w:r w:rsidR="00B47338" w:rsidRPr="009F5AF2">
        <w:rPr>
          <w:color w:val="000000" w:themeColor="text1"/>
        </w:rPr>
        <w:t>abundance</w:t>
      </w:r>
      <w:r w:rsidR="00B47338" w:rsidRPr="009F5AF2">
        <w:rPr>
          <w:color w:val="000000" w:themeColor="text1"/>
          <w:vertAlign w:val="superscript"/>
        </w:rPr>
        <w:t>WT</w:t>
      </w:r>
      <w:proofErr w:type="spellEnd"/>
      <w:r w:rsidR="00B47338" w:rsidRPr="009F5AF2">
        <w:rPr>
          <w:color w:val="000000" w:themeColor="text1"/>
        </w:rPr>
        <w:t>)</w:t>
      </w:r>
      <w:r w:rsidR="00C5288B" w:rsidRPr="009F5AF2">
        <w:rPr>
          <w:color w:val="000000" w:themeColor="text1"/>
        </w:rPr>
        <w:t>. Log-transformed relative abundance v</w:t>
      </w:r>
      <w:r w:rsidR="00B47338" w:rsidRPr="009F5AF2">
        <w:rPr>
          <w:color w:val="000000" w:themeColor="text1"/>
        </w:rPr>
        <w:t xml:space="preserve">alues are capped at +/- 4. </w:t>
      </w:r>
      <w:r w:rsidR="00087E9D" w:rsidRPr="009F5AF2">
        <w:rPr>
          <w:color w:val="000000" w:themeColor="text1"/>
        </w:rPr>
        <w:t xml:space="preserve">Decreased prey abundance from AP-MS in pulled-down complexes with a mutant Gsp1 compared to complexes with the wild-type Gsp1 is represented in red and increased abundance in blue. </w:t>
      </w:r>
      <w:r w:rsidRPr="009F5AF2">
        <w:rPr>
          <w:color w:val="000000" w:themeColor="text1"/>
        </w:rPr>
        <w:t xml:space="preserve">Prey proteins: </w:t>
      </w:r>
      <w:r w:rsidR="00C5288B" w:rsidRPr="009F5AF2">
        <w:rPr>
          <w:b/>
          <w:color w:val="000000" w:themeColor="text1"/>
        </w:rPr>
        <w:t>b</w:t>
      </w:r>
      <w:r w:rsidRPr="009F5AF2">
        <w:rPr>
          <w:color w:val="000000" w:themeColor="text1"/>
        </w:rPr>
        <w:t>, Rna1</w:t>
      </w:r>
      <w:r w:rsidR="00937D5D" w:rsidRPr="009F5AF2">
        <w:rPr>
          <w:color w:val="000000" w:themeColor="text1"/>
        </w:rPr>
        <w:t xml:space="preserve"> (GAP)</w:t>
      </w:r>
      <w:r w:rsidRPr="009F5AF2">
        <w:rPr>
          <w:color w:val="000000" w:themeColor="text1"/>
        </w:rPr>
        <w:t xml:space="preserve">; </w:t>
      </w:r>
      <w:r w:rsidR="00C5288B" w:rsidRPr="009F5AF2">
        <w:rPr>
          <w:b/>
          <w:color w:val="000000" w:themeColor="text1"/>
        </w:rPr>
        <w:t>c</w:t>
      </w:r>
      <w:r w:rsidRPr="009F5AF2">
        <w:rPr>
          <w:color w:val="000000" w:themeColor="text1"/>
        </w:rPr>
        <w:t>, Srm1</w:t>
      </w:r>
      <w:r w:rsidR="00937D5D" w:rsidRPr="009F5AF2">
        <w:rPr>
          <w:color w:val="000000" w:themeColor="text1"/>
        </w:rPr>
        <w:t xml:space="preserve"> (GEF)</w:t>
      </w:r>
      <w:r w:rsidRPr="009F5AF2">
        <w:rPr>
          <w:color w:val="000000" w:themeColor="text1"/>
        </w:rPr>
        <w:t xml:space="preserve">; </w:t>
      </w:r>
      <w:r w:rsidR="00C5288B" w:rsidRPr="009F5AF2">
        <w:rPr>
          <w:b/>
          <w:color w:val="000000" w:themeColor="text1"/>
        </w:rPr>
        <w:t>d</w:t>
      </w:r>
      <w:r w:rsidRPr="009F5AF2">
        <w:rPr>
          <w:color w:val="000000" w:themeColor="text1"/>
        </w:rPr>
        <w:t xml:space="preserve">, Yrb1; </w:t>
      </w:r>
      <w:r w:rsidR="00C5288B" w:rsidRPr="009F5AF2">
        <w:rPr>
          <w:b/>
          <w:color w:val="000000" w:themeColor="text1"/>
        </w:rPr>
        <w:t>e</w:t>
      </w:r>
      <w:r w:rsidRPr="009F5AF2">
        <w:rPr>
          <w:color w:val="000000" w:themeColor="text1"/>
        </w:rPr>
        <w:t>, Kap95</w:t>
      </w:r>
      <w:r w:rsidR="00C5288B" w:rsidRPr="009F5AF2">
        <w:rPr>
          <w:color w:val="000000" w:themeColor="text1"/>
        </w:rPr>
        <w:t>,</w:t>
      </w:r>
      <w:r w:rsidRPr="009F5AF2">
        <w:rPr>
          <w:color w:val="000000" w:themeColor="text1"/>
        </w:rPr>
        <w:t xml:space="preserve"> </w:t>
      </w:r>
      <w:r w:rsidR="00C5288B" w:rsidRPr="009F5AF2">
        <w:rPr>
          <w:color w:val="000000" w:themeColor="text1"/>
        </w:rPr>
        <w:t xml:space="preserve">and </w:t>
      </w:r>
      <w:r w:rsidR="00C5288B" w:rsidRPr="009F5AF2">
        <w:rPr>
          <w:b/>
          <w:color w:val="000000" w:themeColor="text1"/>
        </w:rPr>
        <w:t>f</w:t>
      </w:r>
      <w:r w:rsidR="00C5288B" w:rsidRPr="009F5AF2">
        <w:rPr>
          <w:color w:val="000000" w:themeColor="text1"/>
        </w:rPr>
        <w:t>,</w:t>
      </w:r>
      <w:r w:rsidRPr="009F5AF2">
        <w:rPr>
          <w:color w:val="000000" w:themeColor="text1"/>
        </w:rPr>
        <w:t xml:space="preserve"> Vps71.</w:t>
      </w:r>
      <w:r w:rsidR="00561FA2" w:rsidRPr="009F5AF2">
        <w:rPr>
          <w:color w:val="000000" w:themeColor="text1"/>
        </w:rPr>
        <w:t xml:space="preserve"> Yrb1 follow</w:t>
      </w:r>
      <w:r w:rsidR="003C42E4" w:rsidRPr="009F5AF2">
        <w:rPr>
          <w:color w:val="000000" w:themeColor="text1"/>
        </w:rPr>
        <w:t>s</w:t>
      </w:r>
      <w:r w:rsidR="00561FA2" w:rsidRPr="009F5AF2">
        <w:rPr>
          <w:color w:val="000000" w:themeColor="text1"/>
        </w:rPr>
        <w:t xml:space="preserve"> a pattern similar to that of Rna1 (GAP), while Kap95 </w:t>
      </w:r>
      <w:r w:rsidR="003C42E4" w:rsidRPr="009F5AF2">
        <w:rPr>
          <w:color w:val="000000" w:themeColor="text1"/>
        </w:rPr>
        <w:t>and Vps71 are</w:t>
      </w:r>
      <w:r w:rsidR="00561FA2" w:rsidRPr="009F5AF2">
        <w:rPr>
          <w:color w:val="000000" w:themeColor="text1"/>
        </w:rPr>
        <w:t xml:space="preserve"> similar to Srm1 (GEF)</w:t>
      </w:r>
      <w:r w:rsidR="003660AE" w:rsidRPr="009F5AF2">
        <w:rPr>
          <w:color w:val="000000" w:themeColor="text1"/>
        </w:rPr>
        <w:t>.</w:t>
      </w:r>
    </w:p>
    <w:p w14:paraId="12987830" w14:textId="65CD6B4A" w:rsidR="00EA1802" w:rsidRPr="009F5AF2" w:rsidRDefault="00EA1802" w:rsidP="00181254">
      <w:pPr>
        <w:spacing w:line="360" w:lineRule="auto"/>
        <w:rPr>
          <w:color w:val="000000" w:themeColor="text1"/>
        </w:rPr>
      </w:pPr>
      <w:r w:rsidRPr="009F5AF2">
        <w:rPr>
          <w:b/>
          <w:color w:val="000000" w:themeColor="text1"/>
        </w:rPr>
        <w:t xml:space="preserve">Extended Data Figure </w:t>
      </w:r>
      <w:r w:rsidR="00C2321B" w:rsidRPr="009F5AF2">
        <w:rPr>
          <w:b/>
          <w:color w:val="000000" w:themeColor="text1"/>
        </w:rPr>
        <w:t>9</w:t>
      </w:r>
      <w:r w:rsidRPr="009F5AF2">
        <w:rPr>
          <w:b/>
          <w:color w:val="000000" w:themeColor="text1"/>
        </w:rPr>
        <w:t xml:space="preserve"> Sets of </w:t>
      </w:r>
      <w:r w:rsidRPr="009F5AF2">
        <w:rPr>
          <w:b/>
          <w:i/>
          <w:color w:val="000000" w:themeColor="text1"/>
        </w:rPr>
        <w:t>S. cerevisiae</w:t>
      </w:r>
      <w:r w:rsidRPr="009F5AF2">
        <w:rPr>
          <w:b/>
          <w:color w:val="000000" w:themeColor="text1"/>
        </w:rPr>
        <w:t xml:space="preserve"> genes grouped by biological functions</w:t>
      </w:r>
      <w:r w:rsidR="009C4F0C" w:rsidRPr="009F5AF2">
        <w:rPr>
          <w:b/>
          <w:color w:val="000000" w:themeColor="text1"/>
        </w:rPr>
        <w:t>.</w:t>
      </w:r>
      <w:r w:rsidR="009C4F0C" w:rsidRPr="009F5AF2">
        <w:rPr>
          <w:color w:val="000000" w:themeColor="text1"/>
        </w:rPr>
        <w:t xml:space="preserve"> </w:t>
      </w:r>
      <w:r w:rsidRPr="009F5AF2">
        <w:rPr>
          <w:color w:val="000000" w:themeColor="text1"/>
        </w:rPr>
        <w:t xml:space="preserve">Heatmaps of the </w:t>
      </w:r>
      <w:r w:rsidR="00336672" w:rsidRPr="009F5AF2">
        <w:rPr>
          <w:color w:val="000000" w:themeColor="text1"/>
        </w:rPr>
        <w:t>false discovery rate</w:t>
      </w:r>
      <w:r w:rsidRPr="009F5AF2">
        <w:rPr>
          <w:color w:val="000000" w:themeColor="text1"/>
        </w:rPr>
        <w:t xml:space="preserve"> adjusted one-sided (positive) p-values of the Pearson correlations between </w:t>
      </w:r>
      <w:r w:rsidR="00BD537C" w:rsidRPr="009F5AF2">
        <w:rPr>
          <w:color w:val="000000" w:themeColor="text1"/>
        </w:rPr>
        <w:t xml:space="preserve">the GI profiles of </w:t>
      </w:r>
      <w:r w:rsidRPr="009F5AF2">
        <w:rPr>
          <w:color w:val="000000" w:themeColor="text1"/>
        </w:rPr>
        <w:t xml:space="preserve">22 strong Gsp1 point mutants and </w:t>
      </w:r>
      <w:r w:rsidR="009A3BD2" w:rsidRPr="009F5AF2">
        <w:rPr>
          <w:color w:val="000000" w:themeColor="text1"/>
        </w:rPr>
        <w:t xml:space="preserve">GI profiles of </w:t>
      </w:r>
      <w:r w:rsidRPr="009F5AF2">
        <w:rPr>
          <w:color w:val="000000" w:themeColor="text1"/>
        </w:rPr>
        <w:t xml:space="preserve">knock-outs or knock-downs of </w:t>
      </w:r>
      <w:r w:rsidRPr="009F5AF2">
        <w:rPr>
          <w:i/>
          <w:color w:val="000000" w:themeColor="text1"/>
        </w:rPr>
        <w:t>S. cerevisiae</w:t>
      </w:r>
      <w:r w:rsidRPr="009F5AF2">
        <w:rPr>
          <w:color w:val="000000" w:themeColor="text1"/>
        </w:rPr>
        <w:t xml:space="preserve"> genes from</w:t>
      </w:r>
      <w:r w:rsidR="00633E70" w:rsidRPr="009F5AF2">
        <w:rPr>
          <w:color w:val="000000" w:themeColor="text1"/>
        </w:rPr>
        <w:t xml:space="preserve"> Ref.</w:t>
      </w:r>
      <w:hyperlink w:anchor="_ENREF_19" w:tooltip="Costanzo, 2016 #163" w:history="1">
        <w:r w:rsidR="00EB2A40">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r w:rsidR="00EB2A40" w:rsidRPr="00EB2A40">
          <w:rPr>
            <w:noProof/>
            <w:color w:val="000000" w:themeColor="text1"/>
            <w:vertAlign w:val="superscript"/>
          </w:rPr>
          <w:t>19</w:t>
        </w:r>
        <w:r w:rsidR="00EB2A40">
          <w:rPr>
            <w:color w:val="000000" w:themeColor="text1"/>
          </w:rPr>
          <w:fldChar w:fldCharType="end"/>
        </w:r>
      </w:hyperlink>
      <w:r w:rsidRPr="009F5AF2">
        <w:rPr>
          <w:color w:val="000000" w:themeColor="text1"/>
        </w:rPr>
        <w:t xml:space="preserve">. The p-value is represented as a white to </w:t>
      </w:r>
      <w:r w:rsidR="00474666" w:rsidRPr="009F5AF2">
        <w:rPr>
          <w:color w:val="000000" w:themeColor="text1"/>
        </w:rPr>
        <w:t xml:space="preserve">gray </w:t>
      </w:r>
      <w:r w:rsidRPr="009F5AF2">
        <w:rPr>
          <w:color w:val="000000" w:themeColor="text1"/>
        </w:rPr>
        <w:t xml:space="preserve">range, </w:t>
      </w:r>
      <w:r w:rsidR="00336672" w:rsidRPr="009F5AF2">
        <w:rPr>
          <w:color w:val="000000" w:themeColor="text1"/>
        </w:rPr>
        <w:t xml:space="preserve">with </w:t>
      </w:r>
      <w:r w:rsidR="00474666" w:rsidRPr="009F5AF2">
        <w:rPr>
          <w:color w:val="000000" w:themeColor="text1"/>
        </w:rPr>
        <w:t xml:space="preserve">gray </w:t>
      </w:r>
      <w:r w:rsidR="00336672" w:rsidRPr="009F5AF2">
        <w:rPr>
          <w:color w:val="000000" w:themeColor="text1"/>
        </w:rPr>
        <w:t>being most significant</w:t>
      </w:r>
      <w:r w:rsidRPr="009F5AF2">
        <w:rPr>
          <w:color w:val="000000" w:themeColor="text1"/>
        </w:rPr>
        <w:t>. Genes are organized in gene sets based on their biological function (</w:t>
      </w:r>
      <w:r w:rsidRPr="009F5AF2">
        <w:rPr>
          <w:b/>
          <w:bCs/>
          <w:color w:val="000000" w:themeColor="text1"/>
        </w:rPr>
        <w:t>Methods</w:t>
      </w:r>
      <w:r w:rsidRPr="009F5AF2">
        <w:rPr>
          <w:color w:val="000000" w:themeColor="text1"/>
        </w:rPr>
        <w:t>).</w:t>
      </w:r>
      <w:r w:rsidR="00474666" w:rsidRPr="009F5AF2">
        <w:rPr>
          <w:color w:val="000000" w:themeColor="text1"/>
        </w:rPr>
        <w:t xml:space="preserve"> The line plots </w:t>
      </w:r>
      <w:r w:rsidR="00D96973" w:rsidRPr="009F5AF2">
        <w:rPr>
          <w:color w:val="000000" w:themeColor="text1"/>
        </w:rPr>
        <w:t xml:space="preserve">above </w:t>
      </w:r>
      <w:r w:rsidR="00474666" w:rsidRPr="009F5AF2">
        <w:rPr>
          <w:color w:val="000000" w:themeColor="text1"/>
        </w:rPr>
        <w:t xml:space="preserve">the heatmaps are the same as in </w:t>
      </w:r>
      <w:r w:rsidR="00474666" w:rsidRPr="009F5AF2">
        <w:rPr>
          <w:b/>
          <w:color w:val="000000" w:themeColor="text1"/>
        </w:rPr>
        <w:t>Fig. 4</w:t>
      </w:r>
      <w:r w:rsidR="00F32E8C" w:rsidRPr="009F5AF2">
        <w:rPr>
          <w:b/>
          <w:color w:val="000000" w:themeColor="text1"/>
        </w:rPr>
        <w:t>c</w:t>
      </w:r>
      <w:r w:rsidR="00AD2215" w:rsidRPr="009F5AF2">
        <w:rPr>
          <w:rStyle w:val="CommentReference"/>
          <w:color w:val="000000" w:themeColor="text1"/>
        </w:rPr>
        <w:t>.</w:t>
      </w:r>
      <w:r w:rsidRPr="009F5AF2">
        <w:rPr>
          <w:color w:val="000000" w:themeColor="text1"/>
        </w:rPr>
        <w:t xml:space="preserve"> </w:t>
      </w:r>
      <w:r w:rsidRPr="009F5AF2">
        <w:rPr>
          <w:b/>
          <w:color w:val="000000" w:themeColor="text1"/>
        </w:rPr>
        <w:t>a</w:t>
      </w:r>
      <w:r w:rsidRPr="009F5AF2">
        <w:rPr>
          <w:color w:val="000000" w:themeColor="text1"/>
        </w:rPr>
        <w:t>, Gsp1 point mutants and alleles of Gsp1 binding partners with available co-com</w:t>
      </w:r>
      <w:r w:rsidR="0031758B" w:rsidRPr="009F5AF2">
        <w:rPr>
          <w:color w:val="000000" w:themeColor="text1"/>
        </w:rPr>
        <w:t>plex X-ray crystal structures</w:t>
      </w:r>
      <w:r w:rsidR="00D96973" w:rsidRPr="009F5AF2">
        <w:rPr>
          <w:color w:val="000000" w:themeColor="text1"/>
        </w:rPr>
        <w:t xml:space="preserve">, </w:t>
      </w:r>
      <w:r w:rsidRPr="009F5AF2">
        <w:rPr>
          <w:color w:val="000000" w:themeColor="text1"/>
        </w:rPr>
        <w:t xml:space="preserve">and </w:t>
      </w:r>
      <w:r w:rsidRPr="009F5AF2">
        <w:rPr>
          <w:i/>
          <w:color w:val="000000" w:themeColor="text1"/>
        </w:rPr>
        <w:t>S. cerevis</w:t>
      </w:r>
      <w:r w:rsidR="00F34B50" w:rsidRPr="009F5AF2">
        <w:rPr>
          <w:i/>
          <w:color w:val="000000" w:themeColor="text1"/>
        </w:rPr>
        <w:t>i</w:t>
      </w:r>
      <w:r w:rsidRPr="009F5AF2">
        <w:rPr>
          <w:i/>
          <w:color w:val="000000" w:themeColor="text1"/>
        </w:rPr>
        <w:t>ae</w:t>
      </w:r>
      <w:r w:rsidRPr="009F5AF2">
        <w:rPr>
          <w:color w:val="000000" w:themeColor="text1"/>
        </w:rPr>
        <w:t xml:space="preserve"> genes involved in nuclear transport of RNA and proteins. </w:t>
      </w:r>
      <w:r w:rsidR="00D96973" w:rsidRPr="009F5AF2">
        <w:rPr>
          <w:b/>
          <w:color w:val="000000" w:themeColor="text1"/>
        </w:rPr>
        <w:t>b</w:t>
      </w:r>
      <w:r w:rsidRPr="009F5AF2">
        <w:rPr>
          <w:color w:val="000000" w:themeColor="text1"/>
        </w:rPr>
        <w:t xml:space="preserve">, Gsp1 point mutants and </w:t>
      </w:r>
      <w:r w:rsidRPr="009F5AF2">
        <w:rPr>
          <w:i/>
          <w:color w:val="000000" w:themeColor="text1"/>
        </w:rPr>
        <w:t>S. cerevisiae</w:t>
      </w:r>
      <w:r w:rsidRPr="009F5AF2">
        <w:rPr>
          <w:color w:val="000000" w:themeColor="text1"/>
        </w:rPr>
        <w:t xml:space="preserve"> genes involved in transcription regulation or 5</w:t>
      </w:r>
      <w:r w:rsidR="00595E9E" w:rsidRPr="009F5AF2">
        <w:rPr>
          <w:color w:val="000000" w:themeColor="text1"/>
        </w:rPr>
        <w:t>′</w:t>
      </w:r>
      <w:r w:rsidRPr="009F5AF2">
        <w:rPr>
          <w:color w:val="000000" w:themeColor="text1"/>
        </w:rPr>
        <w:t xml:space="preserve"> mRNA capping. </w:t>
      </w:r>
      <w:r w:rsidR="00D96973" w:rsidRPr="009F5AF2">
        <w:rPr>
          <w:b/>
          <w:color w:val="000000" w:themeColor="text1"/>
        </w:rPr>
        <w:t>c</w:t>
      </w:r>
      <w:r w:rsidRPr="009F5AF2">
        <w:rPr>
          <w:color w:val="000000" w:themeColor="text1"/>
        </w:rPr>
        <w:t xml:space="preserve">, Gsp1 point mutants and </w:t>
      </w:r>
      <w:r w:rsidRPr="009F5AF2">
        <w:rPr>
          <w:i/>
          <w:color w:val="000000" w:themeColor="text1"/>
        </w:rPr>
        <w:t>S. cerevisiae</w:t>
      </w:r>
      <w:r w:rsidRPr="009F5AF2">
        <w:rPr>
          <w:color w:val="000000" w:themeColor="text1"/>
        </w:rPr>
        <w:t xml:space="preserve"> genes involved in the cytoplasm-to-vacuole targeting (CVT) pathway</w:t>
      </w:r>
      <w:r w:rsidR="00D96973" w:rsidRPr="009F5AF2">
        <w:rPr>
          <w:color w:val="000000" w:themeColor="text1"/>
        </w:rPr>
        <w:t>,</w:t>
      </w:r>
      <w:r w:rsidRPr="009F5AF2">
        <w:rPr>
          <w:color w:val="000000" w:themeColor="text1"/>
        </w:rPr>
        <w:t xml:space="preserve"> and </w:t>
      </w:r>
      <w:r w:rsidR="009C4F0C" w:rsidRPr="009F5AF2">
        <w:rPr>
          <w:color w:val="000000" w:themeColor="text1"/>
        </w:rPr>
        <w:t xml:space="preserve">actin, tubulin, and </w:t>
      </w:r>
      <w:r w:rsidRPr="009F5AF2">
        <w:rPr>
          <w:color w:val="000000" w:themeColor="text1"/>
        </w:rPr>
        <w:t>cell polarity.</w:t>
      </w:r>
    </w:p>
    <w:p w14:paraId="7FD1170A" w14:textId="77777777" w:rsidR="00EA1802" w:rsidRDefault="00EA1802" w:rsidP="00EA1802">
      <w:pPr>
        <w:rPr>
          <w:color w:val="000000" w:themeColor="text1"/>
        </w:rPr>
      </w:pPr>
    </w:p>
    <w:p w14:paraId="1313B2CF" w14:textId="6B74EDBB" w:rsidR="00157437" w:rsidRPr="009F5AF2" w:rsidRDefault="00157437" w:rsidP="00EA1802">
      <w:pPr>
        <w:rPr>
          <w:color w:val="000000" w:themeColor="text1"/>
        </w:rPr>
        <w:sectPr w:rsidR="00157437" w:rsidRPr="009F5AF2" w:rsidSect="001716CB">
          <w:endnotePr>
            <w:numFmt w:val="decimal"/>
          </w:endnotePr>
          <w:pgSz w:w="12240" w:h="15840"/>
          <w:pgMar w:top="1140" w:right="1140" w:bottom="1298" w:left="1140" w:header="720" w:footer="720" w:gutter="0"/>
          <w:lnNumType w:countBy="1" w:restart="continuous"/>
          <w:cols w:space="720"/>
        </w:sectPr>
      </w:pPr>
    </w:p>
    <w:p w14:paraId="796BDF6E" w14:textId="3A6784DC" w:rsidR="00EA1802" w:rsidRPr="009F5AF2" w:rsidRDefault="00EA1802" w:rsidP="00EA1802">
      <w:pPr>
        <w:pStyle w:val="Heading1"/>
      </w:pPr>
      <w:r w:rsidRPr="009F5AF2">
        <w:lastRenderedPageBreak/>
        <w:t>Methods</w:t>
      </w:r>
    </w:p>
    <w:p w14:paraId="02B0DA25" w14:textId="5C2046A3" w:rsidR="008813C1" w:rsidRDefault="008813C1" w:rsidP="00D30343">
      <w:r>
        <w:t>Detailed Methods are provided in Supplementary File 1.</w:t>
      </w:r>
    </w:p>
    <w:p w14:paraId="501C774C" w14:textId="24AC57CB" w:rsidR="00EA1802" w:rsidRPr="009F5AF2" w:rsidRDefault="00EA1802" w:rsidP="00EA1802">
      <w:pPr>
        <w:pStyle w:val="Heading3"/>
      </w:pPr>
      <w:r w:rsidRPr="009F5AF2">
        <w:t>Point mutations in genomic Gsp1 sequence</w:t>
      </w:r>
    </w:p>
    <w:p w14:paraId="6F1985EF" w14:textId="104CC66A" w:rsidR="00EA1802" w:rsidRPr="009F5AF2" w:rsidRDefault="00EA1802" w:rsidP="006F41E2">
      <w:pPr>
        <w:rPr>
          <w:color w:val="000000" w:themeColor="text1"/>
        </w:rPr>
      </w:pPr>
      <w:r w:rsidRPr="009F5AF2">
        <w:rPr>
          <w:color w:val="000000" w:themeColor="text1"/>
        </w:rPr>
        <w:t>We identified all residues in Gsp1 that comprised the interfaces with Gsp1 binding partners for which co-complex crystal structures with Gsp1 were available (</w:t>
      </w:r>
      <w:r w:rsidR="0046330D" w:rsidRPr="009F5AF2">
        <w:rPr>
          <w:b/>
          <w:bCs/>
          <w:color w:val="000000" w:themeColor="text1"/>
        </w:rPr>
        <w:t>Supplementary File 1 Fig. 1</w:t>
      </w:r>
      <w:r w:rsidR="0046330D" w:rsidRPr="009F5AF2">
        <w:rPr>
          <w:color w:val="000000" w:themeColor="text1"/>
        </w:rPr>
        <w:t xml:space="preserve">, </w:t>
      </w:r>
      <w:r w:rsidR="00414FFA" w:rsidRPr="009F5AF2">
        <w:rPr>
          <w:b/>
          <w:bCs/>
          <w:color w:val="000000" w:themeColor="text1"/>
        </w:rPr>
        <w:t>Extended Data Fig. 1a</w:t>
      </w:r>
      <w:r w:rsidR="00414FFA" w:rsidRPr="009F5AF2">
        <w:rPr>
          <w:bCs/>
          <w:color w:val="000000" w:themeColor="text1"/>
        </w:rPr>
        <w:t>,</w:t>
      </w:r>
      <w:r w:rsidR="00414FFA" w:rsidRPr="009F5AF2">
        <w:rPr>
          <w:color w:val="000000" w:themeColor="text1"/>
        </w:rPr>
        <w:t xml:space="preserve"> </w:t>
      </w:r>
      <w:r w:rsidRPr="009F5AF2">
        <w:rPr>
          <w:b/>
          <w:color w:val="000000" w:themeColor="text1"/>
        </w:rPr>
        <w:t>Supplementary</w:t>
      </w:r>
      <w:r w:rsidR="002A1962" w:rsidRPr="009F5AF2">
        <w:rPr>
          <w:b/>
          <w:color w:val="000000" w:themeColor="text1"/>
        </w:rPr>
        <w:t xml:space="preserve"> File 1</w:t>
      </w:r>
      <w:r w:rsidRPr="009F5AF2">
        <w:rPr>
          <w:b/>
          <w:color w:val="000000" w:themeColor="text1"/>
        </w:rPr>
        <w:t xml:space="preserve"> Table 1</w:t>
      </w:r>
      <w:r w:rsidRPr="009F5AF2">
        <w:rPr>
          <w:color w:val="000000" w:themeColor="text1"/>
        </w:rPr>
        <w:t>).</w:t>
      </w:r>
      <w:r w:rsidR="00274B0B" w:rsidRPr="009F5AF2">
        <w:rPr>
          <w:color w:val="000000" w:themeColor="text1"/>
        </w:rPr>
        <w:t xml:space="preserve"> Residues comprising </w:t>
      </w:r>
      <w:r w:rsidR="005E0D4E" w:rsidRPr="009F5AF2">
        <w:rPr>
          <w:color w:val="000000" w:themeColor="text1"/>
        </w:rPr>
        <w:t xml:space="preserve">the </w:t>
      </w:r>
      <w:r w:rsidR="00274B0B" w:rsidRPr="009F5AF2">
        <w:rPr>
          <w:color w:val="000000" w:themeColor="text1"/>
        </w:rPr>
        <w:t xml:space="preserve">interface </w:t>
      </w:r>
      <w:r w:rsidR="00274B0B" w:rsidRPr="009F5AF2">
        <w:rPr>
          <w:i/>
          <w:iCs/>
          <w:color w:val="000000" w:themeColor="text1"/>
        </w:rPr>
        <w:t>core</w:t>
      </w:r>
      <w:r w:rsidR="00274B0B" w:rsidRPr="009F5AF2">
        <w:rPr>
          <w:color w:val="000000" w:themeColor="text1"/>
        </w:rPr>
        <w:t xml:space="preserve">, </w:t>
      </w:r>
      <w:r w:rsidR="005E0D4E" w:rsidRPr="009F5AF2">
        <w:rPr>
          <w:color w:val="000000" w:themeColor="text1"/>
        </w:rPr>
        <w:t xml:space="preserve">the surface exposed </w:t>
      </w:r>
      <w:r w:rsidR="005E0D4E" w:rsidRPr="009F5AF2">
        <w:rPr>
          <w:i/>
          <w:iCs/>
          <w:color w:val="000000" w:themeColor="text1"/>
        </w:rPr>
        <w:t>rim</w:t>
      </w:r>
      <w:r w:rsidR="005E0D4E" w:rsidRPr="009F5AF2">
        <w:rPr>
          <w:color w:val="000000" w:themeColor="text1"/>
        </w:rPr>
        <w:t xml:space="preserve"> around the core, and more buried </w:t>
      </w:r>
      <w:r w:rsidR="00274B0B" w:rsidRPr="009F5AF2">
        <w:rPr>
          <w:i/>
          <w:iCs/>
          <w:color w:val="000000" w:themeColor="text1"/>
        </w:rPr>
        <w:t>support</w:t>
      </w:r>
      <w:r w:rsidR="00274B0B" w:rsidRPr="009F5AF2">
        <w:rPr>
          <w:color w:val="000000" w:themeColor="text1"/>
        </w:rPr>
        <w:t xml:space="preserve"> </w:t>
      </w:r>
      <w:r w:rsidR="005E0D4E" w:rsidRPr="009F5AF2">
        <w:rPr>
          <w:color w:val="000000" w:themeColor="text1"/>
        </w:rPr>
        <w:t>residues</w:t>
      </w:r>
      <w:r w:rsidR="00274B0B" w:rsidRPr="009F5AF2">
        <w:rPr>
          <w:color w:val="000000" w:themeColor="text1"/>
        </w:rPr>
        <w:t xml:space="preserve"> were defined based on </w:t>
      </w:r>
      <w:r w:rsidR="005E0D4E" w:rsidRPr="009F5AF2">
        <w:rPr>
          <w:color w:val="000000" w:themeColor="text1"/>
        </w:rPr>
        <w:t xml:space="preserve">per-residue </w:t>
      </w:r>
      <w:r w:rsidR="001646A9" w:rsidRPr="009F5AF2">
        <w:rPr>
          <w:color w:val="000000" w:themeColor="text1"/>
        </w:rPr>
        <w:t>relative</w:t>
      </w:r>
      <w:r w:rsidR="00274B0B" w:rsidRPr="009F5AF2">
        <w:rPr>
          <w:color w:val="000000" w:themeColor="text1"/>
        </w:rPr>
        <w:t xml:space="preserve"> solvent accessible surface are</w:t>
      </w:r>
      <w:r w:rsidR="005D121B" w:rsidRPr="009F5AF2">
        <w:rPr>
          <w:color w:val="000000" w:themeColor="text1"/>
        </w:rPr>
        <w:t>a</w:t>
      </w:r>
      <w:r w:rsidR="00274B0B" w:rsidRPr="009F5AF2">
        <w:rPr>
          <w:color w:val="000000" w:themeColor="text1"/>
        </w:rPr>
        <w:t xml:space="preserve"> (</w:t>
      </w:r>
      <w:proofErr w:type="spellStart"/>
      <w:r w:rsidR="00274B0B" w:rsidRPr="009F5AF2">
        <w:rPr>
          <w:color w:val="000000" w:themeColor="text1"/>
        </w:rPr>
        <w:t>rASA</w:t>
      </w:r>
      <w:proofErr w:type="spellEnd"/>
      <w:r w:rsidR="00274B0B" w:rsidRPr="009F5AF2">
        <w:rPr>
          <w:color w:val="000000" w:themeColor="text1"/>
        </w:rPr>
        <w:t>)</w:t>
      </w:r>
      <w:r w:rsidR="003568E4" w:rsidRPr="009F5AF2">
        <w:rPr>
          <w:color w:val="000000" w:themeColor="text1"/>
        </w:rPr>
        <w:t xml:space="preserve">, as </w:t>
      </w:r>
      <w:r w:rsidR="002C7768" w:rsidRPr="009F5AF2">
        <w:rPr>
          <w:color w:val="000000" w:themeColor="text1"/>
        </w:rPr>
        <w:t xml:space="preserve">previously </w:t>
      </w:r>
      <w:r w:rsidR="00824729" w:rsidRPr="009F5AF2">
        <w:rPr>
          <w:color w:val="000000" w:themeColor="text1"/>
        </w:rPr>
        <w:t>described</w:t>
      </w:r>
      <w:hyperlink w:anchor="_ENREF_30" w:tooltip="Levy, 2010 #177" w:history="1">
        <w:r w:rsidR="00EB2A40">
          <w:rPr>
            <w:color w:val="000000" w:themeColor="text1"/>
          </w:rPr>
          <w:fldChar w:fldCharType="begin"/>
        </w:r>
        <w:r w:rsidR="00EB2A40">
          <w:rPr>
            <w:color w:val="000000" w:themeColor="text1"/>
          </w:rPr>
          <w:instrText xml:space="preserve"> ADDIN EN.CITE &lt;EndNote&gt;&lt;Cite&gt;&lt;Author&gt;Levy&lt;/Author&gt;&lt;Year&gt;2010&lt;/Year&gt;&lt;RecNum&gt;177&lt;/RecNum&gt;&lt;IDText&gt;p00824&lt;/IDText&gt;&lt;DisplayText&gt;&lt;style face="superscript"&gt;30&lt;/style&gt;&lt;/DisplayText&gt;&lt;record&gt;&lt;rec-number&gt;177&lt;/rec-number&gt;&lt;foreign-keys&gt;&lt;key app="EN" db-id="tr0dtzxwjwedv6ezad9xeat5xeddv5ad9ser" timestamp="1572498171"&gt;177&lt;/key&gt;&lt;/foreign-keys&gt;&lt;ref-type name="Journal Article"&gt;17&lt;/ref-type&gt;&lt;contributors&gt;&lt;authors&gt;&lt;author&gt;Levy, Emmanuel D&lt;/author&gt;&lt;/authors&gt;&lt;/contributors&gt;&lt;auth-address&gt;MRC Laboratory of Molecular Biology, Hills Road, Cambridge CB2 0QH, UK. emmanuel.levy@gmail.com&lt;/auth-address&gt;&lt;titles&gt;&lt;title&gt;A simple definition of structural regions in proteins and its use in analyzing interface evolution&lt;/title&gt;&lt;secondary-title&gt;Journal of Molecular Biology&lt;/secondary-title&gt;&lt;/titles&gt;&lt;periodical&gt;&lt;full-title&gt;Journal Of Molecular Biology&lt;/full-title&gt;&lt;/periodical&gt;&lt;pages&gt;660-670&lt;/pages&gt;&lt;volume&gt;403&lt;/volume&gt;&lt;number&gt;4&lt;/number&gt;&lt;dates&gt;&lt;year&gt;2010&lt;/year&gt;&lt;pub-dates&gt;&lt;date&gt;Nov 05&lt;/date&gt;&lt;/pub-dates&gt;&lt;/dates&gt;&lt;accession-num&gt;20868694&lt;/accession-num&gt;&lt;label&gt;p00824&lt;/label&gt;&lt;urls&gt;&lt;related-urls&gt;&lt;url&gt;http://www.sciencedirect.com/science?_ob=ArticleURL&amp;amp;amp;_udi=B6WK7-512VTSF-3&amp;amp;amp;_user=10&amp;amp;amp;_coverDate=11%2F05%2F2010&amp;amp;amp;_rdoc=1&amp;amp;amp;_fmt=high&amp;amp;amp;_orig=gateway&amp;amp;amp;_origin=gateway&amp;amp;amp;_sort=d&amp;amp;amp;_docanchor=&amp;amp;amp;view=c&amp;amp;amp;_acct=C000050221&amp;amp;amp;_version=1&amp;amp;amp;_urlVersion=0&amp;amp;amp;_userid=10&amp;amp;amp;md5=133af4d51b1a0a068d466d9b9f4a8e3a&amp;amp;amp;searchtype=a&lt;/url&gt;&lt;/related-urls&gt;&lt;pdf-urls&gt;&lt;url&gt;file://localhost/localhost/localhost/Users/tperica/Documents/Papers2/Articles/2010/Levy/Journal%252520of%252520Molecular%252520Biology%2525202010%252520Levy.pdf&lt;/url&gt;&lt;/pdf-urls&gt;&lt;/urls&gt;&lt;custom3&gt;papers2://publication/uuid/E8214987-2144-4D53-9E74-76CD2EAD50A3&lt;/custom3&gt;&lt;electronic-resource-num&gt;10.1016/j.jmb.2010.09.028&lt;/electronic-resource-num&gt;&lt;language&gt;eng&lt;/language&gt;&lt;/record&gt;&lt;/Cite&gt;&lt;/EndNote&gt;</w:instrText>
        </w:r>
        <w:r w:rsidR="00EB2A40">
          <w:rPr>
            <w:color w:val="000000" w:themeColor="text1"/>
          </w:rPr>
          <w:fldChar w:fldCharType="separate"/>
        </w:r>
        <w:r w:rsidR="00EB2A40" w:rsidRPr="00EB2A40">
          <w:rPr>
            <w:noProof/>
            <w:color w:val="000000" w:themeColor="text1"/>
            <w:vertAlign w:val="superscript"/>
          </w:rPr>
          <w:t>30</w:t>
        </w:r>
        <w:r w:rsidR="00EB2A40">
          <w:rPr>
            <w:color w:val="000000" w:themeColor="text1"/>
          </w:rPr>
          <w:fldChar w:fldCharType="end"/>
        </w:r>
      </w:hyperlink>
      <w:r w:rsidR="005E0D4E" w:rsidRPr="009F5AF2">
        <w:rPr>
          <w:color w:val="000000" w:themeColor="text1"/>
        </w:rPr>
        <w:t xml:space="preserve">. </w:t>
      </w:r>
      <w:r w:rsidRPr="009F5AF2">
        <w:rPr>
          <w:color w:val="000000" w:themeColor="text1"/>
        </w:rPr>
        <w:t xml:space="preserve">We then mutated residues that are located in interface cores </w:t>
      </w:r>
      <w:r w:rsidR="000D31BC">
        <w:rPr>
          <w:color w:val="000000" w:themeColor="text1"/>
        </w:rPr>
        <w:t>(</w:t>
      </w:r>
      <w:r w:rsidRPr="009F5AF2">
        <w:rPr>
          <w:b/>
          <w:color w:val="000000" w:themeColor="text1"/>
        </w:rPr>
        <w:t xml:space="preserve">Supplementary </w:t>
      </w:r>
      <w:r w:rsidR="002A1962" w:rsidRPr="009F5AF2">
        <w:rPr>
          <w:b/>
          <w:color w:val="000000" w:themeColor="text1"/>
        </w:rPr>
        <w:t xml:space="preserve">File 1 </w:t>
      </w:r>
      <w:r w:rsidRPr="009F5AF2">
        <w:rPr>
          <w:b/>
          <w:color w:val="000000" w:themeColor="text1"/>
        </w:rPr>
        <w:t>Table 2</w:t>
      </w:r>
      <w:r w:rsidRPr="009F5AF2">
        <w:rPr>
          <w:color w:val="000000" w:themeColor="text1"/>
        </w:rPr>
        <w:t xml:space="preserve">, </w:t>
      </w:r>
      <w:r w:rsidRPr="009F5AF2">
        <w:rPr>
          <w:b/>
          <w:color w:val="000000" w:themeColor="text1"/>
        </w:rPr>
        <w:t>Extended Data Fig. 1</w:t>
      </w:r>
      <w:r w:rsidR="001646A9" w:rsidRPr="009F5AF2">
        <w:rPr>
          <w:b/>
          <w:color w:val="000000" w:themeColor="text1"/>
        </w:rPr>
        <w:t>b</w:t>
      </w:r>
      <w:r w:rsidRPr="009F5AF2">
        <w:rPr>
          <w:color w:val="000000" w:themeColor="text1"/>
        </w:rPr>
        <w:t xml:space="preserve">) into amino acid residues with a range of properties (differing in size, charge and polarity) and attempted to make stable and viable </w:t>
      </w:r>
      <w:r w:rsidRPr="009F5AF2">
        <w:rPr>
          <w:i/>
          <w:color w:val="000000" w:themeColor="text1"/>
        </w:rPr>
        <w:t>S. cerevisiae</w:t>
      </w:r>
      <w:r w:rsidRPr="009F5AF2">
        <w:rPr>
          <w:color w:val="000000" w:themeColor="text1"/>
        </w:rPr>
        <w:t xml:space="preserve"> strains carrying a genomic Gsp1 point mutation. The list of attempted mutants is provided in </w:t>
      </w:r>
      <w:r w:rsidRPr="009F5AF2">
        <w:rPr>
          <w:b/>
          <w:color w:val="000000" w:themeColor="text1"/>
        </w:rPr>
        <w:t xml:space="preserve">Supplementary </w:t>
      </w:r>
      <w:r w:rsidR="002A1962" w:rsidRPr="009F5AF2">
        <w:rPr>
          <w:b/>
          <w:color w:val="000000" w:themeColor="text1"/>
        </w:rPr>
        <w:t xml:space="preserve">File 1 </w:t>
      </w:r>
      <w:r w:rsidRPr="009F5AF2">
        <w:rPr>
          <w:b/>
          <w:color w:val="000000" w:themeColor="text1"/>
        </w:rPr>
        <w:t>Table 3</w:t>
      </w:r>
      <w:r w:rsidRPr="009F5AF2">
        <w:rPr>
          <w:color w:val="000000" w:themeColor="text1"/>
        </w:rPr>
        <w:t xml:space="preserve">. </w:t>
      </w:r>
    </w:p>
    <w:p w14:paraId="41340E2C" w14:textId="77777777" w:rsidR="00EA1802" w:rsidRPr="009F5AF2" w:rsidRDefault="00EA1802" w:rsidP="00EA1802">
      <w:pPr>
        <w:pStyle w:val="Heading3"/>
        <w:spacing w:line="312" w:lineRule="auto"/>
      </w:pPr>
      <w:r w:rsidRPr="009F5AF2">
        <w:rPr>
          <w:i/>
        </w:rPr>
        <w:t>S. cerevisiae</w:t>
      </w:r>
      <w:r w:rsidRPr="009F5AF2">
        <w:t xml:space="preserve"> genetics and genetic interaction mapping</w:t>
      </w:r>
    </w:p>
    <w:p w14:paraId="05107AA4" w14:textId="77777777" w:rsidR="00EA1802" w:rsidRPr="009F5AF2" w:rsidRDefault="00EA1802" w:rsidP="00EA1802">
      <w:pPr>
        <w:pStyle w:val="Heading4"/>
      </w:pPr>
      <w:r w:rsidRPr="009F5AF2">
        <w:rPr>
          <w:i/>
        </w:rPr>
        <w:t>S. cerevisiae</w:t>
      </w:r>
      <w:r w:rsidRPr="009F5AF2">
        <w:t xml:space="preserve"> transformation</w:t>
      </w:r>
    </w:p>
    <w:p w14:paraId="60905AAC" w14:textId="10CC1924" w:rsidR="00EA1802" w:rsidRPr="009F5AF2" w:rsidRDefault="0079148C" w:rsidP="00EA1802">
      <w:pPr>
        <w:rPr>
          <w:color w:val="000000" w:themeColor="text1"/>
        </w:rPr>
      </w:pPr>
      <w:r>
        <w:rPr>
          <w:i/>
          <w:color w:val="000000" w:themeColor="text1"/>
        </w:rPr>
        <w:t xml:space="preserve">S. cerevisiae </w:t>
      </w:r>
      <w:r w:rsidR="00E105AF">
        <w:rPr>
          <w:color w:val="000000" w:themeColor="text1"/>
        </w:rPr>
        <w:t>m</w:t>
      </w:r>
      <w:r w:rsidR="001646A9" w:rsidRPr="009F5AF2">
        <w:rPr>
          <w:color w:val="000000" w:themeColor="text1"/>
        </w:rPr>
        <w:t xml:space="preserve">utant </w:t>
      </w:r>
      <w:r w:rsidR="00EA1802" w:rsidRPr="009F5AF2">
        <w:rPr>
          <w:color w:val="000000" w:themeColor="text1"/>
        </w:rPr>
        <w:t>strains were confirmed by sequencing.</w:t>
      </w:r>
    </w:p>
    <w:p w14:paraId="1CF35207" w14:textId="77777777" w:rsidR="00EA1802" w:rsidRPr="009F5AF2" w:rsidRDefault="00EA1802" w:rsidP="00EA1802">
      <w:pPr>
        <w:pStyle w:val="Heading4"/>
        <w:spacing w:before="120" w:line="312" w:lineRule="auto"/>
      </w:pPr>
      <w:r w:rsidRPr="009F5AF2">
        <w:t>Epistatic mini-array profiling (E-MAP) of Gsp1 point mutants</w:t>
      </w:r>
    </w:p>
    <w:p w14:paraId="3D9E8C58" w14:textId="7385E9C6" w:rsidR="00EA1802" w:rsidRPr="009F5AF2" w:rsidRDefault="00EA1802" w:rsidP="00EA1802">
      <w:pPr>
        <w:rPr>
          <w:color w:val="000000" w:themeColor="text1"/>
        </w:rPr>
      </w:pPr>
      <w:r w:rsidRPr="009F5AF2">
        <w:rPr>
          <w:color w:val="000000" w:themeColor="text1"/>
        </w:rPr>
        <w:t xml:space="preserve">Genetic interactions of all viable </w:t>
      </w:r>
      <w:r w:rsidRPr="009F5AF2">
        <w:rPr>
          <w:i/>
          <w:color w:val="000000" w:themeColor="text1"/>
        </w:rPr>
        <w:t>GSP1</w:t>
      </w:r>
      <w:r w:rsidRPr="009F5AF2">
        <w:rPr>
          <w:color w:val="000000" w:themeColor="text1"/>
        </w:rPr>
        <w:t xml:space="preserve"> point mutant (PM-GSP1-clonNAT) strains were identified by epistatic </w:t>
      </w:r>
      <w:proofErr w:type="spellStart"/>
      <w:r w:rsidRPr="009F5AF2">
        <w:rPr>
          <w:color w:val="000000" w:themeColor="text1"/>
        </w:rPr>
        <w:t>miniarray</w:t>
      </w:r>
      <w:proofErr w:type="spellEnd"/>
      <w:r w:rsidRPr="009F5AF2">
        <w:rPr>
          <w:color w:val="000000" w:themeColor="text1"/>
        </w:rPr>
        <w:t xml:space="preserve"> profile (E-MAP) screens</w:t>
      </w:r>
      <w:r w:rsidR="00EB2A40">
        <w:rPr>
          <w:color w:val="000000" w:themeColor="text1"/>
        </w:rPr>
        <w:fldChar w:fldCharType="begin">
          <w:fldData xml:space="preserve">PEVuZE5vdGU+PENpdGU+PEF1dGhvcj5Db2xsaW5zPC9BdXRob3I+PFllYXI+MjAxMDwvWWVhcj48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PEVuZE5vdGU+PENpdGU+PEF1dGhvcj5Db2xsaW5zPC9BdXRob3I+PFllYXI+MjAxMDwvWWVhcj48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hyperlink w:anchor="_ENREF_18" w:tooltip="Schuldiner, 2005 #135" w:history="1">
        <w:r w:rsidR="00EB2A40" w:rsidRPr="00EB2A40">
          <w:rPr>
            <w:noProof/>
            <w:color w:val="000000" w:themeColor="text1"/>
            <w:vertAlign w:val="superscript"/>
          </w:rPr>
          <w:t>18</w:t>
        </w:r>
      </w:hyperlink>
      <w:r w:rsidR="00EB2A40" w:rsidRPr="00EB2A40">
        <w:rPr>
          <w:noProof/>
          <w:color w:val="000000" w:themeColor="text1"/>
          <w:vertAlign w:val="superscript"/>
        </w:rPr>
        <w:t>,</w:t>
      </w:r>
      <w:hyperlink w:anchor="_ENREF_31" w:tooltip="Collins, 2010 #143" w:history="1">
        <w:r w:rsidR="00EB2A40" w:rsidRPr="00EB2A40">
          <w:rPr>
            <w:noProof/>
            <w:color w:val="000000" w:themeColor="text1"/>
            <w:vertAlign w:val="superscript"/>
          </w:rPr>
          <w:t>31</w:t>
        </w:r>
      </w:hyperlink>
      <w:r w:rsidR="00EB2A40">
        <w:rPr>
          <w:color w:val="000000" w:themeColor="text1"/>
        </w:rPr>
        <w:fldChar w:fldCharType="end"/>
      </w:r>
      <w:r w:rsidRPr="009F5AF2">
        <w:rPr>
          <w:color w:val="000000" w:themeColor="text1"/>
        </w:rPr>
        <w:t xml:space="preserve"> using a previously constructed array library of 1,536 KAN-marked (kanamycin) mutant strains assembled from the </w:t>
      </w:r>
      <w:r w:rsidRPr="009F5AF2">
        <w:rPr>
          <w:i/>
          <w:color w:val="000000" w:themeColor="text1"/>
        </w:rPr>
        <w:t>S. cerevisiae</w:t>
      </w:r>
      <w:r w:rsidRPr="009F5AF2">
        <w:rPr>
          <w:color w:val="000000" w:themeColor="text1"/>
        </w:rPr>
        <w:t xml:space="preserve"> deletion collection</w:t>
      </w:r>
      <w:hyperlink w:anchor="_ENREF_32" w:tooltip="Giaever, 2002 #159" w:history="1">
        <w:r w:rsidR="00EB2A40">
          <w:rPr>
            <w:color w:val="000000" w:themeColor="text1"/>
          </w:rPr>
          <w:fldChar w:fldCharType="begin">
            <w:fldData xml:space="preserve">PEVuZE5vdGU+PENpdGU+PEF1dGhvcj5HaWFldmVyPC9BdXRob3I+PFllYXI+MjAwMjwvWWVhcj48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PEVuZE5vdGU+PENpdGU+PEF1dGhvcj5HaWFldmVyPC9BdXRob3I+PFllYXI+MjAwMjwvWWVhcj48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r w:rsidR="00EB2A40" w:rsidRPr="00EB2A40">
          <w:rPr>
            <w:noProof/>
            <w:color w:val="000000" w:themeColor="text1"/>
            <w:vertAlign w:val="superscript"/>
          </w:rPr>
          <w:t>32</w:t>
        </w:r>
        <w:r w:rsidR="00EB2A40">
          <w:rPr>
            <w:color w:val="000000" w:themeColor="text1"/>
          </w:rPr>
          <w:fldChar w:fldCharType="end"/>
        </w:r>
      </w:hyperlink>
      <w:r w:rsidRPr="009F5AF2">
        <w:rPr>
          <w:color w:val="000000" w:themeColor="text1"/>
        </w:rPr>
        <w:t xml:space="preserve"> and the </w:t>
      </w:r>
      <w:proofErr w:type="spellStart"/>
      <w:r w:rsidRPr="009F5AF2">
        <w:rPr>
          <w:color w:val="000000" w:themeColor="text1"/>
        </w:rPr>
        <w:lastRenderedPageBreak/>
        <w:t>DAmP</w:t>
      </w:r>
      <w:proofErr w:type="spellEnd"/>
      <w:r w:rsidRPr="009F5AF2">
        <w:rPr>
          <w:color w:val="000000" w:themeColor="text1"/>
        </w:rPr>
        <w:t xml:space="preserve"> (</w:t>
      </w:r>
      <w:r w:rsidRPr="009F5AF2">
        <w:rPr>
          <w:i/>
          <w:iCs/>
          <w:color w:val="000000" w:themeColor="text1"/>
        </w:rPr>
        <w:t>d</w:t>
      </w:r>
      <w:r w:rsidRPr="009F5AF2">
        <w:rPr>
          <w:color w:val="000000" w:themeColor="text1"/>
        </w:rPr>
        <w:t xml:space="preserve">ecreased </w:t>
      </w:r>
      <w:r w:rsidRPr="009F5AF2">
        <w:rPr>
          <w:i/>
          <w:iCs/>
          <w:color w:val="000000" w:themeColor="text1"/>
        </w:rPr>
        <w:t>a</w:t>
      </w:r>
      <w:r w:rsidRPr="009F5AF2">
        <w:rPr>
          <w:color w:val="000000" w:themeColor="text1"/>
        </w:rPr>
        <w:t xml:space="preserve">bundance by </w:t>
      </w:r>
      <w:r w:rsidRPr="009F5AF2">
        <w:rPr>
          <w:i/>
          <w:iCs/>
          <w:color w:val="000000" w:themeColor="text1"/>
        </w:rPr>
        <w:t>m</w:t>
      </w:r>
      <w:r w:rsidRPr="009F5AF2">
        <w:rPr>
          <w:color w:val="000000" w:themeColor="text1"/>
        </w:rPr>
        <w:t xml:space="preserve">RNA </w:t>
      </w:r>
      <w:r w:rsidRPr="009F5AF2">
        <w:rPr>
          <w:i/>
          <w:iCs/>
          <w:color w:val="000000" w:themeColor="text1"/>
        </w:rPr>
        <w:t>p</w:t>
      </w:r>
      <w:r w:rsidRPr="009F5AF2">
        <w:rPr>
          <w:color w:val="000000" w:themeColor="text1"/>
        </w:rPr>
        <w:t>erturbation ) strain collection</w:t>
      </w:r>
      <w:hyperlink w:anchor="_ENREF_33" w:tooltip="Breslow, 2008 #134" w:history="1">
        <w:r w:rsidR="00EB2A40">
          <w:rPr>
            <w:color w:val="000000" w:themeColor="text1"/>
          </w:rPr>
          <w:fldChar w:fldCharType="begin"/>
        </w:r>
        <w:r w:rsidR="00EB2A40">
          <w:rPr>
            <w:color w:val="000000" w:themeColor="text1"/>
          </w:rPr>
          <w:instrText xml:space="preserve"> ADDIN EN.CITE &lt;EndNote&gt;&lt;Cite&gt;&lt;Author&gt;Breslow&lt;/Author&gt;&lt;Year&gt;2008&lt;/Year&gt;&lt;RecNum&gt;134&lt;/RecNum&gt;&lt;IDText&gt;r01674&lt;/IDText&gt;&lt;DisplayText&gt;&lt;style face="superscript"&gt;33&lt;/style&gt;&lt;/DisplayText&gt;&lt;record&gt;&lt;rec-number&gt;134&lt;/rec-number&gt;&lt;foreign-keys&gt;&lt;key app="EN" db-id="tr0dtzxwjwedv6ezad9xeat5xeddv5ad9ser" timestamp="1572498171"&gt;134&lt;/key&gt;&lt;/foreign-keys&gt;&lt;ref-type name="Journal Article"&gt;17&lt;/ref-type&gt;&lt;contributors&gt;&lt;authors&gt;&lt;author&gt;Breslow, David K&lt;/author&gt;&lt;author&gt;Cameron, Dale M&lt;/author&gt;&lt;author&gt;Collins, Sean R&lt;/author&gt;&lt;author&gt;Schuldiner, Maya&lt;/author&gt;&lt;author&gt;Stewart-Ornstein, Jacob&lt;/author&gt;&lt;author&gt;Newman, Heather W&lt;/author&gt;&lt;author&gt;Braun, Sigurd&lt;/author&gt;&lt;author&gt;Madhani, Hiten D&lt;/author&gt;&lt;author&gt;Krogan, Nevan J&lt;/author&gt;&lt;author&gt;Weissman, Jonathan S&lt;/author&gt;&lt;/authors&gt;&lt;/contributors&gt;&lt;auth-address&gt;Department of Cellular and Molecular Pharmacology, University of California, San Francisco, 1700 4th Street, San Francisco, California 94158, USA.&lt;/auth-address&gt;&lt;titles&gt;&lt;title&gt;A comprehensive strategy enabling high-resolution functional analysis of the yeast genome.&lt;/title&gt;&lt;secondary-title&gt;Nature Methods&lt;/secondary-title&gt;&lt;/titles&gt;&lt;periodical&gt;&lt;full-title&gt;Nature methods&lt;/full-title&gt;&lt;/periodical&gt;&lt;pages&gt;711-718&lt;/pages&gt;&lt;volume&gt;5&lt;/volume&gt;&lt;number&gt;8&lt;/number&gt;&lt;dates&gt;&lt;year&gt;2008&lt;/year&gt;&lt;pub-dates&gt;&lt;date&gt;Aug&lt;/date&gt;&lt;/pub-dates&gt;&lt;/dates&gt;&lt;accession-num&gt;18622397&lt;/accession-num&gt;&lt;label&gt;r01674&lt;/label&gt;&lt;urls&gt;&lt;related-urls&gt;&lt;url&gt;http://eutils.ncbi.nlm.nih.gov/entrez/eutils/elink.fcgi?dbfrom=pubmed&amp;amp;amp;id=18622397&amp;amp;amp;retmode=ref&amp;amp;amp;cmd=prlinks&lt;/url&gt;&lt;/related-urls&gt;&lt;pdf-urls&gt;&lt;url&gt;file://localhost/localhost/localhost/Users/tperica/Documents/Papers2/Articles/2008/Breslow/Nat%252520Methods%2525202008%252520Breslow.pdf&lt;/url&gt;&lt;/pdf-urls&gt;&lt;/urls&gt;&lt;custom2&gt;PMC2756093&lt;/custom2&gt;&lt;custom3&gt;papers2://publication/uuid/7CFADF43-8085-416F-9937-952066C5CE5C&lt;/custom3&gt;&lt;electronic-resource-num&gt;10.1038/nmeth.1234&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33</w:t>
        </w:r>
        <w:r w:rsidR="00EB2A40">
          <w:rPr>
            <w:color w:val="000000" w:themeColor="text1"/>
          </w:rPr>
          <w:fldChar w:fldCharType="end"/>
        </w:r>
      </w:hyperlink>
      <w:r w:rsidRPr="009F5AF2">
        <w:rPr>
          <w:color w:val="000000" w:themeColor="text1"/>
        </w:rPr>
        <w:t>, covering genes involved in a wide variety of cellular processes</w:t>
      </w:r>
      <w:r w:rsidR="00EB2A40">
        <w:rPr>
          <w:color w:val="000000" w:themeColor="text1"/>
        </w:rPr>
        <w:fldChar w:fldCharType="begin">
          <w:fldData xml:space="preserve">PEVuZE5vdGU+PENpdGU+PEF1dGhvcj5CcmFiZXJnPC9BdXRob3I+PFllYXI+MjAxMzwvWWVhcj48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PEVuZE5vdGU+PENpdGU+PEF1dGhvcj5CcmFiZXJnPC9BdXRob3I+PFllYXI+MjAxMzwvWWVhcj48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hyperlink w:anchor="_ENREF_17" w:tooltip="Braberg, 2013 #176" w:history="1">
        <w:r w:rsidR="00EB2A40" w:rsidRPr="00EB2A40">
          <w:rPr>
            <w:noProof/>
            <w:color w:val="000000" w:themeColor="text1"/>
            <w:vertAlign w:val="superscript"/>
          </w:rPr>
          <w:t>17</w:t>
        </w:r>
      </w:hyperlink>
      <w:r w:rsidR="00EB2A40" w:rsidRPr="00EB2A40">
        <w:rPr>
          <w:noProof/>
          <w:color w:val="000000" w:themeColor="text1"/>
          <w:vertAlign w:val="superscript"/>
        </w:rPr>
        <w:t>,</w:t>
      </w:r>
      <w:hyperlink w:anchor="_ENREF_34" w:tooltip="Hoppins, 2011 #126" w:history="1">
        <w:r w:rsidR="00EB2A40" w:rsidRPr="00EB2A40">
          <w:rPr>
            <w:noProof/>
            <w:color w:val="000000" w:themeColor="text1"/>
            <w:vertAlign w:val="superscript"/>
          </w:rPr>
          <w:t>34</w:t>
        </w:r>
      </w:hyperlink>
      <w:r w:rsidR="00EB2A40">
        <w:rPr>
          <w:color w:val="000000" w:themeColor="text1"/>
        </w:rPr>
        <w:fldChar w:fldCharType="end"/>
      </w:r>
      <w:r w:rsidRPr="009F5AF2">
        <w:rPr>
          <w:color w:val="000000" w:themeColor="text1"/>
        </w:rPr>
        <w:t>. The E-MAP screen was conducted as previously described in Collins et al.</w:t>
      </w:r>
      <w:hyperlink w:anchor="_ENREF_31" w:tooltip="Collins, 2010 #143" w:history="1">
        <w:r w:rsidR="00EB2A40">
          <w:rPr>
            <w:color w:val="000000" w:themeColor="text1"/>
          </w:rPr>
          <w:fldChar w:fldCharType="begin"/>
        </w:r>
        <w:r w:rsidR="00EB2A40">
          <w:rPr>
            <w:color w:val="000000" w:themeColor="text1"/>
          </w:rPr>
          <w:instrText xml:space="preserve"> ADDIN EN.CITE &lt;EndNote&gt;&lt;Cite&gt;&lt;Author&gt;Collins&lt;/Author&gt;&lt;Year&gt;2010&lt;/Year&gt;&lt;RecNum&gt;143&lt;/RecNum&gt;&lt;IDText&gt;r02067&lt;/IDText&gt;&lt;DisplayText&gt;&lt;style face="superscript"&gt;31&lt;/style&gt;&lt;/DisplayText&gt;&lt;record&gt;&lt;rec-number&gt;143&lt;/rec-number&gt;&lt;foreign-keys&gt;&lt;key app="EN" db-id="tr0dtzxwjwedv6ezad9xeat5xeddv5ad9ser" timestamp="1572498171"&gt;143&lt;/key&gt;&lt;/foreign-keys&gt;&lt;ref-type name="Journal Article"&gt;17&lt;/ref-type&gt;&lt;contributors&gt;&lt;authors&gt;&lt;author&gt;Collins, Sean R&lt;/author&gt;&lt;author&gt;Roguev, Assen&lt;/author&gt;&lt;author&gt;Krogan, Nevan J&lt;/author&gt;&lt;/authors&gt;&lt;/contributors&gt;&lt;auth-address&gt;Department of Chemical and Systems Biology, Stanford University School of Medicine, Stanford, California, USA.&lt;/auth-address&gt;&lt;titles&gt;&lt;title&gt;Quantitative genetic interaction mapping using the E-MAP approach.&lt;/title&gt;&lt;secondary-title&gt;Methods in Enzymology&lt;/secondary-title&gt;&lt;/titles&gt;&lt;periodical&gt;&lt;full-title&gt;Methods in enzymology&lt;/full-title&gt;&lt;/periodical&gt;&lt;pages&gt;205-231&lt;/pages&gt;&lt;volume&gt;470&lt;/volume&gt;&lt;dates&gt;&lt;year&gt;2010&lt;/year&gt;&lt;/dates&gt;&lt;accession-num&gt;20946812&lt;/accession-num&gt;&lt;label&gt;r02067&lt;/label&gt;&lt;urls&gt;&lt;related-urls&gt;&lt;url&gt;http://eutils.ncbi.nlm.nih.gov/entrez/eutils/elink.fcgi?dbfrom=pubmed&amp;amp;amp;id=20946812&amp;amp;amp;retmode=ref&amp;amp;amp;cmd=prlinks&lt;/url&gt;&lt;/related-urls&gt;&lt;pdf-urls&gt;&lt;url&gt;file://localhost/localhost/localhost/Users/tperica/Documents/Papers2/Articles/2010/Collins/Meth.%252520Enzymol.%2525202010%252520Collins.pdf&lt;/url&gt;&lt;/pdf-urls&gt;&lt;/urls&gt;&lt;custom2&gt;PMC2957675&lt;/custom2&gt;&lt;custom3&gt;papers2://publication/uuid/443EF561-9A49-462C-BD43-5F4B2F65AB84&lt;/custom3&gt;&lt;electronic-resource-num&gt;10.1016/S0076-6879(10)70009-4&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31</w:t>
        </w:r>
        <w:r w:rsidR="00EB2A40">
          <w:rPr>
            <w:color w:val="000000" w:themeColor="text1"/>
          </w:rPr>
          <w:fldChar w:fldCharType="end"/>
        </w:r>
      </w:hyperlink>
      <w:r w:rsidR="0079148C">
        <w:rPr>
          <w:color w:val="000000" w:themeColor="text1"/>
        </w:rPr>
        <w:t>.</w:t>
      </w:r>
      <w:r w:rsidRPr="009F5AF2">
        <w:rPr>
          <w:color w:val="000000" w:themeColor="text1"/>
        </w:rPr>
        <w:t xml:space="preserve"> Genetic interaction scores represent the average of </w:t>
      </w:r>
      <w:r w:rsidR="00955687" w:rsidRPr="009F5AF2">
        <w:rPr>
          <w:color w:val="000000" w:themeColor="text1"/>
        </w:rPr>
        <w:t xml:space="preserve">3-5 </w:t>
      </w:r>
      <w:r w:rsidRPr="009F5AF2">
        <w:rPr>
          <w:color w:val="000000" w:themeColor="text1"/>
        </w:rPr>
        <w:t>independent replicate screens. Reproducibility was assessed as previously</w:t>
      </w:r>
      <w:r w:rsidR="001646A9" w:rsidRPr="009F5AF2">
        <w:rPr>
          <w:color w:val="000000" w:themeColor="text1"/>
        </w:rPr>
        <w:t xml:space="preserve"> described</w:t>
      </w:r>
      <w:hyperlink w:anchor="_ENREF_5" w:tooltip="Collins, 2006 #131" w:history="1">
        <w:r w:rsidR="00EB2A40">
          <w:rPr>
            <w:color w:val="000000" w:themeColor="text1"/>
          </w:rPr>
          <w:fldChar w:fldCharType="begin"/>
        </w:r>
        <w:r w:rsidR="00EB2A40">
          <w:rPr>
            <w:color w:val="000000" w:themeColor="text1"/>
          </w:rPr>
          <w:instrText xml:space="preserve"> ADDIN EN.CITE &lt;EndNote&gt;&lt;Cite&gt;&lt;Author&gt;Collins&lt;/Author&gt;&lt;Year&gt;2006&lt;/Year&gt;&lt;RecNum&gt;131&lt;/RecNum&gt;&lt;IDText&gt;r05480&lt;/IDText&gt;&lt;DisplayText&gt;&lt;style face="superscript"&gt;5&lt;/style&gt;&lt;/DisplayText&gt;&lt;record&gt;&lt;rec-number&gt;131&lt;/rec-number&gt;&lt;foreign-keys&gt;&lt;key app="EN" db-id="tr0dtzxwjwedv6ezad9xeat5xeddv5ad9ser" timestamp="1572498171"&gt;131&lt;/key&gt;&lt;/foreign-keys&gt;&lt;ref-type name="Journal Article"&gt;17&lt;/ref-type&gt;&lt;contributors&gt;&lt;authors&gt;&lt;author&gt;Collins, Sean R&lt;/author&gt;&lt;author&gt;Schuldiner, Maya&lt;/author&gt;&lt;author&gt;Krogan, Nevan J&lt;/author&gt;&lt;author&gt;Weissman, Jonathan S&lt;/author&gt;&lt;/authors&gt;&lt;/contributors&gt;&lt;auth-address&gt;Howard Hughes Medical Institute, Department of Cellular and Molecular Pharmacology, University of California-San Francisco and California Institute for Quantitative Biomedical Research, San Francisco, California 94143, USA. src.science@gmail.com&lt;/auth-address&gt;&lt;titles&gt;&lt;title&gt;A strategy for extracting and analyzing large-scale quantitative epistatic interaction data.&lt;/title&gt;&lt;secondary-title&gt;Genome Biology&lt;/secondary-title&gt;&lt;/titles&gt;&lt;periodical&gt;&lt;full-title&gt;Genome biology&lt;/full-title&gt;&lt;/periodical&gt;&lt;pages&gt;R63&lt;/pages&gt;&lt;volume&gt;7&lt;/volume&gt;&lt;number&gt;7&lt;/number&gt;&lt;dates&gt;&lt;year&gt;2006&lt;/year&gt;&lt;/dates&gt;&lt;accession-num&gt;16859555&lt;/accession-num&gt;&lt;label&gt;r05480&lt;/label&gt;&lt;urls&gt;&lt;related-urls&gt;&lt;url&gt;http://eutils.ncbi.nlm.nih.gov/entrez/eutils/elink.fcgi?dbfrom=pubmed&amp;amp;amp;id=16859555&amp;amp;amp;retmode=ref&amp;amp;amp;cmd=prlinks&lt;/url&gt;&lt;/related-urls&gt;&lt;pdf-urls&gt;&lt;url&gt;file://localhost/localhost/localhost/Users/tperica/Documents/Papers2/Articles/2006/Collins/Genome%252520Biol%2525202006%252520Collins.pdf&lt;/url&gt;&lt;/pdf-urls&gt;&lt;/urls&gt;&lt;custom2&gt;PMC1779568&lt;/custom2&gt;&lt;custom3&gt;papers2://publication/uuid/A8F638D4-556C-43E3-92AD-4D6F455D54B2&lt;/custom3&gt;&lt;electronic-resource-num&gt;10.1186/gb-2006-7-7-r63&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5</w:t>
        </w:r>
        <w:r w:rsidR="00EB2A40">
          <w:rPr>
            <w:color w:val="000000" w:themeColor="text1"/>
          </w:rPr>
          <w:fldChar w:fldCharType="end"/>
        </w:r>
      </w:hyperlink>
      <w:r w:rsidRPr="009F5AF2">
        <w:rPr>
          <w:color w:val="000000" w:themeColor="text1"/>
        </w:rPr>
        <w:t xml:space="preserve"> by comparing individual scores to the average score for each </w:t>
      </w:r>
      <w:proofErr w:type="spellStart"/>
      <w:r w:rsidRPr="009F5AF2">
        <w:rPr>
          <w:color w:val="000000" w:themeColor="text1"/>
        </w:rPr>
        <w:t>mutant</w:t>
      </w:r>
      <w:r w:rsidR="00A52E3C" w:rsidRPr="009F5AF2">
        <w:rPr>
          <w:color w:val="000000" w:themeColor="text1"/>
        </w:rPr>
        <w:t>:</w:t>
      </w:r>
      <w:r w:rsidRPr="009F5AF2">
        <w:rPr>
          <w:color w:val="000000" w:themeColor="text1"/>
        </w:rPr>
        <w:t>gene</w:t>
      </w:r>
      <w:proofErr w:type="spellEnd"/>
      <w:r w:rsidRPr="009F5AF2">
        <w:rPr>
          <w:color w:val="000000" w:themeColor="text1"/>
        </w:rPr>
        <w:t xml:space="preserve"> pair, with the two values showing strong correlation across the dataset (Pearson correlation coefficient = 0.83, </w:t>
      </w:r>
      <w:r w:rsidRPr="009F5AF2">
        <w:rPr>
          <w:b/>
          <w:color w:val="000000" w:themeColor="text1"/>
        </w:rPr>
        <w:t xml:space="preserve">Supplementary </w:t>
      </w:r>
      <w:r w:rsidR="002A1962" w:rsidRPr="009F5AF2">
        <w:rPr>
          <w:b/>
          <w:color w:val="000000" w:themeColor="text1"/>
        </w:rPr>
        <w:t xml:space="preserve">File 1 </w:t>
      </w:r>
      <w:r w:rsidRPr="009F5AF2">
        <w:rPr>
          <w:b/>
          <w:color w:val="000000" w:themeColor="text1"/>
        </w:rPr>
        <w:t>Fig</w:t>
      </w:r>
      <w:r w:rsidR="00085769" w:rsidRPr="009F5AF2">
        <w:rPr>
          <w:b/>
          <w:color w:val="000000" w:themeColor="text1"/>
        </w:rPr>
        <w:t>.</w:t>
      </w:r>
      <w:r w:rsidRPr="009F5AF2">
        <w:rPr>
          <w:b/>
          <w:color w:val="000000" w:themeColor="text1"/>
        </w:rPr>
        <w:t xml:space="preserve"> </w:t>
      </w:r>
      <w:r w:rsidR="00382AA3" w:rsidRPr="009F5AF2">
        <w:rPr>
          <w:b/>
          <w:color w:val="000000" w:themeColor="text1"/>
        </w:rPr>
        <w:t>6</w:t>
      </w:r>
      <w:r w:rsidRPr="009F5AF2">
        <w:rPr>
          <w:color w:val="000000" w:themeColor="text1"/>
        </w:rPr>
        <w:t xml:space="preserve">). </w:t>
      </w:r>
    </w:p>
    <w:p w14:paraId="067ACF7C" w14:textId="77777777" w:rsidR="00EA1802" w:rsidRPr="009F5AF2" w:rsidRDefault="00EA1802" w:rsidP="00EA1802">
      <w:pPr>
        <w:pStyle w:val="Heading4"/>
        <w:spacing w:before="120" w:line="312" w:lineRule="auto"/>
      </w:pPr>
      <w:r w:rsidRPr="009F5AF2">
        <w:t>Hierarchical clustering of E-MAP genetic interaction data</w:t>
      </w:r>
    </w:p>
    <w:p w14:paraId="30766E69" w14:textId="35470C0E" w:rsidR="00EA1802" w:rsidRPr="009F5AF2" w:rsidRDefault="00EA1802" w:rsidP="00EA1802">
      <w:pPr>
        <w:rPr>
          <w:color w:val="000000" w:themeColor="text1"/>
          <w:lang w:val="en-GB"/>
        </w:rPr>
      </w:pPr>
      <w:r w:rsidRPr="009F5AF2">
        <w:rPr>
          <w:color w:val="000000" w:themeColor="text1"/>
        </w:rPr>
        <w:t xml:space="preserve">All E-MAP library </w:t>
      </w:r>
      <w:proofErr w:type="spellStart"/>
      <w:r w:rsidRPr="009F5AF2">
        <w:rPr>
          <w:color w:val="000000" w:themeColor="text1"/>
        </w:rPr>
        <w:t>DAmP</w:t>
      </w:r>
      <w:proofErr w:type="spellEnd"/>
      <w:r w:rsidRPr="009F5AF2">
        <w:rPr>
          <w:color w:val="000000" w:themeColor="text1"/>
        </w:rPr>
        <w:t xml:space="preserve"> strains as well as library strains showing poor reproducibility were discarded, leaving 1444 out of the original 1536 library genes. Averaged S-scores of genetic interactions between wild</w:t>
      </w:r>
      <w:r w:rsidR="003D5FFF" w:rsidRPr="009F5AF2">
        <w:rPr>
          <w:color w:val="000000" w:themeColor="text1"/>
        </w:rPr>
        <w:t>-</w:t>
      </w:r>
      <w:r w:rsidRPr="009F5AF2">
        <w:rPr>
          <w:color w:val="000000" w:themeColor="text1"/>
        </w:rPr>
        <w:t xml:space="preserve">type and point mutant Gsp1 and the 1444 </w:t>
      </w:r>
      <w:r w:rsidRPr="009F5AF2">
        <w:rPr>
          <w:i/>
          <w:color w:val="000000" w:themeColor="text1"/>
        </w:rPr>
        <w:t>S. cerevisiae</w:t>
      </w:r>
      <w:r w:rsidRPr="009F5AF2">
        <w:rPr>
          <w:color w:val="000000" w:themeColor="text1"/>
        </w:rPr>
        <w:t xml:space="preserve"> genes are provided in </w:t>
      </w:r>
      <w:r w:rsidRPr="009F5AF2">
        <w:rPr>
          <w:b/>
          <w:color w:val="000000" w:themeColor="text1"/>
        </w:rPr>
        <w:t xml:space="preserve">Supplementary </w:t>
      </w:r>
      <w:r w:rsidR="002A1962" w:rsidRPr="009F5AF2">
        <w:rPr>
          <w:b/>
          <w:color w:val="000000" w:themeColor="text1"/>
        </w:rPr>
        <w:t>File 2</w:t>
      </w:r>
      <w:r w:rsidRPr="009F5AF2">
        <w:rPr>
          <w:color w:val="000000" w:themeColor="text1"/>
        </w:rPr>
        <w:t xml:space="preserve">. Hierarchical clustering on the </w:t>
      </w:r>
      <w:r w:rsidR="0041692A" w:rsidRPr="009F5AF2">
        <w:rPr>
          <w:color w:val="000000" w:themeColor="text1"/>
        </w:rPr>
        <w:t>GI</w:t>
      </w:r>
      <w:r w:rsidRPr="009F5AF2">
        <w:rPr>
          <w:color w:val="000000" w:themeColor="text1"/>
        </w:rPr>
        <w:t xml:space="preserve"> profiles was performed using the average linkage method and the pairwise Pearson correlation coefficient as a distance metric. To identify clusters of functionally</w:t>
      </w:r>
      <w:r w:rsidR="001646A9" w:rsidRPr="009F5AF2">
        <w:rPr>
          <w:color w:val="000000" w:themeColor="text1"/>
        </w:rPr>
        <w:t xml:space="preserve"> </w:t>
      </w:r>
      <w:r w:rsidRPr="009F5AF2">
        <w:rPr>
          <w:color w:val="000000" w:themeColor="text1"/>
        </w:rPr>
        <w:t xml:space="preserve">related library genes, the hierarchical clustering tree was cut to produce 1200 clusters, resulting in 43 clusters with 3 or more members. Biological function descriptions for genes in these clusters were extracted from the </w:t>
      </w:r>
      <w:r w:rsidRPr="009F5AF2">
        <w:rPr>
          <w:i/>
          <w:color w:val="000000" w:themeColor="text1"/>
        </w:rPr>
        <w:t xml:space="preserve">Saccharomyces </w:t>
      </w:r>
      <w:r w:rsidRPr="009F5AF2">
        <w:rPr>
          <w:color w:val="000000" w:themeColor="text1"/>
        </w:rPr>
        <w:t>Genome Database (SGD)</w:t>
      </w:r>
      <w:hyperlink w:anchor="_ENREF_35" w:tooltip="Cherry, 1998 #127" w:history="1">
        <w:r w:rsidR="00EB2A40">
          <w:rPr>
            <w:color w:val="000000" w:themeColor="text1"/>
          </w:rPr>
          <w:fldChar w:fldCharType="begin"/>
        </w:r>
        <w:r w:rsidR="00EB2A40">
          <w:rPr>
            <w:color w:val="000000" w:themeColor="text1"/>
          </w:rPr>
          <w:instrText xml:space="preserve"> ADDIN EN.CITE &lt;EndNote&gt;&lt;Cite&gt;&lt;Author&gt;Cherry&lt;/Author&gt;&lt;Year&gt;1998&lt;/Year&gt;&lt;RecNum&gt;127&lt;/RecNum&gt;&lt;IDText&gt;r05477&lt;/IDText&gt;&lt;DisplayText&gt;&lt;style face="superscript"&gt;35&lt;/style&gt;&lt;/DisplayText&gt;&lt;record&gt;&lt;rec-number&gt;127&lt;/rec-number&gt;&lt;foreign-keys&gt;&lt;key app="EN" db-id="tr0dtzxwjwedv6ezad9xeat5xeddv5ad9ser" timestamp="1572498171"&gt;127&lt;/key&gt;&lt;/foreign-keys&gt;&lt;ref-type name="Journal Article"&gt;17&lt;/ref-type&gt;&lt;contributors&gt;&lt;authors&gt;&lt;author&gt;Cherry, J M&lt;/author&gt;&lt;author&gt;Adler, C&lt;/author&gt;&lt;author&gt;Ball, C&lt;/author&gt;&lt;author&gt;Chervitz, S A&lt;/author&gt;&lt;author&gt;Dwight, S S&lt;/author&gt;&lt;author&gt;Hester, E T&lt;/author&gt;&lt;author&gt;Jia, Y&lt;/author&gt;&lt;author&gt;Juvik, G&lt;/author&gt;&lt;author&gt;Roe, T&lt;/author&gt;&lt;author&gt;Schroeder, M&lt;/author&gt;&lt;author&gt;Weng, S&lt;/author&gt;&lt;author&gt;Botstein, D&lt;/author&gt;&lt;/authors&gt;&lt;/contributors&gt;&lt;auth-address&gt;Department of Genetics, Stanford University, Stanford, CA 94305-5120, USA. cherry@genome.stanford.edu&lt;/auth-address&gt;&lt;titles&gt;&lt;title&gt;SGD: Saccharomyces Genome Database.&lt;/title&gt;&lt;secondary-title&gt;Nucleic Acids Research&lt;/secondary-title&gt;&lt;/titles&gt;&lt;periodical&gt;&lt;full-title&gt;Nucleic acids research&lt;/full-title&gt;&lt;/periodical&gt;&lt;pages&gt;73-79&lt;/pages&gt;&lt;volume&gt;26&lt;/volume&gt;&lt;number&gt;1&lt;/number&gt;&lt;dates&gt;&lt;year&gt;1998&lt;/year&gt;&lt;pub-dates&gt;&lt;date&gt;Feb 01&lt;/date&gt;&lt;/pub-dates&gt;&lt;/dates&gt;&lt;accession-num&gt;9399804&lt;/accession-num&gt;&lt;label&gt;r05477&lt;/label&gt;&lt;urls&gt;&lt;related-urls&gt;&lt;url&gt;http://eutils.ncbi.nlm.nih.gov/entrez/eutils/elink.fcgi?dbfrom=pubmed&amp;amp;amp;id=9399804&amp;amp;amp;retmode=ref&amp;amp;amp;cmd=prlinks&lt;/url&gt;&lt;/related-urls&gt;&lt;pdf-urls&gt;&lt;url&gt;file://localhost/localhost/localhost/Users/tperica/Documents/Papers2/Articles/1998/Cherry/Nucleic%252520Acids%252520Res%2525201998%252520Cherry.pdf&lt;/url&gt;&lt;/pdf-urls&gt;&lt;/urls&gt;&lt;custom2&gt;PMC147204&lt;/custom2&gt;&lt;custom3&gt;papers2://publication/uuid/07D938DE-563D-473A-A957-76A38F5CB913&lt;/custom3&gt;&lt;electronic-resource-num&gt;10.1093/nar/26.1.73&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35</w:t>
        </w:r>
        <w:r w:rsidR="00EB2A40">
          <w:rPr>
            <w:color w:val="000000" w:themeColor="text1"/>
          </w:rPr>
          <w:fldChar w:fldCharType="end"/>
        </w:r>
      </w:hyperlink>
      <w:r w:rsidRPr="009F5AF2">
        <w:rPr>
          <w:i/>
          <w:color w:val="000000" w:themeColor="text1"/>
        </w:rPr>
        <w:t xml:space="preserve">. </w:t>
      </w:r>
      <w:r w:rsidRPr="009F5AF2">
        <w:rPr>
          <w:color w:val="000000" w:themeColor="text1"/>
        </w:rPr>
        <w:t>Clusters of genes representing common functions (complexes, pathways or biological functions) were selected</w:t>
      </w:r>
      <w:r w:rsidRPr="009F5AF2">
        <w:rPr>
          <w:i/>
          <w:color w:val="000000" w:themeColor="text1"/>
        </w:rPr>
        <w:t xml:space="preserve"> </w:t>
      </w:r>
      <w:r w:rsidRPr="009F5AF2">
        <w:rPr>
          <w:color w:val="000000" w:themeColor="text1"/>
        </w:rPr>
        <w:t xml:space="preserve">by manual inspection and represented in the main text </w:t>
      </w:r>
      <w:r w:rsidRPr="009F5AF2">
        <w:rPr>
          <w:b/>
          <w:color w:val="000000" w:themeColor="text1"/>
        </w:rPr>
        <w:t xml:space="preserve">Fig. </w:t>
      </w:r>
      <w:r w:rsidR="00414FFA" w:rsidRPr="009F5AF2">
        <w:rPr>
          <w:b/>
          <w:color w:val="000000" w:themeColor="text1"/>
        </w:rPr>
        <w:t>1d</w:t>
      </w:r>
      <w:r w:rsidR="00414FFA" w:rsidRPr="009F5AF2">
        <w:rPr>
          <w:color w:val="000000" w:themeColor="text1"/>
        </w:rPr>
        <w:t xml:space="preserve"> </w:t>
      </w:r>
      <w:r w:rsidRPr="009F5AF2">
        <w:rPr>
          <w:color w:val="000000" w:themeColor="text1"/>
        </w:rPr>
        <w:t xml:space="preserve">and </w:t>
      </w:r>
      <w:r w:rsidRPr="009F5AF2">
        <w:rPr>
          <w:b/>
          <w:color w:val="000000" w:themeColor="text1"/>
        </w:rPr>
        <w:t>Extended Data Fig</w:t>
      </w:r>
      <w:r w:rsidR="00C9346B" w:rsidRPr="009F5AF2">
        <w:rPr>
          <w:b/>
          <w:color w:val="000000" w:themeColor="text1"/>
        </w:rPr>
        <w:t>.</w:t>
      </w:r>
      <w:r w:rsidRPr="009F5AF2">
        <w:rPr>
          <w:b/>
          <w:color w:val="000000" w:themeColor="text1"/>
        </w:rPr>
        <w:t xml:space="preserve"> 3b</w:t>
      </w:r>
      <w:r w:rsidRPr="009F5AF2">
        <w:rPr>
          <w:color w:val="000000" w:themeColor="text1"/>
        </w:rPr>
        <w:t xml:space="preserve">. </w:t>
      </w:r>
    </w:p>
    <w:p w14:paraId="7D309D4C" w14:textId="324A8AD4" w:rsidR="00EA1802" w:rsidRPr="009F5AF2" w:rsidRDefault="00F57C7D" w:rsidP="00EA1802">
      <w:pPr>
        <w:pStyle w:val="Heading4"/>
        <w:spacing w:before="120" w:line="312" w:lineRule="auto"/>
      </w:pPr>
      <w:r w:rsidRPr="009F5AF2">
        <w:t>GI</w:t>
      </w:r>
      <w:r w:rsidR="00EA1802" w:rsidRPr="009F5AF2">
        <w:t xml:space="preserve"> profile correlation measurements</w:t>
      </w:r>
    </w:p>
    <w:p w14:paraId="4D0F73DB" w14:textId="3A5A394D" w:rsidR="00EA1802" w:rsidRPr="009F5AF2" w:rsidRDefault="00EA1802" w:rsidP="00EA1802">
      <w:pPr>
        <w:rPr>
          <w:color w:val="000000" w:themeColor="text1"/>
        </w:rPr>
      </w:pPr>
      <w:r w:rsidRPr="009F5AF2">
        <w:rPr>
          <w:color w:val="000000" w:themeColor="text1"/>
        </w:rPr>
        <w:t xml:space="preserve">Of the 1444 library genes in the </w:t>
      </w:r>
      <w:r w:rsidRPr="009F5AF2">
        <w:rPr>
          <w:i/>
          <w:color w:val="000000" w:themeColor="text1"/>
        </w:rPr>
        <w:t>GSP1</w:t>
      </w:r>
      <w:r w:rsidRPr="009F5AF2">
        <w:rPr>
          <w:color w:val="000000" w:themeColor="text1"/>
        </w:rPr>
        <w:t xml:space="preserve"> point mutant </w:t>
      </w:r>
      <w:r w:rsidR="00F52E1B" w:rsidRPr="009F5AF2">
        <w:rPr>
          <w:color w:val="000000" w:themeColor="text1"/>
        </w:rPr>
        <w:t>GI</w:t>
      </w:r>
      <w:r w:rsidRPr="009F5AF2">
        <w:rPr>
          <w:color w:val="000000" w:themeColor="text1"/>
        </w:rPr>
        <w:t xml:space="preserve"> profile map, 1129 were present in the SGA dataset from </w:t>
      </w:r>
      <w:r w:rsidR="001D3EA5" w:rsidRPr="009F5AF2">
        <w:rPr>
          <w:color w:val="000000" w:themeColor="text1"/>
        </w:rPr>
        <w:t>Ref.</w:t>
      </w:r>
      <w:hyperlink w:anchor="_ENREF_19" w:tooltip="Costanzo, 2016 #163" w:history="1">
        <w:r w:rsidR="00EB2A40">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PEVuZE5vdGU+PENpdGU+PEF1dGhvcj5Db3N0YW56bzwvQXV0aG9yPjxZZWFyPjIwMTY8L1llYXI+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r w:rsidR="00EB2A40" w:rsidRPr="00EB2A40">
          <w:rPr>
            <w:noProof/>
            <w:color w:val="000000" w:themeColor="text1"/>
            <w:vertAlign w:val="superscript"/>
          </w:rPr>
          <w:t>19</w:t>
        </w:r>
        <w:r w:rsidR="00EB2A40">
          <w:rPr>
            <w:color w:val="000000" w:themeColor="text1"/>
          </w:rPr>
          <w:fldChar w:fldCharType="end"/>
        </w:r>
      </w:hyperlink>
      <w:r w:rsidRPr="009F5AF2">
        <w:rPr>
          <w:color w:val="000000" w:themeColor="text1"/>
        </w:rPr>
        <w:t xml:space="preserve">. Pairwise Pearson correlation coefficients were computed between all </w:t>
      </w:r>
      <w:r w:rsidRPr="009F5AF2">
        <w:rPr>
          <w:i/>
          <w:color w:val="000000" w:themeColor="text1"/>
        </w:rPr>
        <w:t xml:space="preserve">GSP1 </w:t>
      </w:r>
      <w:r w:rsidRPr="009F5AF2">
        <w:rPr>
          <w:color w:val="000000" w:themeColor="text1"/>
        </w:rPr>
        <w:t xml:space="preserve">point mutants and SGA gene profiles, and all profiles trimmed to include only genetic interaction measurements with the 1129 shared library genes. Due to the relative sparsity of </w:t>
      </w:r>
      <w:r w:rsidR="00D80B97" w:rsidRPr="009F5AF2">
        <w:rPr>
          <w:color w:val="000000" w:themeColor="text1"/>
        </w:rPr>
        <w:t>GI</w:t>
      </w:r>
      <w:r w:rsidRPr="009F5AF2">
        <w:rPr>
          <w:color w:val="000000" w:themeColor="text1"/>
        </w:rPr>
        <w:t xml:space="preserve"> profiles, pairwise comparisons are </w:t>
      </w:r>
      <w:r w:rsidRPr="009F5AF2">
        <w:rPr>
          <w:color w:val="000000" w:themeColor="text1"/>
        </w:rPr>
        <w:lastRenderedPageBreak/>
        <w:t xml:space="preserve">dominated by high numbers of non-significant interactions. Accordingly, we did not consider correlations with </w:t>
      </w:r>
      <w:r w:rsidRPr="009F5AF2">
        <w:rPr>
          <w:i/>
          <w:color w:val="000000" w:themeColor="text1"/>
        </w:rPr>
        <w:t>GSP1</w:t>
      </w:r>
      <w:r w:rsidRPr="009F5AF2">
        <w:rPr>
          <w:color w:val="000000" w:themeColor="text1"/>
        </w:rPr>
        <w:t xml:space="preserve"> point mutants or SGA gene profiles that did not have significant genetic interactions (absolute scaled S-score greater than 3, see above) with at least 10 of the 1129 library genes. This requirement removed all </w:t>
      </w:r>
      <w:proofErr w:type="gramStart"/>
      <w:r w:rsidRPr="009F5AF2">
        <w:rPr>
          <w:color w:val="000000" w:themeColor="text1"/>
        </w:rPr>
        <w:t>weak</w:t>
      </w:r>
      <w:proofErr w:type="gramEnd"/>
      <w:r w:rsidRPr="009F5AF2">
        <w:rPr>
          <w:color w:val="000000" w:themeColor="text1"/>
        </w:rPr>
        <w:t xml:space="preserve"> Gsp1 point mutants and one strong mutant (R108A) from the correlation analysis (as they had at most </w:t>
      </w:r>
      <w:r w:rsidR="00360117" w:rsidRPr="009F5AF2">
        <w:rPr>
          <w:color w:val="000000" w:themeColor="text1"/>
        </w:rPr>
        <w:t xml:space="preserve">nine </w:t>
      </w:r>
      <w:r w:rsidRPr="009F5AF2">
        <w:rPr>
          <w:color w:val="000000" w:themeColor="text1"/>
        </w:rPr>
        <w:t xml:space="preserve">genetic interactions with absolute score greater than 3), leaving 22 strong mutants and </w:t>
      </w:r>
      <w:r w:rsidR="00CF0155" w:rsidRPr="009F5AF2">
        <w:rPr>
          <w:color w:val="000000" w:themeColor="text1"/>
        </w:rPr>
        <w:t>33</w:t>
      </w:r>
      <w:r w:rsidR="00CF0155">
        <w:rPr>
          <w:color w:val="000000" w:themeColor="text1"/>
        </w:rPr>
        <w:t>70</w:t>
      </w:r>
      <w:r w:rsidR="00CF0155" w:rsidRPr="009F5AF2">
        <w:rPr>
          <w:color w:val="000000" w:themeColor="text1"/>
        </w:rPr>
        <w:t xml:space="preserve"> </w:t>
      </w:r>
      <w:r w:rsidRPr="009F5AF2">
        <w:rPr>
          <w:i/>
          <w:color w:val="000000" w:themeColor="text1"/>
        </w:rPr>
        <w:t>S. cerevisiae</w:t>
      </w:r>
      <w:r w:rsidRPr="009F5AF2">
        <w:rPr>
          <w:color w:val="000000" w:themeColor="text1"/>
        </w:rPr>
        <w:t xml:space="preserve"> SGA </w:t>
      </w:r>
      <w:r w:rsidR="0050766B" w:rsidRPr="009F5AF2">
        <w:rPr>
          <w:color w:val="000000" w:themeColor="text1"/>
        </w:rPr>
        <w:t xml:space="preserve">alleles </w:t>
      </w:r>
      <w:r w:rsidRPr="009F5AF2">
        <w:rPr>
          <w:color w:val="000000" w:themeColor="text1"/>
        </w:rPr>
        <w:t xml:space="preserve">to be included in the correlation analysis. All Pearson correlations and their p-values between Gsp1 mutants and </w:t>
      </w:r>
      <w:r w:rsidRPr="009F5AF2">
        <w:rPr>
          <w:i/>
          <w:color w:val="000000" w:themeColor="text1"/>
        </w:rPr>
        <w:t>S. cerevisiae</w:t>
      </w:r>
      <w:r w:rsidRPr="009F5AF2">
        <w:rPr>
          <w:color w:val="000000" w:themeColor="text1"/>
        </w:rPr>
        <w:t xml:space="preserve"> genes, including all correlations that did not pass our significance filtering procedures</w:t>
      </w:r>
      <w:r w:rsidR="00B8068E" w:rsidRPr="009F5AF2">
        <w:rPr>
          <w:color w:val="000000" w:themeColor="text1"/>
        </w:rPr>
        <w:t>,</w:t>
      </w:r>
      <w:r w:rsidRPr="009F5AF2">
        <w:rPr>
          <w:color w:val="000000" w:themeColor="text1"/>
        </w:rPr>
        <w:t xml:space="preserve"> are provided in </w:t>
      </w:r>
      <w:r w:rsidRPr="009F5AF2">
        <w:rPr>
          <w:b/>
          <w:color w:val="000000" w:themeColor="text1"/>
        </w:rPr>
        <w:t xml:space="preserve">Supplementary </w:t>
      </w:r>
      <w:r w:rsidR="009E170D" w:rsidRPr="009F5AF2">
        <w:rPr>
          <w:b/>
          <w:color w:val="000000" w:themeColor="text1"/>
        </w:rPr>
        <w:t>File 3</w:t>
      </w:r>
      <w:r w:rsidRPr="009F5AF2">
        <w:rPr>
          <w:color w:val="000000" w:themeColor="text1"/>
        </w:rPr>
        <w:t xml:space="preserve">. The subset of Pearson correlations between Gsp1 point mutants and Gsp1 partners with available co-complex X-ray crystal structures, used to make the point plots in </w:t>
      </w:r>
      <w:r w:rsidRPr="009F5AF2">
        <w:rPr>
          <w:b/>
          <w:color w:val="000000" w:themeColor="text1"/>
        </w:rPr>
        <w:t>Fig. 1</w:t>
      </w:r>
      <w:r w:rsidR="007D3EF8" w:rsidRPr="009F5AF2">
        <w:rPr>
          <w:b/>
          <w:color w:val="000000" w:themeColor="text1"/>
        </w:rPr>
        <w:t>g</w:t>
      </w:r>
      <w:r w:rsidRPr="009F5AF2">
        <w:rPr>
          <w:color w:val="000000" w:themeColor="text1"/>
        </w:rPr>
        <w:t xml:space="preserve"> and </w:t>
      </w:r>
      <w:r w:rsidRPr="009F5AF2">
        <w:rPr>
          <w:b/>
          <w:color w:val="000000" w:themeColor="text1"/>
        </w:rPr>
        <w:t>Extended Data Fig. 3c,</w:t>
      </w:r>
      <w:r w:rsidR="00360117" w:rsidRPr="009F5AF2">
        <w:rPr>
          <w:b/>
          <w:color w:val="000000" w:themeColor="text1"/>
        </w:rPr>
        <w:t xml:space="preserve"> </w:t>
      </w:r>
      <w:r w:rsidRPr="009F5AF2">
        <w:rPr>
          <w:b/>
          <w:color w:val="000000" w:themeColor="text1"/>
        </w:rPr>
        <w:t>d</w:t>
      </w:r>
      <w:r w:rsidRPr="009F5AF2">
        <w:rPr>
          <w:color w:val="000000" w:themeColor="text1"/>
        </w:rPr>
        <w:t xml:space="preserve">, are also available in </w:t>
      </w:r>
      <w:r w:rsidRPr="009F5AF2">
        <w:rPr>
          <w:b/>
          <w:color w:val="000000" w:themeColor="text1"/>
        </w:rPr>
        <w:t>Supplementary</w:t>
      </w:r>
      <w:r w:rsidR="009932AF" w:rsidRPr="009F5AF2">
        <w:rPr>
          <w:b/>
          <w:color w:val="000000" w:themeColor="text1"/>
        </w:rPr>
        <w:t xml:space="preserve"> File 1</w:t>
      </w:r>
      <w:r w:rsidRPr="009F5AF2">
        <w:rPr>
          <w:b/>
          <w:color w:val="000000" w:themeColor="text1"/>
        </w:rPr>
        <w:t xml:space="preserve"> Table </w:t>
      </w:r>
      <w:r w:rsidR="009932AF" w:rsidRPr="009F5AF2">
        <w:rPr>
          <w:b/>
          <w:color w:val="000000" w:themeColor="text1"/>
        </w:rPr>
        <w:t>4</w:t>
      </w:r>
      <w:r w:rsidRPr="009F5AF2">
        <w:rPr>
          <w:color w:val="000000" w:themeColor="text1"/>
        </w:rPr>
        <w:t>.</w:t>
      </w:r>
    </w:p>
    <w:p w14:paraId="48BD3AE0" w14:textId="30415A05" w:rsidR="00AA5CE6" w:rsidRPr="009F5AF2" w:rsidRDefault="00EA1802" w:rsidP="00EA1802">
      <w:pPr>
        <w:rPr>
          <w:color w:val="000000" w:themeColor="text1"/>
        </w:rPr>
      </w:pPr>
      <w:r w:rsidRPr="009F5AF2">
        <w:rPr>
          <w:color w:val="000000" w:themeColor="text1"/>
        </w:rPr>
        <w:t>Statistical significance of correlations was computed using both two-sided and one-sided (positive) t-tests adjusted for multiple hypothesis testing using both the Bonferroni method and the FDR method, which controls the false discovery rate</w:t>
      </w:r>
      <w:hyperlink w:anchor="_ENREF_36" w:tooltip="Benjamini, 1995 #152" w:history="1">
        <w:r w:rsidR="00EB2A40">
          <w:rPr>
            <w:color w:val="000000" w:themeColor="text1"/>
          </w:rPr>
          <w:fldChar w:fldCharType="begin"/>
        </w:r>
        <w:r w:rsidR="00EB2A40">
          <w:rPr>
            <w:color w:val="000000" w:themeColor="text1"/>
          </w:rPr>
          <w:instrText xml:space="preserve"> ADDIN EN.CITE &lt;EndNote&gt;&lt;Cite&gt;&lt;Author&gt;Benjamini&lt;/Author&gt;&lt;Year&gt;1995&lt;/Year&gt;&lt;RecNum&gt;152&lt;/RecNum&gt;&lt;IDText&gt;r05513&lt;/IDText&gt;&lt;DisplayText&gt;&lt;style face="superscript"&gt;36&lt;/style&gt;&lt;/DisplayText&gt;&lt;record&gt;&lt;rec-number&gt;152&lt;/rec-number&gt;&lt;foreign-keys&gt;&lt;key app="EN" db-id="tr0dtzxwjwedv6ezad9xeat5xeddv5ad9ser" timestamp="1572498171"&gt;152&lt;/key&gt;&lt;/foreign-keys&gt;&lt;ref-type name="Journal Article"&gt;17&lt;/ref-type&gt;&lt;contributors&gt;&lt;authors&gt;&lt;author&gt;Benjamini, Yoav&lt;/author&gt;&lt;author&gt;Hochberg, Yosef&lt;/author&gt;&lt;/authors&gt;&lt;/contributors&gt;&lt;titles&gt;&lt;title&gt;Controlling the False Discovery Rate - a Practical and Powerful Approach to Multiple Testing&lt;/title&gt;&lt;secondary-title&gt;Journal of the Royal Statistical Society Series B-Statistical Methodology&lt;/secondary-title&gt;&lt;/titles&gt;&lt;periodical&gt;&lt;full-title&gt;Journal of the Royal Statistical Society Series B-Statistical Methodology&lt;/full-title&gt;&lt;/periodical&gt;&lt;pages&gt;289-300&lt;/pages&gt;&lt;volume&gt;57&lt;/volume&gt;&lt;number&gt;1&lt;/number&gt;&lt;dates&gt;&lt;year&gt;1995&lt;/year&gt;&lt;/dates&gt;&lt;accession-num&gt;A1995QE45300017&lt;/accession-num&gt;&lt;label&gt;r05513&lt;/label&gt;&lt;urls&gt;&lt;related-urls&gt;&lt;url&gt;http://gateway.webofknowledge.com/gateway/Gateway.cgi?GWVersion=2&amp;amp;amp;SrcAuth=mekentosj&amp;amp;amp;SrcApp=Papers&amp;amp;amp;DestLinkType=FullRecord&amp;amp;amp;DestApp=WOS&amp;amp;amp;KeyUT=A1995QE45300017&lt;/url&gt;&lt;/related-urls&gt;&lt;pdf-urls&gt;&lt;url&gt;file://localhost/localhost/Users/tperica/Documents/Papers2/Articles/1995/Benjamini/1995%2520Benjamini.pdf&lt;/url&gt;&lt;/pdf-urls&gt;&lt;/urls&gt;&lt;custom3&gt;papers2://publication/uuid/A65E4382-193C-4F0E-B826-2C980729C37A&lt;/custom3&gt;&lt;/record&gt;&lt;/Cite&gt;&lt;/EndNote&gt;</w:instrText>
        </w:r>
        <w:r w:rsidR="00EB2A40">
          <w:rPr>
            <w:color w:val="000000" w:themeColor="text1"/>
          </w:rPr>
          <w:fldChar w:fldCharType="separate"/>
        </w:r>
        <w:r w:rsidR="00EB2A40" w:rsidRPr="00EB2A40">
          <w:rPr>
            <w:noProof/>
            <w:color w:val="000000" w:themeColor="text1"/>
            <w:vertAlign w:val="superscript"/>
          </w:rPr>
          <w:t>36</w:t>
        </w:r>
        <w:r w:rsidR="00EB2A40">
          <w:rPr>
            <w:color w:val="000000" w:themeColor="text1"/>
          </w:rPr>
          <w:fldChar w:fldCharType="end"/>
        </w:r>
      </w:hyperlink>
      <w:r w:rsidRPr="009F5AF2">
        <w:rPr>
          <w:color w:val="000000" w:themeColor="text1"/>
        </w:rPr>
        <w:t xml:space="preserve">. All p-values reported in the text and figures are one-sided (positive) and corrected by the FDR method, unless otherwise stated. </w:t>
      </w:r>
      <w:r w:rsidR="00ED2D1F" w:rsidRPr="000C4F68">
        <w:rPr>
          <w:color w:val="FF0000"/>
        </w:rPr>
        <w:t xml:space="preserve">The FDR method of p-value correction has been shown to account for the positive dependency between test statistics, such as those arising from the underlying functional similarities between </w:t>
      </w:r>
      <w:r w:rsidR="00ED2D1F" w:rsidRPr="000C4F68">
        <w:rPr>
          <w:i/>
          <w:iCs/>
          <w:color w:val="FF0000"/>
        </w:rPr>
        <w:t>S. cerevisiae</w:t>
      </w:r>
      <w:r w:rsidR="00ED2D1F" w:rsidRPr="000C4F68">
        <w:rPr>
          <w:color w:val="FF0000"/>
        </w:rPr>
        <w:t xml:space="preserve"> alleles</w:t>
      </w:r>
      <w:hyperlink w:anchor="_ENREF_37" w:tooltip="Benjamini, 2001 #237" w:history="1">
        <w:r w:rsidR="00EB2A40">
          <w:rPr>
            <w:color w:val="FF0000"/>
          </w:rPr>
          <w:fldChar w:fldCharType="begin"/>
        </w:r>
        <w:r w:rsidR="00EB2A40">
          <w:rPr>
            <w:color w:val="FF0000"/>
          </w:rPr>
          <w:instrText xml:space="preserve"> ADDIN EN.CITE &lt;EndNote&gt;&lt;Cite&gt;&lt;Author&gt;Benjamini&lt;/Author&gt;&lt;Year&gt;2001&lt;/Year&gt;&lt;RecNum&gt;237&lt;/RecNum&gt;&lt;DisplayText&gt;&lt;style face="superscript"&gt;37&lt;/style&gt;&lt;/DisplayText&gt;&lt;record&gt;&lt;rec-number&gt;237&lt;/rec-number&gt;&lt;foreign-keys&gt;&lt;key app="EN" db-id="tr0dtzxwjwedv6ezad9xeat5xeddv5ad9ser" timestamp="1625058808"&gt;237&lt;/key&gt;&lt;/foreign-keys&gt;&lt;ref-type name="Journal Article"&gt;17&lt;/ref-type&gt;&lt;contributors&gt;&lt;authors&gt;&lt;author&gt;Benjamini, Yoav&lt;/author&gt;&lt;author&gt;Yekutieli, Daniel&lt;/author&gt;&lt;/authors&gt;&lt;/contributors&gt;&lt;titles&gt;&lt;title&gt;The control of the false discovery rate in multiple testing under dependency&lt;/title&gt;&lt;secondary-title&gt;The Annals of Statistics&lt;/secondary-title&gt;&lt;/titles&gt;&lt;periodical&gt;&lt;full-title&gt;The Annals of Statistics&lt;/full-title&gt;&lt;/periodical&gt;&lt;pages&gt;1165-1188, 24&lt;/pages&gt;&lt;volume&gt;29&lt;/volume&gt;&lt;number&gt;4&lt;/number&gt;&lt;dates&gt;&lt;year&gt;2001&lt;/year&gt;&lt;/dates&gt;&lt;urls&gt;&lt;related-urls&gt;&lt;url&gt;https://doi.org/10.1214/aos/1013699998&lt;/url&gt;&lt;/related-urls&gt;&lt;/urls&gt;&lt;/record&gt;&lt;/Cite&gt;&lt;/EndNote&gt;</w:instrText>
        </w:r>
        <w:r w:rsidR="00EB2A40">
          <w:rPr>
            <w:color w:val="FF0000"/>
          </w:rPr>
          <w:fldChar w:fldCharType="separate"/>
        </w:r>
        <w:r w:rsidR="00EB2A40" w:rsidRPr="00EB2A40">
          <w:rPr>
            <w:noProof/>
            <w:color w:val="FF0000"/>
            <w:vertAlign w:val="superscript"/>
          </w:rPr>
          <w:t>37</w:t>
        </w:r>
        <w:r w:rsidR="00EB2A40">
          <w:rPr>
            <w:color w:val="FF0000"/>
          </w:rPr>
          <w:fldChar w:fldCharType="end"/>
        </w:r>
      </w:hyperlink>
      <w:r w:rsidR="009A720A">
        <w:rPr>
          <w:color w:val="FF0000"/>
        </w:rPr>
        <w:t xml:space="preserve">. </w:t>
      </w:r>
    </w:p>
    <w:p w14:paraId="77544DC7" w14:textId="7A3AB897" w:rsidR="00EA1802" w:rsidRPr="009F5AF2" w:rsidRDefault="00EA1802" w:rsidP="00EA1802">
      <w:pPr>
        <w:rPr>
          <w:color w:val="000000" w:themeColor="text1"/>
        </w:rPr>
      </w:pPr>
      <w:r w:rsidRPr="009F5AF2">
        <w:rPr>
          <w:color w:val="000000" w:themeColor="text1"/>
        </w:rPr>
        <w:t xml:space="preserve">Significance testing was used to filter out </w:t>
      </w:r>
      <w:r w:rsidRPr="009F5AF2">
        <w:rPr>
          <w:i/>
          <w:color w:val="000000" w:themeColor="text1"/>
        </w:rPr>
        <w:t>S. cerevisiae</w:t>
      </w:r>
      <w:r w:rsidRPr="009F5AF2">
        <w:rPr>
          <w:color w:val="000000" w:themeColor="text1"/>
        </w:rPr>
        <w:t xml:space="preserve"> gene SGA profiles that did not show a significant correlation (one-sided positive, Bonferroni-adjusted) with at least two </w:t>
      </w:r>
      <w:r w:rsidRPr="009F5AF2">
        <w:rPr>
          <w:i/>
          <w:color w:val="000000" w:themeColor="text1"/>
        </w:rPr>
        <w:t>GSP1</w:t>
      </w:r>
      <w:r w:rsidRPr="009F5AF2">
        <w:rPr>
          <w:color w:val="000000" w:themeColor="text1"/>
        </w:rPr>
        <w:t xml:space="preserve"> point </w:t>
      </w:r>
      <w:r w:rsidR="00113FB6" w:rsidRPr="009F5AF2">
        <w:rPr>
          <w:color w:val="000000" w:themeColor="text1"/>
        </w:rPr>
        <w:t xml:space="preserve">GI </w:t>
      </w:r>
      <w:proofErr w:type="gramStart"/>
      <w:r w:rsidRPr="009F5AF2">
        <w:rPr>
          <w:color w:val="000000" w:themeColor="text1"/>
        </w:rPr>
        <w:t>mutants</w:t>
      </w:r>
      <w:proofErr w:type="gramEnd"/>
      <w:r w:rsidRPr="009F5AF2">
        <w:rPr>
          <w:color w:val="000000" w:themeColor="text1"/>
        </w:rPr>
        <w:t xml:space="preserve"> profile. In total, </w:t>
      </w:r>
      <w:r w:rsidR="00DC0CBA" w:rsidRPr="009F5AF2">
        <w:rPr>
          <w:color w:val="000000" w:themeColor="text1"/>
        </w:rPr>
        <w:t>27</w:t>
      </w:r>
      <w:r w:rsidR="00DC0CBA">
        <w:rPr>
          <w:color w:val="000000" w:themeColor="text1"/>
        </w:rPr>
        <w:t>6</w:t>
      </w:r>
      <w:r w:rsidR="00DC0CBA" w:rsidRPr="009F5AF2">
        <w:rPr>
          <w:color w:val="000000" w:themeColor="text1"/>
        </w:rPr>
        <w:t xml:space="preserve"> </w:t>
      </w:r>
      <w:r w:rsidRPr="009F5AF2">
        <w:rPr>
          <w:i/>
          <w:color w:val="000000" w:themeColor="text1"/>
        </w:rPr>
        <w:t>S. cerevisiae</w:t>
      </w:r>
      <w:r w:rsidRPr="009F5AF2">
        <w:rPr>
          <w:color w:val="000000" w:themeColor="text1"/>
        </w:rPr>
        <w:t xml:space="preserve"> </w:t>
      </w:r>
      <w:r w:rsidR="00A55789" w:rsidRPr="009F5AF2">
        <w:rPr>
          <w:color w:val="000000" w:themeColor="text1"/>
        </w:rPr>
        <w:t xml:space="preserve">alleles </w:t>
      </w:r>
      <w:r w:rsidRPr="009F5AF2">
        <w:rPr>
          <w:color w:val="000000" w:themeColor="text1"/>
        </w:rPr>
        <w:t xml:space="preserve">from the SGA had a significant </w:t>
      </w:r>
      <w:r w:rsidR="00113FB6" w:rsidRPr="009F5AF2">
        <w:rPr>
          <w:color w:val="000000" w:themeColor="text1"/>
        </w:rPr>
        <w:t xml:space="preserve">GI </w:t>
      </w:r>
      <w:r w:rsidRPr="009F5AF2">
        <w:rPr>
          <w:color w:val="000000" w:themeColor="text1"/>
        </w:rPr>
        <w:t xml:space="preserve">profile correlation (one-sided positive, Bonferroni-adjusted) with at least two </w:t>
      </w:r>
      <w:r w:rsidRPr="009F5AF2">
        <w:rPr>
          <w:i/>
          <w:color w:val="000000" w:themeColor="text1"/>
        </w:rPr>
        <w:t>GSP1</w:t>
      </w:r>
      <w:r w:rsidRPr="009F5AF2">
        <w:rPr>
          <w:color w:val="000000" w:themeColor="text1"/>
        </w:rPr>
        <w:t xml:space="preserve"> point mutants and were therefore included in the correlation analysis shown in </w:t>
      </w:r>
      <w:r w:rsidRPr="009F5AF2">
        <w:rPr>
          <w:b/>
          <w:color w:val="000000" w:themeColor="text1"/>
        </w:rPr>
        <w:t>Fig. 4</w:t>
      </w:r>
      <w:r w:rsidR="00E13570" w:rsidRPr="009F5AF2">
        <w:rPr>
          <w:b/>
          <w:color w:val="000000" w:themeColor="text1"/>
        </w:rPr>
        <w:t>a</w:t>
      </w:r>
      <w:r w:rsidRPr="009F5AF2">
        <w:rPr>
          <w:color w:val="000000" w:themeColor="text1"/>
        </w:rPr>
        <w:t xml:space="preserve">. </w:t>
      </w:r>
      <w:r w:rsidR="00C80AED" w:rsidRPr="009F5AF2">
        <w:rPr>
          <w:color w:val="000000" w:themeColor="text1"/>
        </w:rPr>
        <w:t xml:space="preserve">We required </w:t>
      </w:r>
      <w:r w:rsidR="00557488" w:rsidRPr="009F5AF2">
        <w:rPr>
          <w:color w:val="000000" w:themeColor="text1"/>
        </w:rPr>
        <w:t>allel</w:t>
      </w:r>
      <w:r w:rsidR="009801A4" w:rsidRPr="009F5AF2">
        <w:rPr>
          <w:color w:val="000000" w:themeColor="text1"/>
        </w:rPr>
        <w:t>e</w:t>
      </w:r>
      <w:r w:rsidR="00557488" w:rsidRPr="009F5AF2">
        <w:rPr>
          <w:color w:val="000000" w:themeColor="text1"/>
        </w:rPr>
        <w:t>s</w:t>
      </w:r>
      <w:r w:rsidR="00C80AED" w:rsidRPr="009F5AF2">
        <w:rPr>
          <w:color w:val="000000" w:themeColor="text1"/>
        </w:rPr>
        <w:t xml:space="preserve"> to correlate with at least two mutants because the goal of </w:t>
      </w:r>
      <w:r w:rsidR="00C80AED" w:rsidRPr="009F5AF2">
        <w:rPr>
          <w:color w:val="000000" w:themeColor="text1"/>
        </w:rPr>
        <w:lastRenderedPageBreak/>
        <w:t>this analysis was to group mutants by similarity, and a</w:t>
      </w:r>
      <w:r w:rsidR="005737C6" w:rsidRPr="009F5AF2">
        <w:rPr>
          <w:color w:val="000000" w:themeColor="text1"/>
        </w:rPr>
        <w:t xml:space="preserve">n allele </w:t>
      </w:r>
      <w:r w:rsidR="00C80AED" w:rsidRPr="009F5AF2">
        <w:rPr>
          <w:color w:val="000000" w:themeColor="text1"/>
        </w:rPr>
        <w:t xml:space="preserve">that only significantly correlated with one mutant is uninformative for this task. </w:t>
      </w:r>
      <w:r w:rsidRPr="009F5AF2">
        <w:rPr>
          <w:color w:val="000000" w:themeColor="text1"/>
        </w:rPr>
        <w:t xml:space="preserve">After this filtering step, the one-sided p-values were used to populate a matrix of 22 mutants vs. </w:t>
      </w:r>
      <w:r w:rsidR="007F60FA" w:rsidRPr="009F5AF2">
        <w:rPr>
          <w:color w:val="000000" w:themeColor="text1"/>
        </w:rPr>
        <w:t>27</w:t>
      </w:r>
      <w:r w:rsidR="007F60FA">
        <w:rPr>
          <w:color w:val="000000" w:themeColor="text1"/>
        </w:rPr>
        <w:t>6</w:t>
      </w:r>
      <w:r w:rsidR="007F60FA" w:rsidRPr="009F5AF2">
        <w:rPr>
          <w:color w:val="000000" w:themeColor="text1"/>
        </w:rPr>
        <w:t xml:space="preserve"> </w:t>
      </w:r>
      <w:r w:rsidR="009E4A6B" w:rsidRPr="009F5AF2">
        <w:rPr>
          <w:color w:val="000000" w:themeColor="text1"/>
        </w:rPr>
        <w:t>alleles</w:t>
      </w:r>
      <w:r w:rsidRPr="009F5AF2">
        <w:rPr>
          <w:color w:val="000000" w:themeColor="text1"/>
        </w:rPr>
        <w:t>, and hierarchical clustering was performed using Ward’s method.</w:t>
      </w:r>
      <w:r w:rsidR="007F60FA">
        <w:rPr>
          <w:color w:val="000000" w:themeColor="text1"/>
        </w:rPr>
        <w:t xml:space="preserve"> </w:t>
      </w:r>
      <w:r w:rsidR="007F60FA" w:rsidRPr="009A720A">
        <w:rPr>
          <w:color w:val="FF0000"/>
        </w:rPr>
        <w:t xml:space="preserve">We used Ward’s method rather than the average linkage criterion as we found the latter result in a wide variety of group sizes due to a few sparsely populated outliers. Using Ward’s methods resulted in rounder clusters, allowing us to identify a few meaningful functional groups of mutants and alleles. </w:t>
      </w:r>
      <w:r w:rsidRPr="009F5AF2">
        <w:rPr>
          <w:color w:val="000000" w:themeColor="text1"/>
        </w:rPr>
        <w:t xml:space="preserve">Pearson correlation between correlation vectors was used as a distance metric for the mutant (row) clustering, while Euclidean distance was selected for the gene (column) clustering, due to the column vectors being relatively short (22 mutants per column vs. </w:t>
      </w:r>
      <w:r w:rsidR="00BF6F12" w:rsidRPr="009F5AF2">
        <w:rPr>
          <w:color w:val="000000" w:themeColor="text1"/>
        </w:rPr>
        <w:t>27</w:t>
      </w:r>
      <w:r w:rsidR="00BF6F12">
        <w:rPr>
          <w:color w:val="000000" w:themeColor="text1"/>
        </w:rPr>
        <w:t>6</w:t>
      </w:r>
      <w:r w:rsidR="00BF6F12" w:rsidRPr="009F5AF2">
        <w:rPr>
          <w:color w:val="000000" w:themeColor="text1"/>
        </w:rPr>
        <w:t xml:space="preserve"> </w:t>
      </w:r>
      <w:r w:rsidR="00857D01" w:rsidRPr="009F5AF2">
        <w:rPr>
          <w:color w:val="000000" w:themeColor="text1"/>
        </w:rPr>
        <w:t xml:space="preserve">alleles </w:t>
      </w:r>
      <w:r w:rsidRPr="009F5AF2">
        <w:rPr>
          <w:color w:val="000000" w:themeColor="text1"/>
        </w:rPr>
        <w:t>per row) and thus sensitive to outliers when clustered using Pearson correlations as the distance metric.</w:t>
      </w:r>
    </w:p>
    <w:p w14:paraId="7838B89C" w14:textId="23343D8E" w:rsidR="00EA1802" w:rsidRPr="009F5AF2" w:rsidRDefault="00EA1802" w:rsidP="00EA1802">
      <w:pPr>
        <w:rPr>
          <w:color w:val="000000" w:themeColor="text1"/>
        </w:rPr>
      </w:pPr>
      <w:r w:rsidRPr="009F5AF2">
        <w:rPr>
          <w:color w:val="000000" w:themeColor="text1"/>
        </w:rPr>
        <w:t>For the gene set analysis</w:t>
      </w:r>
      <w:r w:rsidR="00CF0155">
        <w:rPr>
          <w:color w:val="000000" w:themeColor="text1"/>
        </w:rPr>
        <w:t>,</w:t>
      </w:r>
      <w:r w:rsidRPr="009F5AF2">
        <w:rPr>
          <w:color w:val="000000" w:themeColor="text1"/>
        </w:rPr>
        <w:t xml:space="preserve"> we decreased the stringency of inclusion of </w:t>
      </w:r>
      <w:r w:rsidRPr="009F5AF2">
        <w:rPr>
          <w:i/>
          <w:color w:val="000000" w:themeColor="text1"/>
        </w:rPr>
        <w:t>S. cerevisiae</w:t>
      </w:r>
      <w:r w:rsidRPr="009F5AF2">
        <w:rPr>
          <w:color w:val="000000" w:themeColor="text1"/>
        </w:rPr>
        <w:t xml:space="preserve"> SGA genes to include all </w:t>
      </w:r>
      <w:r w:rsidR="00BE5C5F" w:rsidRPr="009F5AF2">
        <w:rPr>
          <w:color w:val="000000" w:themeColor="text1"/>
        </w:rPr>
        <w:t xml:space="preserve">alleles </w:t>
      </w:r>
      <w:r w:rsidRPr="009F5AF2">
        <w:rPr>
          <w:color w:val="000000" w:themeColor="text1"/>
        </w:rPr>
        <w:t xml:space="preserve">with a significant </w:t>
      </w:r>
      <w:r w:rsidR="00570C19" w:rsidRPr="009F5AF2">
        <w:rPr>
          <w:color w:val="000000" w:themeColor="text1"/>
        </w:rPr>
        <w:t xml:space="preserve">GI </w:t>
      </w:r>
      <w:r w:rsidRPr="009F5AF2">
        <w:rPr>
          <w:color w:val="000000" w:themeColor="text1"/>
        </w:rPr>
        <w:t xml:space="preserve">profile correlation (one-sided positive, Bonferroni-adjusted) with one or more Gsp1 mutants, which added another 201 </w:t>
      </w:r>
      <w:r w:rsidR="002C5B2D" w:rsidRPr="009F5AF2">
        <w:rPr>
          <w:color w:val="000000" w:themeColor="text1"/>
        </w:rPr>
        <w:t>allele</w:t>
      </w:r>
      <w:r w:rsidRPr="009F5AF2">
        <w:rPr>
          <w:color w:val="000000" w:themeColor="text1"/>
        </w:rPr>
        <w:t xml:space="preserve">, resulting in </w:t>
      </w:r>
      <w:r w:rsidR="00C53007" w:rsidRPr="009F5AF2">
        <w:rPr>
          <w:color w:val="000000" w:themeColor="text1"/>
        </w:rPr>
        <w:t>47</w:t>
      </w:r>
      <w:r w:rsidR="00C53007">
        <w:rPr>
          <w:color w:val="000000" w:themeColor="text1"/>
        </w:rPr>
        <w:t>7</w:t>
      </w:r>
      <w:r w:rsidR="00C53007" w:rsidRPr="009F5AF2">
        <w:rPr>
          <w:color w:val="000000" w:themeColor="text1"/>
        </w:rPr>
        <w:t xml:space="preserve"> </w:t>
      </w:r>
      <w:r w:rsidR="002C5B2D" w:rsidRPr="009F5AF2">
        <w:rPr>
          <w:color w:val="000000" w:themeColor="text1"/>
        </w:rPr>
        <w:t>alleles</w:t>
      </w:r>
      <w:r w:rsidRPr="009F5AF2">
        <w:rPr>
          <w:color w:val="000000" w:themeColor="text1"/>
        </w:rPr>
        <w:t xml:space="preserve">. We made the gene sets larger to increase our confidence in connecting the patterns of correlations between </w:t>
      </w:r>
      <w:r w:rsidRPr="009F5AF2">
        <w:rPr>
          <w:i/>
          <w:color w:val="000000" w:themeColor="text1"/>
        </w:rPr>
        <w:t>S. cerevisiae</w:t>
      </w:r>
      <w:r w:rsidRPr="009F5AF2">
        <w:rPr>
          <w:color w:val="000000" w:themeColor="text1"/>
        </w:rPr>
        <w:t xml:space="preserve"> genes and Gsp1 mutants, and GTPase cycle parameters represented in </w:t>
      </w:r>
      <w:r w:rsidRPr="009F5AF2">
        <w:rPr>
          <w:b/>
          <w:color w:val="000000" w:themeColor="text1"/>
        </w:rPr>
        <w:t>Fig. 4</w:t>
      </w:r>
      <w:r w:rsidR="00A01DC3" w:rsidRPr="009F5AF2">
        <w:rPr>
          <w:b/>
          <w:color w:val="000000" w:themeColor="text1"/>
        </w:rPr>
        <w:t>b, d</w:t>
      </w:r>
      <w:r w:rsidRPr="009F5AF2">
        <w:rPr>
          <w:color w:val="000000" w:themeColor="text1"/>
        </w:rPr>
        <w:t>.</w:t>
      </w:r>
      <w:r w:rsidR="00C80AED" w:rsidRPr="009F5AF2">
        <w:rPr>
          <w:color w:val="000000" w:themeColor="text1"/>
        </w:rPr>
        <w:t xml:space="preserve"> </w:t>
      </w:r>
      <w:r w:rsidR="00774546" w:rsidRPr="009F5AF2">
        <w:rPr>
          <w:color w:val="000000" w:themeColor="text1"/>
        </w:rPr>
        <w:t xml:space="preserve">Indeed, while </w:t>
      </w:r>
      <w:r w:rsidR="00774546" w:rsidRPr="009F5AF2">
        <w:rPr>
          <w:i/>
          <w:iCs/>
          <w:color w:val="000000" w:themeColor="text1"/>
        </w:rPr>
        <w:t xml:space="preserve">S. cerevisiae </w:t>
      </w:r>
      <w:r w:rsidR="003D1A26" w:rsidRPr="009F5AF2">
        <w:rPr>
          <w:color w:val="000000" w:themeColor="text1"/>
        </w:rPr>
        <w:t>genes</w:t>
      </w:r>
      <w:r w:rsidR="00063425" w:rsidRPr="009F5AF2">
        <w:rPr>
          <w:color w:val="000000" w:themeColor="text1"/>
        </w:rPr>
        <w:t xml:space="preserve"> </w:t>
      </w:r>
      <w:r w:rsidR="00774546" w:rsidRPr="009F5AF2">
        <w:rPr>
          <w:color w:val="000000" w:themeColor="text1"/>
        </w:rPr>
        <w:t xml:space="preserve">that only correlate significantly with one mutant are not informative for grouping mutants, they are informative for annotating the functional effects of individual mutants. </w:t>
      </w:r>
      <w:r w:rsidRPr="009F5AF2">
        <w:rPr>
          <w:color w:val="000000" w:themeColor="text1"/>
        </w:rPr>
        <w:t xml:space="preserve">Manually curated gene sets of </w:t>
      </w:r>
      <w:r w:rsidRPr="009F5AF2">
        <w:rPr>
          <w:i/>
          <w:color w:val="000000" w:themeColor="text1"/>
        </w:rPr>
        <w:t>S. cerevisiae</w:t>
      </w:r>
      <w:r w:rsidRPr="009F5AF2">
        <w:rPr>
          <w:color w:val="000000" w:themeColor="text1"/>
        </w:rPr>
        <w:t xml:space="preserve"> genes with significant correlations with Gsp1 mutants are provided in </w:t>
      </w:r>
      <w:r w:rsidRPr="009F5AF2">
        <w:rPr>
          <w:b/>
          <w:color w:val="000000" w:themeColor="text1"/>
        </w:rPr>
        <w:t xml:space="preserve">Supplementary </w:t>
      </w:r>
      <w:r w:rsidR="0015090A" w:rsidRPr="009F5AF2">
        <w:rPr>
          <w:b/>
          <w:color w:val="000000" w:themeColor="text1"/>
        </w:rPr>
        <w:t>File 5</w:t>
      </w:r>
      <w:r w:rsidRPr="009F5AF2">
        <w:rPr>
          <w:color w:val="000000" w:themeColor="text1"/>
        </w:rPr>
        <w:t>.</w:t>
      </w:r>
    </w:p>
    <w:p w14:paraId="224DEADF" w14:textId="77EC38DC" w:rsidR="00EA1802" w:rsidRPr="009F5AF2" w:rsidRDefault="006601D0" w:rsidP="00EA1802">
      <w:pPr>
        <w:pStyle w:val="Heading3"/>
        <w:spacing w:line="312" w:lineRule="auto"/>
      </w:pPr>
      <w:r w:rsidRPr="009F5AF2">
        <w:lastRenderedPageBreak/>
        <w:t>Physical interaction mapping</w:t>
      </w:r>
      <w:r w:rsidR="00EA1802" w:rsidRPr="009F5AF2">
        <w:t xml:space="preserve"> </w:t>
      </w:r>
      <w:r w:rsidRPr="009F5AF2">
        <w:t xml:space="preserve">using </w:t>
      </w:r>
      <w:r w:rsidR="00EA1802" w:rsidRPr="009F5AF2">
        <w:t>affinity purification mass spectrometry (AP-MS)</w:t>
      </w:r>
    </w:p>
    <w:p w14:paraId="22384428" w14:textId="77777777" w:rsidR="00EA1802" w:rsidRPr="009F5AF2" w:rsidRDefault="00EA1802" w:rsidP="00EA1802">
      <w:pPr>
        <w:pStyle w:val="Heading4"/>
        <w:spacing w:before="120" w:line="312" w:lineRule="auto"/>
      </w:pPr>
      <w:r w:rsidRPr="009F5AF2">
        <w:rPr>
          <w:i/>
        </w:rPr>
        <w:t>S. cerevisiae</w:t>
      </w:r>
      <w:r w:rsidRPr="009F5AF2">
        <w:t xml:space="preserve"> cell lysate preparation</w:t>
      </w:r>
    </w:p>
    <w:p w14:paraId="639B6F85" w14:textId="2ADCC15D" w:rsidR="00EA1802" w:rsidRPr="009F5AF2" w:rsidRDefault="00EA1802" w:rsidP="00EA1802">
      <w:pPr>
        <w:rPr>
          <w:color w:val="000000" w:themeColor="text1"/>
        </w:rPr>
      </w:pPr>
      <w:r w:rsidRPr="009F5AF2">
        <w:rPr>
          <w:i/>
          <w:color w:val="000000" w:themeColor="text1"/>
        </w:rPr>
        <w:t>S. cerevisiae</w:t>
      </w:r>
      <w:r w:rsidRPr="009F5AF2">
        <w:rPr>
          <w:color w:val="000000" w:themeColor="text1"/>
        </w:rPr>
        <w:t xml:space="preserve"> strains for AP-MS were grown in YAPD medium (120 mg adenine </w:t>
      </w:r>
      <w:proofErr w:type="spellStart"/>
      <w:r w:rsidRPr="009F5AF2">
        <w:rPr>
          <w:color w:val="000000" w:themeColor="text1"/>
        </w:rPr>
        <w:t>hemisulfate</w:t>
      </w:r>
      <w:proofErr w:type="spellEnd"/>
      <w:r w:rsidRPr="009F5AF2">
        <w:rPr>
          <w:color w:val="000000" w:themeColor="text1"/>
        </w:rPr>
        <w:t xml:space="preserve"> salt (CAT # A9126, SIGMA), 10 g </w:t>
      </w:r>
      <w:proofErr w:type="spellStart"/>
      <w:r w:rsidRPr="009F5AF2">
        <w:rPr>
          <w:color w:val="000000" w:themeColor="text1"/>
        </w:rPr>
        <w:t>Bacto</w:t>
      </w:r>
      <w:proofErr w:type="spellEnd"/>
      <w:r w:rsidRPr="009F5AF2">
        <w:rPr>
          <w:color w:val="000000" w:themeColor="text1"/>
        </w:rPr>
        <w:t xml:space="preserve"> yeast extract (CAT # BD 212720), 20 g </w:t>
      </w:r>
      <w:proofErr w:type="spellStart"/>
      <w:r w:rsidRPr="009F5AF2">
        <w:rPr>
          <w:color w:val="000000" w:themeColor="text1"/>
        </w:rPr>
        <w:t>Bacto</w:t>
      </w:r>
      <w:proofErr w:type="spellEnd"/>
      <w:r w:rsidRPr="009F5AF2">
        <w:rPr>
          <w:color w:val="000000" w:themeColor="text1"/>
        </w:rPr>
        <w:t xml:space="preserve"> peptone (CAT # BD 211820), 20 g dextrose (D-glucose D16-3 Fisher Chemicals) per 1 L of medium). Each strain was grown at 30ºC for 12 to 24 h to OD</w:t>
      </w:r>
      <w:r w:rsidRPr="009F5AF2">
        <w:rPr>
          <w:color w:val="000000" w:themeColor="text1"/>
          <w:vertAlign w:val="subscript"/>
        </w:rPr>
        <w:t>600</w:t>
      </w:r>
      <w:r w:rsidRPr="009F5AF2">
        <w:rPr>
          <w:color w:val="000000" w:themeColor="text1"/>
        </w:rPr>
        <w:t xml:space="preserve"> of 1-1.5. The cells were harvested by centrifugation at 3000 RCF for 3 minutes and the pellet was washed in 50 ml of ice-cold ddH</w:t>
      </w:r>
      <w:r w:rsidRPr="009F5AF2">
        <w:rPr>
          <w:color w:val="000000" w:themeColor="text1"/>
          <w:vertAlign w:val="subscript"/>
        </w:rPr>
        <w:t>2</w:t>
      </w:r>
      <w:r w:rsidRPr="009F5AF2">
        <w:rPr>
          <w:color w:val="000000" w:themeColor="text1"/>
        </w:rPr>
        <w:t xml:space="preserve">O, followed by a wash in 50 ml of 2x lysis buffer (200 mM HEPES pH 7.5, 200 mM </w:t>
      </w:r>
      <w:proofErr w:type="spellStart"/>
      <w:r w:rsidRPr="009F5AF2">
        <w:rPr>
          <w:color w:val="000000" w:themeColor="text1"/>
        </w:rPr>
        <w:t>KCl</w:t>
      </w:r>
      <w:proofErr w:type="spellEnd"/>
      <w:r w:rsidRPr="009F5AF2">
        <w:rPr>
          <w:color w:val="000000" w:themeColor="text1"/>
        </w:rPr>
        <w:t>, 2 mM MgCl</w:t>
      </w:r>
      <w:r w:rsidRPr="009F5AF2">
        <w:rPr>
          <w:color w:val="000000" w:themeColor="text1"/>
          <w:vertAlign w:val="subscript"/>
        </w:rPr>
        <w:t>2</w:t>
      </w:r>
      <w:r w:rsidRPr="009F5AF2">
        <w:rPr>
          <w:color w:val="000000" w:themeColor="text1"/>
        </w:rPr>
        <w:t xml:space="preserve">, 30 </w:t>
      </w:r>
      <w:proofErr w:type="spellStart"/>
      <w:r w:rsidRPr="009F5AF2">
        <w:rPr>
          <w:color w:val="000000" w:themeColor="text1"/>
        </w:rPr>
        <w:t>μM</w:t>
      </w:r>
      <w:proofErr w:type="spellEnd"/>
      <w:r w:rsidRPr="009F5AF2">
        <w:rPr>
          <w:color w:val="000000" w:themeColor="text1"/>
        </w:rPr>
        <w:t xml:space="preserve"> GTP (Guanosine 5′-triphosphate sodium salt hydrate, CAT #G8877, Sigma-Aldrich), 1 mM </w:t>
      </w:r>
      <w:r w:rsidRPr="009F5AF2">
        <w:rPr>
          <w:color w:val="000000" w:themeColor="text1"/>
          <w:lang w:val="en-GB"/>
        </w:rPr>
        <w:t>Dithiothreitol</w:t>
      </w:r>
      <w:r w:rsidRPr="009F5AF2" w:rsidDel="00B743DA">
        <w:rPr>
          <w:color w:val="000000" w:themeColor="text1"/>
        </w:rPr>
        <w:t xml:space="preserve"> </w:t>
      </w:r>
      <w:r w:rsidRPr="009F5AF2">
        <w:rPr>
          <w:color w:val="000000" w:themeColor="text1"/>
        </w:rPr>
        <w:t xml:space="preserve">(Promega V3151), 0.1% IGEPAL CA-630 (CAT # I8896, Sigma-Aldrich), and 10% glycerol). Each pellet of approximately 500 </w:t>
      </w:r>
      <w:proofErr w:type="spellStart"/>
      <w:r w:rsidRPr="009F5AF2">
        <w:rPr>
          <w:color w:val="000000" w:themeColor="text1"/>
        </w:rPr>
        <w:t>μl</w:t>
      </w:r>
      <w:proofErr w:type="spellEnd"/>
      <w:r w:rsidRPr="009F5AF2">
        <w:rPr>
          <w:color w:val="000000" w:themeColor="text1"/>
        </w:rPr>
        <w:t xml:space="preserve"> was then resuspended in 500 </w:t>
      </w:r>
      <w:proofErr w:type="spellStart"/>
      <w:r w:rsidRPr="009F5AF2">
        <w:rPr>
          <w:color w:val="000000" w:themeColor="text1"/>
        </w:rPr>
        <w:t>μl</w:t>
      </w:r>
      <w:proofErr w:type="spellEnd"/>
      <w:r w:rsidRPr="009F5AF2">
        <w:rPr>
          <w:color w:val="000000" w:themeColor="text1"/>
        </w:rPr>
        <w:t xml:space="preserve"> of 2X lysis buffer supplemented with protease inhibitors without EDTA (</w:t>
      </w:r>
      <w:proofErr w:type="spellStart"/>
      <w:r w:rsidRPr="009F5AF2">
        <w:rPr>
          <w:color w:val="000000" w:themeColor="text1"/>
        </w:rPr>
        <w:t>cOmplete</w:t>
      </w:r>
      <w:proofErr w:type="spellEnd"/>
      <w:r w:rsidRPr="009F5AF2">
        <w:rPr>
          <w:color w:val="000000" w:themeColor="text1"/>
        </w:rPr>
        <w:t xml:space="preserve">, Mini, EDTA-free Protease Inhibitor Cocktail, CAT # 11836170001, Roche) and dripped through a syringe into liquid nitrogen. The frozen </w:t>
      </w:r>
      <w:r w:rsidRPr="009F5AF2">
        <w:rPr>
          <w:i/>
          <w:color w:val="000000" w:themeColor="text1"/>
        </w:rPr>
        <w:t>S. cerevisiae</w:t>
      </w:r>
      <w:r w:rsidRPr="009F5AF2">
        <w:rPr>
          <w:color w:val="000000" w:themeColor="text1"/>
        </w:rPr>
        <w:t xml:space="preserve"> cell pellets were lysed in liquid nitrogen with a SPEX™ </w:t>
      </w:r>
      <w:proofErr w:type="spellStart"/>
      <w:r w:rsidRPr="009F5AF2">
        <w:rPr>
          <w:color w:val="000000" w:themeColor="text1"/>
        </w:rPr>
        <w:t>SamplePrep</w:t>
      </w:r>
      <w:proofErr w:type="spellEnd"/>
      <w:r w:rsidRPr="009F5AF2">
        <w:rPr>
          <w:color w:val="000000" w:themeColor="text1"/>
        </w:rPr>
        <w:t xml:space="preserve"> 6870 Freezer/Mill™.</w:t>
      </w:r>
    </w:p>
    <w:p w14:paraId="1F93A690" w14:textId="7EC2E13D" w:rsidR="00EA1802" w:rsidRPr="009F5AF2" w:rsidRDefault="00EA1802" w:rsidP="00EA1802">
      <w:pPr>
        <w:rPr>
          <w:color w:val="000000" w:themeColor="text1"/>
          <w:shd w:val="clear" w:color="auto" w:fill="FFFFFF"/>
        </w:rPr>
      </w:pPr>
      <w:r w:rsidRPr="009F5AF2">
        <w:rPr>
          <w:color w:val="000000" w:themeColor="text1"/>
        </w:rPr>
        <w:t>FLAG immunoprecipitations were performed as previously described</w:t>
      </w:r>
      <w:r w:rsidR="00EB2A40">
        <w:rPr>
          <w:color w:val="000000" w:themeColor="text1"/>
        </w:rPr>
        <w:fldChar w:fldCharType="begin">
          <w:fldData xml:space="preserve">PEVuZE5vdGU+PENpdGU+PEF1dGhvcj5Kw6RnZXI8L0F1dGhvcj48WWVhcj4yMDExPC9ZZWFyPjxS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PEVuZE5vdGU+PENpdGU+PEF1dGhvcj5Kw6RnZXI8L0F1dGhvcj48WWVhcj4yMDExPC9ZZWFyPjxS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hyperlink w:anchor="_ENREF_38" w:tooltip="Jäger, 2011 #182" w:history="1">
        <w:r w:rsidR="00EB2A40" w:rsidRPr="00EB2A40">
          <w:rPr>
            <w:noProof/>
            <w:color w:val="000000" w:themeColor="text1"/>
            <w:vertAlign w:val="superscript"/>
          </w:rPr>
          <w:t>38</w:t>
        </w:r>
      </w:hyperlink>
      <w:r w:rsidR="00EB2A40" w:rsidRPr="00EB2A40">
        <w:rPr>
          <w:noProof/>
          <w:color w:val="000000" w:themeColor="text1"/>
          <w:vertAlign w:val="superscript"/>
        </w:rPr>
        <w:t>,</w:t>
      </w:r>
      <w:hyperlink w:anchor="_ENREF_39" w:tooltip="Jäger, 2011 #183" w:history="1">
        <w:r w:rsidR="00EB2A40" w:rsidRPr="00EB2A40">
          <w:rPr>
            <w:noProof/>
            <w:color w:val="000000" w:themeColor="text1"/>
            <w:vertAlign w:val="superscript"/>
          </w:rPr>
          <w:t>39</w:t>
        </w:r>
      </w:hyperlink>
      <w:r w:rsidR="00EB2A40">
        <w:rPr>
          <w:color w:val="000000" w:themeColor="text1"/>
        </w:rPr>
        <w:fldChar w:fldCharType="end"/>
      </w:r>
      <w:r w:rsidR="008813C1">
        <w:rPr>
          <w:color w:val="000000" w:themeColor="text1"/>
        </w:rPr>
        <w:t>.</w:t>
      </w:r>
    </w:p>
    <w:p w14:paraId="7E699363" w14:textId="77777777" w:rsidR="00EA1802" w:rsidRPr="009F5AF2" w:rsidRDefault="00EA1802" w:rsidP="00EA1802">
      <w:pPr>
        <w:pStyle w:val="Heading4"/>
        <w:spacing w:before="120" w:line="312" w:lineRule="auto"/>
        <w:rPr>
          <w:shd w:val="clear" w:color="auto" w:fill="FFFFFF"/>
          <w:lang w:val="en-GB"/>
        </w:rPr>
      </w:pPr>
      <w:r w:rsidRPr="009F5AF2">
        <w:rPr>
          <w:shd w:val="clear" w:color="auto" w:fill="FFFFFF"/>
          <w:lang w:val="en-GB"/>
        </w:rPr>
        <w:t>Liquid chromatography with tandem mass spectrometry (</w:t>
      </w:r>
      <w:r w:rsidRPr="009F5AF2">
        <w:rPr>
          <w:shd w:val="clear" w:color="auto" w:fill="FFFFFF"/>
        </w:rPr>
        <w:t>LC-MS/MS) analysis</w:t>
      </w:r>
    </w:p>
    <w:p w14:paraId="33483C32" w14:textId="5F44CCA4" w:rsidR="00EA1802" w:rsidRPr="009F5AF2" w:rsidRDefault="00EA1802" w:rsidP="00EA1802">
      <w:pPr>
        <w:rPr>
          <w:color w:val="000000" w:themeColor="text1"/>
        </w:rPr>
      </w:pPr>
      <w:r w:rsidRPr="009F5AF2">
        <w:rPr>
          <w:color w:val="000000" w:themeColor="text1"/>
          <w:shd w:val="clear" w:color="auto" w:fill="FFFFFF"/>
        </w:rPr>
        <w:t xml:space="preserve"> </w:t>
      </w:r>
      <w:r w:rsidRPr="009F5AF2">
        <w:rPr>
          <w:color w:val="000000" w:themeColor="text1"/>
        </w:rPr>
        <w:t xml:space="preserve">To prepare samples for LC-MS/MS analysis, immunoprecipitated protein (10 </w:t>
      </w:r>
      <w:r w:rsidRPr="009F5AF2">
        <w:rPr>
          <w:rFonts w:ascii="Symbol" w:hAnsi="Symbol"/>
          <w:color w:val="000000" w:themeColor="text1"/>
        </w:rPr>
        <w:t></w:t>
      </w:r>
      <w:r w:rsidRPr="009F5AF2">
        <w:rPr>
          <w:color w:val="000000" w:themeColor="text1"/>
        </w:rPr>
        <w:t>l) was denatured and reduced in 2 M urea, 10 mM NH</w:t>
      </w:r>
      <w:r w:rsidRPr="009F5AF2">
        <w:rPr>
          <w:color w:val="000000" w:themeColor="text1"/>
          <w:vertAlign w:val="subscript"/>
        </w:rPr>
        <w:t>4</w:t>
      </w:r>
      <w:r w:rsidRPr="009F5AF2">
        <w:rPr>
          <w:color w:val="000000" w:themeColor="text1"/>
        </w:rPr>
        <w:t>HCO</w:t>
      </w:r>
      <w:r w:rsidRPr="009F5AF2">
        <w:rPr>
          <w:color w:val="000000" w:themeColor="text1"/>
          <w:vertAlign w:val="subscript"/>
        </w:rPr>
        <w:t>3</w:t>
      </w:r>
      <w:r w:rsidRPr="009F5AF2">
        <w:rPr>
          <w:color w:val="000000" w:themeColor="text1"/>
        </w:rPr>
        <w:t xml:space="preserve">, and 2 mM </w:t>
      </w:r>
      <w:r w:rsidRPr="009F5AF2">
        <w:rPr>
          <w:color w:val="000000" w:themeColor="text1"/>
          <w:lang w:val="en-GB"/>
        </w:rPr>
        <w:t xml:space="preserve">Dithiothreitol </w:t>
      </w:r>
      <w:r w:rsidRPr="009F5AF2">
        <w:rPr>
          <w:color w:val="000000" w:themeColor="text1"/>
        </w:rPr>
        <w:t xml:space="preserve">for 30 minutes at 60°C with constant shaking, alkylated in the dark with 2 mM iodoacetamide for 45 minutes at room temperature and digested overnight at 37°C with 80 ng trypsin (Promega). Following digestion, peptides were acidified with formic acid and desalted using C18 </w:t>
      </w:r>
      <w:proofErr w:type="spellStart"/>
      <w:r w:rsidRPr="009F5AF2">
        <w:rPr>
          <w:color w:val="000000" w:themeColor="text1"/>
        </w:rPr>
        <w:t>ZipTips</w:t>
      </w:r>
      <w:proofErr w:type="spellEnd"/>
      <w:r w:rsidRPr="009F5AF2">
        <w:rPr>
          <w:color w:val="000000" w:themeColor="text1"/>
        </w:rPr>
        <w:t xml:space="preserve"> (Millipore) according to the manufacturer's specifications. Samples were re-suspended in 4% formic acid, 2% acetonitrile solution, and separated by a 75-minute </w:t>
      </w:r>
      <w:r w:rsidRPr="009F5AF2">
        <w:rPr>
          <w:color w:val="000000" w:themeColor="text1"/>
        </w:rPr>
        <w:lastRenderedPageBreak/>
        <w:t>reversed-phase gradient over a nanoflow C18 column (Dr. Maisch). Peptides were directly injected into a Q-</w:t>
      </w:r>
      <w:proofErr w:type="spellStart"/>
      <w:r w:rsidRPr="009F5AF2">
        <w:rPr>
          <w:color w:val="000000" w:themeColor="text1"/>
        </w:rPr>
        <w:t>Exactive</w:t>
      </w:r>
      <w:proofErr w:type="spellEnd"/>
      <w:r w:rsidRPr="009F5AF2">
        <w:rPr>
          <w:color w:val="000000" w:themeColor="text1"/>
        </w:rPr>
        <w:t xml:space="preserve"> Plus mass spectrometer (Thermo), with all MS1 and MS2 spectra collected in the orbitrap. Raw MS data were searched against the </w:t>
      </w:r>
      <w:r w:rsidRPr="009F5AF2">
        <w:rPr>
          <w:i/>
          <w:color w:val="000000" w:themeColor="text1"/>
        </w:rPr>
        <w:t>S. cerevisiae</w:t>
      </w:r>
      <w:r w:rsidRPr="009F5AF2">
        <w:rPr>
          <w:color w:val="000000" w:themeColor="text1"/>
        </w:rPr>
        <w:t xml:space="preserve"> proteome (SGD sequences downloaded January 13, 2015) using the default settings in </w:t>
      </w:r>
      <w:proofErr w:type="spellStart"/>
      <w:r w:rsidRPr="009F5AF2">
        <w:rPr>
          <w:color w:val="000000" w:themeColor="text1"/>
        </w:rPr>
        <w:t>MaxQuant</w:t>
      </w:r>
      <w:proofErr w:type="spellEnd"/>
      <w:r w:rsidR="0023245E" w:rsidRPr="009F5AF2">
        <w:rPr>
          <w:color w:val="000000" w:themeColor="text1"/>
        </w:rPr>
        <w:t xml:space="preserve"> </w:t>
      </w:r>
      <w:r w:rsidRPr="009F5AF2">
        <w:rPr>
          <w:color w:val="000000" w:themeColor="text1"/>
        </w:rPr>
        <w:t>(version 1.5.7.4), with a match-between-runs enabled</w:t>
      </w:r>
      <w:r w:rsidR="00EB2A40">
        <w:rPr>
          <w:color w:val="000000" w:themeColor="text1"/>
        </w:rPr>
        <w:fldChar w:fldCharType="begin">
          <w:fldData xml:space="preserve">PEVuZE5vdGU+PENpdGU+PEF1dGhvcj5Db3g8L0F1dGhvcj48WWVhcj4yMDA4PC9ZZWFyPjxSZWNO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</w:fldData>
        </w:fldChar>
      </w:r>
      <w:r w:rsidR="00EB2A40">
        <w:rPr>
          <w:color w:val="000000" w:themeColor="text1"/>
        </w:rPr>
        <w:instrText xml:space="preserve"> ADDIN EN.CITE </w:instrText>
      </w:r>
      <w:r w:rsidR="00EB2A40">
        <w:rPr>
          <w:color w:val="000000" w:themeColor="text1"/>
        </w:rPr>
        <w:fldChar w:fldCharType="begin">
          <w:fldData xml:space="preserve">PEVuZE5vdGU+PENpdGU+PEF1dGhvcj5Db3g8L0F1dGhvcj48WWVhcj4yMDA4PC9ZZWFyPjxSZWNO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</w:fldData>
        </w:fldChar>
      </w:r>
      <w:r w:rsidR="00EB2A40">
        <w:rPr>
          <w:color w:val="000000" w:themeColor="text1"/>
        </w:rPr>
        <w:instrText xml:space="preserve"> ADDIN EN.CITE.DATA </w:instrText>
      </w:r>
      <w:r w:rsidR="00EB2A40">
        <w:rPr>
          <w:color w:val="000000" w:themeColor="text1"/>
        </w:rPr>
      </w:r>
      <w:r w:rsidR="00EB2A40">
        <w:rPr>
          <w:color w:val="000000" w:themeColor="text1"/>
        </w:rPr>
        <w:fldChar w:fldCharType="end"/>
      </w:r>
      <w:r w:rsidR="00EB2A40">
        <w:rPr>
          <w:color w:val="000000" w:themeColor="text1"/>
        </w:rPr>
      </w:r>
      <w:r w:rsidR="00EB2A40">
        <w:rPr>
          <w:color w:val="000000" w:themeColor="text1"/>
        </w:rPr>
        <w:fldChar w:fldCharType="separate"/>
      </w:r>
      <w:hyperlink w:anchor="_ENREF_40" w:tooltip="Cox, 2008 #187" w:history="1">
        <w:r w:rsidR="00EB2A40" w:rsidRPr="00EB2A40">
          <w:rPr>
            <w:noProof/>
            <w:color w:val="000000" w:themeColor="text1"/>
            <w:vertAlign w:val="superscript"/>
          </w:rPr>
          <w:t>40</w:t>
        </w:r>
      </w:hyperlink>
      <w:r w:rsidR="00EB2A40" w:rsidRPr="00EB2A40">
        <w:rPr>
          <w:noProof/>
          <w:color w:val="000000" w:themeColor="text1"/>
          <w:vertAlign w:val="superscript"/>
        </w:rPr>
        <w:t>,</w:t>
      </w:r>
      <w:hyperlink w:anchor="_ENREF_41" w:tooltip="Cox, 2014 #185" w:history="1">
        <w:r w:rsidR="00EB2A40" w:rsidRPr="00EB2A40">
          <w:rPr>
            <w:noProof/>
            <w:color w:val="000000" w:themeColor="text1"/>
            <w:vertAlign w:val="superscript"/>
          </w:rPr>
          <w:t>41</w:t>
        </w:r>
      </w:hyperlink>
      <w:r w:rsidR="00EB2A40">
        <w:rPr>
          <w:color w:val="000000" w:themeColor="text1"/>
        </w:rPr>
        <w:fldChar w:fldCharType="end"/>
      </w:r>
      <w:r w:rsidRPr="009F5AF2">
        <w:rPr>
          <w:color w:val="000000" w:themeColor="text1"/>
        </w:rPr>
        <w:t xml:space="preserve">. Peptides and proteins were filtered to 1% false discovery rate in </w:t>
      </w:r>
      <w:proofErr w:type="spellStart"/>
      <w:r w:rsidRPr="009F5AF2">
        <w:rPr>
          <w:color w:val="000000" w:themeColor="text1"/>
        </w:rPr>
        <w:t>MaxQuant</w:t>
      </w:r>
      <w:proofErr w:type="spellEnd"/>
      <w:r w:rsidRPr="009F5AF2">
        <w:rPr>
          <w:color w:val="000000" w:themeColor="text1"/>
        </w:rPr>
        <w:t xml:space="preserve">, and identified proteins were then subjected to protein-protein interaction scoring using </w:t>
      </w:r>
      <w:proofErr w:type="spellStart"/>
      <w:r w:rsidRPr="009F5AF2">
        <w:rPr>
          <w:color w:val="000000" w:themeColor="text1"/>
        </w:rPr>
        <w:t>SAINTexpress</w:t>
      </w:r>
      <w:proofErr w:type="spellEnd"/>
      <w:r w:rsidR="002E6B49">
        <w:fldChar w:fldCharType="begin"/>
      </w:r>
      <w:r w:rsidR="002E6B49">
        <w:instrText xml:space="preserve"> HYPERLINK \l "_ENREF_42" \o "Teo, 2014 #167" </w:instrText>
      </w:r>
      <w:r w:rsidR="002E6B49">
        <w:fldChar w:fldCharType="separate"/>
      </w:r>
      <w:r w:rsidR="00EB2A40">
        <w:rPr>
          <w:color w:val="000000" w:themeColor="text1"/>
        </w:rPr>
        <w:fldChar w:fldCharType="begin"/>
      </w:r>
      <w:r w:rsidR="00EB2A40">
        <w:rPr>
          <w:color w:val="000000" w:themeColor="text1"/>
        </w:rPr>
        <w:instrText xml:space="preserve"> ADDIN EN.CITE &lt;EndNote&gt;&lt;Cite&gt;&lt;Author&gt;Teo&lt;/Author&gt;&lt;Year&gt;2014&lt;/Year&gt;&lt;RecNum&gt;167&lt;/RecNum&gt;&lt;IDText&gt;r05667&lt;/IDText&gt;&lt;DisplayText&gt;&lt;style face="superscript"&gt;42&lt;/style&gt;&lt;/DisplayText&gt;&lt;record&gt;&lt;rec-number&gt;167&lt;/rec-number&gt;&lt;foreign-keys&gt;&lt;key app="EN" db-id="tr0dtzxwjwedv6ezad9xeat5xeddv5ad9ser" timestamp="1572498171"&gt;167&lt;/key&gt;&lt;/foreign-keys&gt;&lt;ref-type name="Journal Article"&gt;17&lt;/ref-type&gt;&lt;contributors&gt;&lt;authors&gt;&lt;author&gt;Teo, Guoci&lt;/author&gt;&lt;author&gt;Liu, Guomin&lt;/author&gt;&lt;author&gt;Zhang, Jianping&lt;/author&gt;&lt;author&gt;Nesvizhskii, Alexey I&lt;/author&gt;&lt;author&gt;Gingras, Anne-Claude&lt;/author&gt;&lt;author&gt;Choi, Hyungwon&lt;/author&gt;&lt;/authors&gt;&lt;/contributors&gt;&lt;auth-address&gt;Department of Statistics and Applied Probability, National University of Singapore, Singapore.&lt;/auth-address&gt;&lt;titles&gt;&lt;title&gt;SAINTexpress: improvements and additional features in Significance Analysis of INTeractome software.&lt;/title&gt;&lt;secondary-title&gt;Journal of Proteomics&lt;/secondary-title&gt;&lt;/titles&gt;&lt;periodical&gt;&lt;full-title&gt;Journal of proteomics&lt;/full-title&gt;&lt;/periodical&gt;&lt;pages&gt;37-43&lt;/pages&gt;&lt;volume&gt;100&lt;/volume&gt;&lt;dates&gt;&lt;year&gt;2014&lt;/year&gt;&lt;pub-dates&gt;&lt;date&gt;May 04&lt;/date&gt;&lt;/pub-dates&gt;&lt;/dates&gt;&lt;accession-num&gt;24513533&lt;/accession-num&gt;&lt;label&gt;r05667&lt;/label&gt;&lt;urls&gt;&lt;related-urls&gt;&lt;url&gt;http://eutils.ncbi.nlm.nih.gov/entrez/eutils/elink.fcgi?dbfrom=pubmed&amp;amp;amp;id=24513533&amp;amp;amp;retmode=ref&amp;amp;amp;cmd=prlinks&lt;/url&gt;&lt;/related-urls&gt;&lt;pdf-urls&gt;&lt;url&gt;file://localhost/localhost/localhost/Users/tperica/Documents/Papers2/Articles/2014/Teo/J%252520Proteomics%2525202014%252520Teo.pdf&lt;/url&gt;&lt;/pdf-urls&gt;&lt;/urls&gt;&lt;custom2&gt;PMC4102138&lt;/custom2&gt;&lt;custom3&gt;papers2://publication/uuid/EEE93851-30A3-4CC5-92B3-63F9681D3352&lt;/custom3&gt;&lt;electronic-resource-num&gt;10.1016/j.jprot.2013.10.023&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42</w:t>
      </w:r>
      <w:r w:rsidR="00EB2A40">
        <w:rPr>
          <w:color w:val="000000" w:themeColor="text1"/>
        </w:rPr>
        <w:fldChar w:fldCharType="end"/>
      </w:r>
      <w:r w:rsidR="002E6B49">
        <w:rPr>
          <w:color w:val="000000" w:themeColor="text1"/>
        </w:rPr>
        <w:fldChar w:fldCharType="end"/>
      </w:r>
      <w:r w:rsidRPr="009F5AF2">
        <w:rPr>
          <w:color w:val="000000" w:themeColor="text1"/>
        </w:rPr>
        <w:t xml:space="preserve">. </w:t>
      </w:r>
      <w:r w:rsidR="005860D9" w:rsidRPr="009F5AF2">
        <w:rPr>
          <w:color w:val="000000" w:themeColor="text1"/>
        </w:rPr>
        <w:t xml:space="preserve">Protein </w:t>
      </w:r>
      <w:proofErr w:type="gramStart"/>
      <w:r w:rsidR="005860D9" w:rsidRPr="009F5AF2">
        <w:rPr>
          <w:color w:val="000000" w:themeColor="text1"/>
        </w:rPr>
        <w:t>were</w:t>
      </w:r>
      <w:proofErr w:type="gramEnd"/>
      <w:r w:rsidR="005860D9" w:rsidRPr="009F5AF2">
        <w:rPr>
          <w:color w:val="000000" w:themeColor="text1"/>
        </w:rPr>
        <w:t xml:space="preserve"> filtered to only those representing high confidence protein</w:t>
      </w:r>
      <w:r w:rsidR="00CC7206" w:rsidRPr="009F5AF2">
        <w:rPr>
          <w:color w:val="000000" w:themeColor="text1"/>
        </w:rPr>
        <w:t>-</w:t>
      </w:r>
      <w:r w:rsidR="005860D9" w:rsidRPr="009F5AF2">
        <w:rPr>
          <w:color w:val="000000" w:themeColor="text1"/>
        </w:rPr>
        <w:t>protein interactions (</w:t>
      </w:r>
      <w:r w:rsidR="0031582F" w:rsidRPr="009F5AF2">
        <w:rPr>
          <w:color w:val="000000" w:themeColor="text1"/>
        </w:rPr>
        <w:t>Bayesian false discovery rate from SAINT (</w:t>
      </w:r>
      <w:r w:rsidR="005860D9" w:rsidRPr="009F5AF2">
        <w:rPr>
          <w:color w:val="000000" w:themeColor="text1"/>
        </w:rPr>
        <w:t>SAINT BFDR</w:t>
      </w:r>
      <w:r w:rsidR="0031582F" w:rsidRPr="009F5AF2">
        <w:rPr>
          <w:color w:val="000000" w:themeColor="text1"/>
        </w:rPr>
        <w:t>)</w:t>
      </w:r>
      <w:r w:rsidR="005860D9" w:rsidRPr="009F5AF2">
        <w:rPr>
          <w:color w:val="000000" w:themeColor="text1"/>
        </w:rPr>
        <w:t xml:space="preserve"> &lt; 0.05). Protein abundance values for this filtered list were then subjected to equalized median normalization, l</w:t>
      </w:r>
      <w:r w:rsidRPr="009F5AF2">
        <w:rPr>
          <w:color w:val="000000" w:themeColor="text1"/>
        </w:rPr>
        <w:t xml:space="preserve">abel free quantification and statistical analysis were performed using </w:t>
      </w:r>
      <w:proofErr w:type="spellStart"/>
      <w:r w:rsidRPr="009F5AF2">
        <w:rPr>
          <w:color w:val="000000" w:themeColor="text1"/>
        </w:rPr>
        <w:t>MSstats</w:t>
      </w:r>
      <w:proofErr w:type="spellEnd"/>
      <w:r w:rsidR="002E6B49">
        <w:fldChar w:fldCharType="begin"/>
      </w:r>
      <w:r w:rsidR="002E6B49">
        <w:instrText xml:space="preserve"> HYPERLINK \l "_ENREF_43" \o "Choi, 2014 #117" </w:instrText>
      </w:r>
      <w:r w:rsidR="002E6B49">
        <w:fldChar w:fldCharType="separate"/>
      </w:r>
      <w:r w:rsidR="00EB2A40">
        <w:rPr>
          <w:color w:val="000000" w:themeColor="text1"/>
        </w:rPr>
        <w:fldChar w:fldCharType="begin"/>
      </w:r>
      <w:r w:rsidR="00EB2A40">
        <w:rPr>
          <w:color w:val="000000" w:themeColor="text1"/>
        </w:rPr>
        <w:instrText xml:space="preserve"> ADDIN EN.CITE &lt;EndNote&gt;&lt;Cite&gt;&lt;Author&gt;Choi&lt;/Author&gt;&lt;Year&gt;2014&lt;/Year&gt;&lt;RecNum&gt;117&lt;/RecNum&gt;&lt;IDText&gt;r05461&lt;/IDText&gt;&lt;DisplayText&gt;&lt;style face="superscript"&gt;43&lt;/style&gt;&lt;/DisplayText&gt;&lt;record&gt;&lt;rec-number&gt;117&lt;/rec-number&gt;&lt;foreign-keys&gt;&lt;key app="EN" db-id="tr0dtzxwjwedv6ezad9xeat5xeddv5ad9ser" timestamp="1572498171"&gt;117&lt;/key&gt;&lt;/foreign-keys&gt;&lt;ref-type name="Journal Article"&gt;17&lt;/ref-type&gt;&lt;contributors&gt;&lt;authors&gt;&lt;author&gt;Choi, Meena&lt;/author&gt;&lt;author&gt;Chang, Ching-Yun&lt;/author&gt;&lt;author&gt;Clough, Timothy&lt;/author&gt;&lt;author&gt;Broudy, Daniel&lt;/author&gt;&lt;author&gt;Killeen, Trevor&lt;/author&gt;&lt;author&gt;MacLean, Brendan&lt;/author&gt;&lt;author&gt;Vitek, Olga&lt;/author&gt;&lt;/authors&gt;&lt;/contributors&gt;&lt;auth-address&gt;Department of Statistics, Purdue University, West Lafayette, IN, Department of Genome Sciences, University of Washington, Seattle, WA 98195 and Department of Computer Science, Purdue University, West Lafayette, IN 47907, USA.&lt;/auth-address&gt;&lt;titles&gt;&lt;title&gt;MSstats: an R package for statistical analysis of quantitative mass spectrometry-based proteomic experiments.&lt;/title&gt;&lt;secondary-title&gt;Bioinformatics &lt;/secondary-title&gt;&lt;/titles&gt;&lt;pages&gt;2524-2526&lt;/pages&gt;&lt;volume&gt;30&lt;/volume&gt;&lt;number&gt;17&lt;/number&gt;&lt;dates&gt;&lt;year&gt;2014&lt;/year&gt;&lt;pub-dates&gt;&lt;date&gt;Sep 01&lt;/date&gt;&lt;/pub-dates&gt;&lt;/dates&gt;&lt;accession-num&gt;24794931&lt;/accession-num&gt;&lt;label&gt;r05461&lt;/label&gt;&lt;urls&gt;&lt;related-urls&gt;&lt;url&gt;http://eutils.ncbi.nlm.nih.gov/entrez/eutils/elink.fcgi?dbfrom=pubmed&amp;amp;amp;id=24794931&amp;amp;amp;retmode=ref&amp;amp;amp;cmd=prlinks&lt;/url&gt;&lt;/related-urls&gt;&lt;pdf-urls&gt;&lt;url&gt;file://localhost/localhost/localhost/Users/tperica/Documents/Papers2/Articles/2014/Choi/Bioinformatics%2525202014%252520Choi.pdf&lt;/url&gt;&lt;/pdf-urls&gt;&lt;/urls&gt;&lt;custom3&gt;papers2://publication/uuid/03AD6446-173B-4AAB-AA1F-10E47703EEBD&lt;/custom3&gt;&lt;electronic-resource-num&gt;10.1093/bioinformatics/btu305&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43</w:t>
      </w:r>
      <w:r w:rsidR="00EB2A40">
        <w:rPr>
          <w:color w:val="000000" w:themeColor="text1"/>
        </w:rPr>
        <w:fldChar w:fldCharType="end"/>
      </w:r>
      <w:r w:rsidR="002E6B49">
        <w:rPr>
          <w:color w:val="000000" w:themeColor="text1"/>
        </w:rPr>
        <w:fldChar w:fldCharType="end"/>
      </w:r>
      <w:r w:rsidR="005860D9" w:rsidRPr="009F5AF2">
        <w:rPr>
          <w:color w:val="000000" w:themeColor="text1"/>
        </w:rPr>
        <w:t xml:space="preserve">, separately for data from </w:t>
      </w:r>
      <w:r w:rsidR="0031582F" w:rsidRPr="009F5AF2">
        <w:rPr>
          <w:color w:val="000000" w:themeColor="text1"/>
        </w:rPr>
        <w:t>amino</w:t>
      </w:r>
      <w:r w:rsidR="00555214" w:rsidRPr="009F5AF2">
        <w:rPr>
          <w:color w:val="000000" w:themeColor="text1"/>
        </w:rPr>
        <w:t>-</w:t>
      </w:r>
      <w:r w:rsidR="005860D9" w:rsidRPr="009F5AF2">
        <w:rPr>
          <w:color w:val="000000" w:themeColor="text1"/>
        </w:rPr>
        <w:t xml:space="preserve"> </w:t>
      </w:r>
      <w:r w:rsidR="0031582F" w:rsidRPr="009F5AF2">
        <w:rPr>
          <w:color w:val="000000" w:themeColor="text1"/>
        </w:rPr>
        <w:t>or</w:t>
      </w:r>
      <w:r w:rsidR="005860D9" w:rsidRPr="009F5AF2">
        <w:rPr>
          <w:color w:val="000000" w:themeColor="text1"/>
        </w:rPr>
        <w:t xml:space="preserve"> </w:t>
      </w:r>
      <w:r w:rsidR="0031582F" w:rsidRPr="009F5AF2">
        <w:rPr>
          <w:color w:val="000000" w:themeColor="text1"/>
        </w:rPr>
        <w:t>carboxy</w:t>
      </w:r>
      <w:r w:rsidR="005860D9" w:rsidRPr="009F5AF2">
        <w:rPr>
          <w:color w:val="000000" w:themeColor="text1"/>
        </w:rPr>
        <w:t>-terminally tagged baits</w:t>
      </w:r>
      <w:r w:rsidRPr="009F5AF2">
        <w:rPr>
          <w:color w:val="000000" w:themeColor="text1"/>
        </w:rPr>
        <w:t xml:space="preserve">. Fold change in abundance of </w:t>
      </w:r>
      <w:proofErr w:type="spellStart"/>
      <w:r w:rsidRPr="009F5AF2">
        <w:rPr>
          <w:color w:val="000000" w:themeColor="text1"/>
        </w:rPr>
        <w:t>preys</w:t>
      </w:r>
      <w:proofErr w:type="spellEnd"/>
      <w:r w:rsidRPr="009F5AF2">
        <w:rPr>
          <w:color w:val="000000" w:themeColor="text1"/>
        </w:rPr>
        <w:t xml:space="preserve"> for 3xFLAG-tagged Gsp1 point mutants was always calculated compared to the wild</w:t>
      </w:r>
      <w:r w:rsidR="003D5FFF" w:rsidRPr="009F5AF2">
        <w:rPr>
          <w:color w:val="000000" w:themeColor="text1"/>
        </w:rPr>
        <w:t>-</w:t>
      </w:r>
      <w:r w:rsidRPr="009F5AF2">
        <w:rPr>
          <w:color w:val="000000" w:themeColor="text1"/>
        </w:rPr>
        <w:t xml:space="preserve">type Gsp1 with the corresponding tag. All AP-MS data are available from the </w:t>
      </w:r>
      <w:r w:rsidR="001D0A5B" w:rsidRPr="009F5AF2">
        <w:rPr>
          <w:color w:val="000000" w:themeColor="text1"/>
        </w:rPr>
        <w:t xml:space="preserve">PRIDE </w:t>
      </w:r>
      <w:r w:rsidRPr="009F5AF2">
        <w:rPr>
          <w:color w:val="000000" w:themeColor="text1"/>
        </w:rPr>
        <w:t xml:space="preserve">repository under the </w:t>
      </w:r>
      <w:r w:rsidR="005E1BDD" w:rsidRPr="009F5AF2">
        <w:rPr>
          <w:color w:val="000000" w:themeColor="text1"/>
        </w:rPr>
        <w:t>PXD016338</w:t>
      </w:r>
      <w:r w:rsidRPr="009F5AF2">
        <w:rPr>
          <w:color w:val="000000" w:themeColor="text1"/>
        </w:rPr>
        <w:t xml:space="preserve"> identifier. Fold change values between prey abundance between the mutant and wild</w:t>
      </w:r>
      <w:r w:rsidR="003D5FFF" w:rsidRPr="009F5AF2">
        <w:rPr>
          <w:color w:val="000000" w:themeColor="text1"/>
        </w:rPr>
        <w:t>-</w:t>
      </w:r>
      <w:r w:rsidRPr="009F5AF2">
        <w:rPr>
          <w:color w:val="000000" w:themeColor="text1"/>
        </w:rPr>
        <w:t xml:space="preserve">type Gsp1 and the corresponding FDR adjusted p-values are provided in </w:t>
      </w:r>
      <w:r w:rsidRPr="009F5AF2">
        <w:rPr>
          <w:b/>
          <w:color w:val="000000" w:themeColor="text1"/>
        </w:rPr>
        <w:t xml:space="preserve">Supplementary </w:t>
      </w:r>
      <w:r w:rsidR="00C3337D" w:rsidRPr="009F5AF2">
        <w:rPr>
          <w:b/>
          <w:color w:val="000000" w:themeColor="text1"/>
        </w:rPr>
        <w:t>File 4</w:t>
      </w:r>
      <w:r w:rsidRPr="009F5AF2">
        <w:rPr>
          <w:color w:val="000000" w:themeColor="text1"/>
        </w:rPr>
        <w:t>. The intersection of all prey proteins identified at least once with both the amino- or carboxy-terminal 3xFLAG tag, and their interquartile ranges (IQR) of log</w:t>
      </w:r>
      <w:r w:rsidRPr="009F5AF2">
        <w:rPr>
          <w:color w:val="000000" w:themeColor="text1"/>
          <w:vertAlign w:val="subscript"/>
        </w:rPr>
        <w:t>2</w:t>
      </w:r>
      <w:r w:rsidR="00733912" w:rsidRPr="009F5AF2">
        <w:rPr>
          <w:color w:val="000000" w:themeColor="text1"/>
        </w:rPr>
        <w:t>-transformed</w:t>
      </w:r>
      <w:r w:rsidR="00733912" w:rsidRPr="009F5AF2">
        <w:rPr>
          <w:color w:val="000000" w:themeColor="text1"/>
          <w:vertAlign w:val="subscript"/>
        </w:rPr>
        <w:t xml:space="preserve"> </w:t>
      </w:r>
      <w:r w:rsidRPr="009F5AF2">
        <w:rPr>
          <w:color w:val="000000" w:themeColor="text1"/>
        </w:rPr>
        <w:t xml:space="preserve">fold change values across all the Gsp1 mutants, are provided in </w:t>
      </w:r>
      <w:r w:rsidRPr="009F5AF2">
        <w:rPr>
          <w:b/>
          <w:color w:val="000000" w:themeColor="text1"/>
        </w:rPr>
        <w:t xml:space="preserve">Supplementary </w:t>
      </w:r>
      <w:r w:rsidR="000208C3" w:rsidRPr="009F5AF2">
        <w:rPr>
          <w:b/>
          <w:color w:val="000000" w:themeColor="text1"/>
        </w:rPr>
        <w:t xml:space="preserve">File 1 </w:t>
      </w:r>
      <w:r w:rsidRPr="009F5AF2">
        <w:rPr>
          <w:b/>
          <w:color w:val="000000" w:themeColor="text1"/>
        </w:rPr>
        <w:t xml:space="preserve">Table </w:t>
      </w:r>
      <w:r w:rsidR="000208C3" w:rsidRPr="009F5AF2">
        <w:rPr>
          <w:b/>
          <w:color w:val="000000" w:themeColor="text1"/>
        </w:rPr>
        <w:t>5</w:t>
      </w:r>
      <w:r w:rsidRPr="009F5AF2">
        <w:rPr>
          <w:color w:val="000000" w:themeColor="text1"/>
        </w:rPr>
        <w:t>.</w:t>
      </w:r>
      <w:r w:rsidR="00755F65" w:rsidRPr="009F5AF2">
        <w:rPr>
          <w:color w:val="000000" w:themeColor="text1"/>
        </w:rPr>
        <w:t xml:space="preserve"> Quality of data and reproducibility between replicates was assessed based on correlations of </w:t>
      </w:r>
      <w:r w:rsidR="003D0C88" w:rsidRPr="009F5AF2">
        <w:rPr>
          <w:color w:val="000000" w:themeColor="text1"/>
        </w:rPr>
        <w:t>protein abundance</w:t>
      </w:r>
      <w:r w:rsidR="00755F65" w:rsidRPr="009F5AF2">
        <w:rPr>
          <w:color w:val="000000" w:themeColor="text1"/>
        </w:rPr>
        <w:t xml:space="preserve"> between replicates (</w:t>
      </w:r>
      <w:r w:rsidR="00755F65" w:rsidRPr="009F5AF2">
        <w:rPr>
          <w:b/>
          <w:color w:val="000000" w:themeColor="text1"/>
        </w:rPr>
        <w:t xml:space="preserve">Supplementary </w:t>
      </w:r>
      <w:r w:rsidR="00E7415D" w:rsidRPr="009F5AF2">
        <w:rPr>
          <w:b/>
          <w:color w:val="000000" w:themeColor="text1"/>
        </w:rPr>
        <w:t>File 1 Fig</w:t>
      </w:r>
      <w:r w:rsidR="000A2DB8" w:rsidRPr="009F5AF2">
        <w:rPr>
          <w:b/>
          <w:color w:val="000000" w:themeColor="text1"/>
        </w:rPr>
        <w:t>s</w:t>
      </w:r>
      <w:r w:rsidR="00E7415D" w:rsidRPr="009F5AF2">
        <w:rPr>
          <w:b/>
          <w:color w:val="000000" w:themeColor="text1"/>
        </w:rPr>
        <w:t>.</w:t>
      </w:r>
      <w:r w:rsidR="00755F65" w:rsidRPr="009F5AF2">
        <w:rPr>
          <w:b/>
          <w:color w:val="000000" w:themeColor="text1"/>
        </w:rPr>
        <w:t xml:space="preserve"> </w:t>
      </w:r>
      <w:r w:rsidR="00E856F2" w:rsidRPr="009F5AF2">
        <w:rPr>
          <w:b/>
          <w:color w:val="000000" w:themeColor="text1"/>
        </w:rPr>
        <w:t>10</w:t>
      </w:r>
      <w:r w:rsidR="00E7415D" w:rsidRPr="009F5AF2">
        <w:rPr>
          <w:b/>
          <w:color w:val="000000" w:themeColor="text1"/>
        </w:rPr>
        <w:t xml:space="preserve">, </w:t>
      </w:r>
      <w:r w:rsidR="00755F65" w:rsidRPr="009F5AF2">
        <w:rPr>
          <w:b/>
          <w:color w:val="000000" w:themeColor="text1"/>
        </w:rPr>
        <w:t>1</w:t>
      </w:r>
      <w:r w:rsidR="00E856F2" w:rsidRPr="009F5AF2">
        <w:rPr>
          <w:b/>
          <w:color w:val="000000" w:themeColor="text1"/>
        </w:rPr>
        <w:t>1</w:t>
      </w:r>
      <w:r w:rsidR="00755F65" w:rsidRPr="009F5AF2">
        <w:rPr>
          <w:color w:val="000000" w:themeColor="text1"/>
        </w:rPr>
        <w:t>).</w:t>
      </w:r>
    </w:p>
    <w:p w14:paraId="753A0E1F" w14:textId="1DC3C47D" w:rsidR="00EA1802" w:rsidRPr="009F5AF2" w:rsidRDefault="00EA1802" w:rsidP="00EA1802">
      <w:pPr>
        <w:pStyle w:val="Heading3"/>
      </w:pPr>
      <w:r w:rsidRPr="009F5AF2">
        <w:lastRenderedPageBreak/>
        <w:t>Biochemical and biophysical assays</w:t>
      </w:r>
    </w:p>
    <w:p w14:paraId="4F3CB1CC" w14:textId="77777777" w:rsidR="00EA1802" w:rsidRPr="009F5AF2" w:rsidRDefault="00EA1802" w:rsidP="00EA1802">
      <w:pPr>
        <w:pStyle w:val="Heading4"/>
        <w:spacing w:before="120" w:line="312" w:lineRule="auto"/>
      </w:pPr>
      <w:r w:rsidRPr="009F5AF2">
        <w:t>Protein purifications</w:t>
      </w:r>
    </w:p>
    <w:p w14:paraId="28246400" w14:textId="061AD48E" w:rsidR="001138AC" w:rsidRDefault="00EA1802" w:rsidP="00EA1802">
      <w:pPr>
        <w:rPr>
          <w:color w:val="000000" w:themeColor="text1"/>
        </w:rPr>
      </w:pPr>
      <w:r w:rsidRPr="009F5AF2">
        <w:rPr>
          <w:color w:val="000000" w:themeColor="text1"/>
        </w:rPr>
        <w:t xml:space="preserve">All proteins were expressed from a pET-28 a (+) vector with a N-terminal </w:t>
      </w:r>
      <w:r w:rsidR="00D117D6" w:rsidRPr="009F5AF2">
        <w:rPr>
          <w:color w:val="000000" w:themeColor="text1"/>
        </w:rPr>
        <w:t>6x</w:t>
      </w:r>
      <w:r w:rsidRPr="009F5AF2">
        <w:rPr>
          <w:color w:val="000000" w:themeColor="text1"/>
        </w:rPr>
        <w:t xml:space="preserve">His tag in </w:t>
      </w:r>
      <w:r w:rsidRPr="009F5AF2">
        <w:rPr>
          <w:i/>
          <w:color w:val="000000" w:themeColor="text1"/>
        </w:rPr>
        <w:t>E. coli</w:t>
      </w:r>
      <w:r w:rsidRPr="009F5AF2">
        <w:rPr>
          <w:color w:val="000000" w:themeColor="text1"/>
        </w:rPr>
        <w:t xml:space="preserve"> strain BL21 (DE3) in the presence of 50 mg/L Kanamycin</w:t>
      </w:r>
      <w:r w:rsidR="009377BE" w:rsidRPr="009F5AF2">
        <w:rPr>
          <w:color w:val="000000" w:themeColor="text1"/>
        </w:rPr>
        <w:t xml:space="preserve"> for 2xYT medium, and 100 mg/L of Kanamycin for autoinduction EZ medium</w:t>
      </w:r>
      <w:r w:rsidRPr="009F5AF2">
        <w:rPr>
          <w:color w:val="000000" w:themeColor="text1"/>
        </w:rPr>
        <w:t xml:space="preserve">. GEF (Srm1 from </w:t>
      </w:r>
      <w:r w:rsidRPr="009F5AF2">
        <w:rPr>
          <w:i/>
          <w:color w:val="000000" w:themeColor="text1"/>
        </w:rPr>
        <w:t>S. cerevisiae</w:t>
      </w:r>
      <w:r w:rsidRPr="009F5AF2">
        <w:rPr>
          <w:color w:val="000000" w:themeColor="text1"/>
        </w:rPr>
        <w:t>, (</w:t>
      </w:r>
      <w:proofErr w:type="spellStart"/>
      <w:r w:rsidRPr="009F5AF2">
        <w:rPr>
          <w:color w:val="000000" w:themeColor="text1"/>
        </w:rPr>
        <w:t>Uniprot</w:t>
      </w:r>
      <w:proofErr w:type="spellEnd"/>
      <w:r w:rsidRPr="009F5AF2">
        <w:rPr>
          <w:color w:val="000000" w:themeColor="text1"/>
        </w:rPr>
        <w:t xml:space="preserve"> P21827)) was purified as Δ1-27S</w:t>
      </w:r>
      <w:r w:rsidR="00DE0F3D" w:rsidRPr="009F5AF2">
        <w:rPr>
          <w:color w:val="000000" w:themeColor="text1"/>
        </w:rPr>
        <w:t>rm</w:t>
      </w:r>
      <w:r w:rsidRPr="009F5AF2">
        <w:rPr>
          <w:color w:val="000000" w:themeColor="text1"/>
        </w:rPr>
        <w:t xml:space="preserve">1 and GAP (Rna1 from </w:t>
      </w:r>
      <w:r w:rsidRPr="009F5AF2">
        <w:rPr>
          <w:i/>
          <w:color w:val="000000" w:themeColor="text1"/>
        </w:rPr>
        <w:t>S. pombe</w:t>
      </w:r>
      <w:r w:rsidRPr="009F5AF2">
        <w:rPr>
          <w:color w:val="000000" w:themeColor="text1"/>
        </w:rPr>
        <w:t xml:space="preserve">, </w:t>
      </w:r>
      <w:proofErr w:type="spellStart"/>
      <w:r w:rsidRPr="009F5AF2">
        <w:rPr>
          <w:color w:val="000000" w:themeColor="text1"/>
        </w:rPr>
        <w:t>Uniprot</w:t>
      </w:r>
      <w:proofErr w:type="spellEnd"/>
      <w:r w:rsidRPr="009F5AF2">
        <w:rPr>
          <w:color w:val="000000" w:themeColor="text1"/>
        </w:rPr>
        <w:t xml:space="preserve"> P41391) as a full-length protein. Sc</w:t>
      </w:r>
      <w:r w:rsidR="00DE0F3D" w:rsidRPr="009F5AF2">
        <w:rPr>
          <w:color w:val="000000" w:themeColor="text1"/>
        </w:rPr>
        <w:t>Δ1-27</w:t>
      </w:r>
      <w:r w:rsidRPr="009F5AF2">
        <w:rPr>
          <w:color w:val="000000" w:themeColor="text1"/>
        </w:rPr>
        <w:t xml:space="preserve">Srm1 and SpRna1 were expressed in 2xYT medium (10 g NaCl, 10 g yeast extract (BD </w:t>
      </w:r>
      <w:proofErr w:type="spellStart"/>
      <w:r w:rsidRPr="009F5AF2">
        <w:rPr>
          <w:color w:val="000000" w:themeColor="text1"/>
        </w:rPr>
        <w:t>Bacto</w:t>
      </w:r>
      <w:r w:rsidRPr="009F5AF2">
        <w:rPr>
          <w:color w:val="000000" w:themeColor="text1"/>
          <w:vertAlign w:val="superscript"/>
        </w:rPr>
        <w:t>TM</w:t>
      </w:r>
      <w:proofErr w:type="spellEnd"/>
      <w:r w:rsidRPr="009F5AF2">
        <w:rPr>
          <w:color w:val="000000" w:themeColor="text1"/>
        </w:rPr>
        <w:t xml:space="preserve"> Yeast Extract #212720), 16 g tryptone (Fisher, BP1421) per 1 L of medium) overnight at 25 ºC upon addition of 300 </w:t>
      </w:r>
      <w:proofErr w:type="spellStart"/>
      <w:r w:rsidRPr="009F5AF2">
        <w:rPr>
          <w:color w:val="000000" w:themeColor="text1"/>
        </w:rPr>
        <w:t>μmol</w:t>
      </w:r>
      <w:proofErr w:type="spellEnd"/>
      <w:r w:rsidRPr="009F5AF2">
        <w:rPr>
          <w:color w:val="000000" w:themeColor="text1"/>
        </w:rPr>
        <w:t xml:space="preserve">/L </w:t>
      </w:r>
      <w:r w:rsidRPr="009F5AF2">
        <w:rPr>
          <w:color w:val="000000" w:themeColor="text1"/>
          <w:lang w:val="en-GB"/>
        </w:rPr>
        <w:t>Isopropyl-β-D-</w:t>
      </w:r>
      <w:proofErr w:type="spellStart"/>
      <w:r w:rsidRPr="009F5AF2">
        <w:rPr>
          <w:color w:val="000000" w:themeColor="text1"/>
          <w:lang w:val="en-GB"/>
        </w:rPr>
        <w:t>thiogalactoside</w:t>
      </w:r>
      <w:proofErr w:type="spellEnd"/>
      <w:r w:rsidRPr="009F5AF2">
        <w:rPr>
          <w:color w:val="000000" w:themeColor="text1"/>
          <w:lang w:val="en-GB"/>
        </w:rPr>
        <w:t xml:space="preserve"> (</w:t>
      </w:r>
      <w:r w:rsidRPr="009F5AF2">
        <w:rPr>
          <w:color w:val="000000" w:themeColor="text1"/>
        </w:rPr>
        <w:t>IPTG). Gsp1 variants were expressed by autoinduction for 60 hours at 20ºC</w:t>
      </w:r>
      <w:r w:rsidR="001138AC">
        <w:rPr>
          <w:color w:val="000000" w:themeColor="text1"/>
        </w:rPr>
        <w:t xml:space="preserve"> in autoinduction medium, as described before</w:t>
      </w:r>
      <w:hyperlink w:anchor="_ENREF_44" w:tooltip="Studier, 2005 #128" w:history="1">
        <w:r w:rsidR="00EB2A40">
          <w:rPr>
            <w:color w:val="000000" w:themeColor="text1"/>
          </w:rPr>
          <w:fldChar w:fldCharType="begin"/>
        </w:r>
        <w:r w:rsidR="00EB2A40">
          <w:rPr>
            <w:color w:val="000000" w:themeColor="text1"/>
          </w:rPr>
          <w:instrText xml:space="preserve"> ADDIN EN.CITE &lt;EndNote&gt;&lt;Cite&gt;&lt;Author&gt;Studier&lt;/Author&gt;&lt;Year&gt;2005&lt;/Year&gt;&lt;RecNum&gt;128&lt;/RecNum&gt;&lt;IDText&gt;r05224&lt;/IDText&gt;&lt;DisplayText&gt;&lt;style face="superscript"&gt;44&lt;/style&gt;&lt;/DisplayText&gt;&lt;record&gt;&lt;rec-number&gt;128&lt;/rec-number&gt;&lt;foreign-keys&gt;&lt;key app="EN" db-id="tr0dtzxwjwedv6ezad9xeat5xeddv5ad9ser" timestamp="1572498171"&gt;128&lt;/key&gt;&lt;/foreign-keys&gt;&lt;ref-type name="Journal Article"&gt;17&lt;/ref-type&gt;&lt;contributors&gt;&lt;authors&gt;&lt;author&gt;Studier, F William&lt;/author&gt;&lt;/authors&gt;&lt;/contributors&gt;&lt;auth-address&gt;Biology Department, Brookhaven National Laboratory, Upton, NY 11973, USA. studier@bnl.gov&lt;/auth-address&gt;&lt;titles&gt;&lt;title&gt;Protein production by auto-induction in high density shaking cultures.&lt;/title&gt;&lt;secondary-title&gt;Protein Expression and Purification&lt;/secondary-title&gt;&lt;/titles&gt;&lt;periodical&gt;&lt;full-title&gt;Protein expression and purification&lt;/full-title&gt;&lt;/periodical&gt;&lt;pages&gt;207-234&lt;/pages&gt;&lt;volume&gt;41&lt;/volume&gt;&lt;number&gt;1&lt;/number&gt;&lt;dates&gt;&lt;year&gt;2005&lt;/year&gt;&lt;pub-dates&gt;&lt;date&gt;Jun&lt;/date&gt;&lt;/pub-dates&gt;&lt;/dates&gt;&lt;accession-num&gt;15915565&lt;/accession-num&gt;&lt;label&gt;r05224&lt;/label&gt;&lt;urls&gt;&lt;related-urls&gt;&lt;url&gt;http://eutils.ncbi.nlm.nih.gov/entrez/eutils/elink.fcgi?dbfrom=pubmed&amp;amp;amp;id=15915565&amp;amp;amp;retmode=ref&amp;amp;amp;cmd=prlinks&lt;/url&gt;&lt;/related-urls&gt;&lt;pdf-urls&gt;&lt;url&gt;file://localhost/localhost/localhost/Users/tperica/Documents/Papers2/Articles/2005/Studier/Protein%252520Expr.%252520Purif.%2525202005%252520Studier.pdf&lt;/url&gt;&lt;/pdf-urls&gt;&lt;/urls&gt;&lt;custom3&gt;papers2://publication/uuid/B14E1B0B-7C47-4422-A088-B7E35DDF8D84&lt;/custom3&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44</w:t>
        </w:r>
        <w:r w:rsidR="00EB2A40">
          <w:rPr>
            <w:color w:val="000000" w:themeColor="text1"/>
          </w:rPr>
          <w:fldChar w:fldCharType="end"/>
        </w:r>
      </w:hyperlink>
      <w:r w:rsidRPr="009F5AF2">
        <w:rPr>
          <w:color w:val="000000" w:themeColor="text1"/>
        </w:rPr>
        <w:t xml:space="preserve">. </w:t>
      </w:r>
    </w:p>
    <w:p w14:paraId="667DC6BC" w14:textId="4A61920C" w:rsidR="00EA1802" w:rsidRPr="009F5AF2" w:rsidRDefault="00EA1802" w:rsidP="00EA1802">
      <w:pPr>
        <w:rPr>
          <w:rFonts w:cs="Times New Roman"/>
          <w:color w:val="000000" w:themeColor="text1"/>
        </w:rPr>
      </w:pPr>
      <w:r w:rsidRPr="009F5AF2">
        <w:rPr>
          <w:color w:val="000000" w:themeColor="text1"/>
        </w:rPr>
        <w:t>Cells were lysed in 50 mM Tris pH 7.5, 500 mM NaCl, 10 mM imidazole, and 2 mM β-</w:t>
      </w:r>
      <w:proofErr w:type="spellStart"/>
      <w:r w:rsidRPr="009F5AF2">
        <w:rPr>
          <w:color w:val="000000" w:themeColor="text1"/>
        </w:rPr>
        <w:t>mercaptoethanol</w:t>
      </w:r>
      <w:proofErr w:type="spellEnd"/>
      <w:r w:rsidRPr="009F5AF2">
        <w:rPr>
          <w:color w:val="000000" w:themeColor="text1"/>
        </w:rPr>
        <w:t xml:space="preserve"> using a microfluidizer from Microfluidics. For Gsp1 purifications, the lysis buffer was also supplemented with 10 mM MgCl</w:t>
      </w:r>
      <w:r w:rsidRPr="009F5AF2">
        <w:rPr>
          <w:color w:val="000000" w:themeColor="text1"/>
          <w:vertAlign w:val="subscript"/>
        </w:rPr>
        <w:t>2</w:t>
      </w:r>
      <w:r w:rsidRPr="009F5AF2">
        <w:rPr>
          <w:color w:val="000000" w:themeColor="text1"/>
        </w:rPr>
        <w:t>. The His-tagged proteins were purified on Ni-NTA resin (Thermo Scientific #88222) and washed into a buffer containing 50 mM Tris (pH 7.5) and 100 mM NaCl, with 5 mM MgCl</w:t>
      </w:r>
      <w:r w:rsidRPr="009F5AF2">
        <w:rPr>
          <w:color w:val="000000" w:themeColor="text1"/>
          <w:vertAlign w:val="subscript"/>
        </w:rPr>
        <w:t>2</w:t>
      </w:r>
      <w:r w:rsidRPr="009F5AF2">
        <w:rPr>
          <w:color w:val="000000" w:themeColor="text1"/>
        </w:rPr>
        <w:t xml:space="preserve"> for Gsp1 proteins. The N-terminal His-tag was digested at room temperature overnight using up to 12 NIH Units per mL of bovine thrombin (Sigma-Aldrich T4648-10KU). Proteins were then purified using size exclusion chromatography (</w:t>
      </w:r>
      <w:proofErr w:type="spellStart"/>
      <w:r w:rsidRPr="009F5AF2">
        <w:rPr>
          <w:color w:val="000000" w:themeColor="text1"/>
        </w:rPr>
        <w:t>HiLoad</w:t>
      </w:r>
      <w:proofErr w:type="spellEnd"/>
      <w:r w:rsidRPr="009F5AF2">
        <w:rPr>
          <w:color w:val="000000" w:themeColor="text1"/>
        </w:rPr>
        <w:t xml:space="preserve"> 26/600 </w:t>
      </w:r>
      <w:proofErr w:type="spellStart"/>
      <w:r w:rsidRPr="009F5AF2">
        <w:rPr>
          <w:color w:val="000000" w:themeColor="text1"/>
        </w:rPr>
        <w:t>Superdex</w:t>
      </w:r>
      <w:proofErr w:type="spellEnd"/>
      <w:r w:rsidRPr="009F5AF2">
        <w:rPr>
          <w:color w:val="000000" w:themeColor="text1"/>
        </w:rPr>
        <w:t xml:space="preserve"> 200 </w:t>
      </w:r>
      <w:proofErr w:type="spellStart"/>
      <w:r w:rsidRPr="009F5AF2">
        <w:rPr>
          <w:color w:val="000000" w:themeColor="text1"/>
        </w:rPr>
        <w:t>pg</w:t>
      </w:r>
      <w:proofErr w:type="spellEnd"/>
      <w:r w:rsidRPr="009F5AF2">
        <w:rPr>
          <w:color w:val="000000" w:themeColor="text1"/>
        </w:rPr>
        <w:t xml:space="preserve"> column from GE Healthcare), and purity was confirmed to be at least 90% by SDS polyacrylamide gel electrophoresis. Samples were concentrated on 10 </w:t>
      </w:r>
      <w:proofErr w:type="spellStart"/>
      <w:r w:rsidRPr="009F5AF2">
        <w:rPr>
          <w:color w:val="000000" w:themeColor="text1"/>
        </w:rPr>
        <w:t>kDa</w:t>
      </w:r>
      <w:proofErr w:type="spellEnd"/>
      <w:r w:rsidRPr="009F5AF2">
        <w:rPr>
          <w:color w:val="000000" w:themeColor="text1"/>
        </w:rPr>
        <w:t xml:space="preserve"> spin filter columns (</w:t>
      </w:r>
      <w:proofErr w:type="spellStart"/>
      <w:r w:rsidRPr="009F5AF2">
        <w:rPr>
          <w:color w:val="000000" w:themeColor="text1"/>
        </w:rPr>
        <w:t>Amicon</w:t>
      </w:r>
      <w:proofErr w:type="spellEnd"/>
      <w:r w:rsidRPr="009F5AF2">
        <w:rPr>
          <w:color w:val="000000" w:themeColor="text1"/>
        </w:rPr>
        <w:t xml:space="preserve"> Catalog # UFC901024) into storage buffer (50 mM Tris pH 7.5, 150 mM NaCl, 1 mM </w:t>
      </w:r>
      <w:r w:rsidRPr="009F5AF2">
        <w:rPr>
          <w:color w:val="000000" w:themeColor="text1"/>
          <w:lang w:val="en-GB"/>
        </w:rPr>
        <w:t>Dithiothreitol</w:t>
      </w:r>
      <w:r w:rsidRPr="009F5AF2">
        <w:rPr>
          <w:color w:val="000000" w:themeColor="text1"/>
        </w:rPr>
        <w:t>)</w:t>
      </w:r>
      <w:r w:rsidR="00513973" w:rsidRPr="009F5AF2">
        <w:rPr>
          <w:color w:val="000000" w:themeColor="text1"/>
        </w:rPr>
        <w:t>. Storage buffer for Gsp1 proteins was supplemented with 5 mM MgCl</w:t>
      </w:r>
      <w:r w:rsidR="00513973" w:rsidRPr="009F5AF2">
        <w:rPr>
          <w:color w:val="000000" w:themeColor="text1"/>
          <w:vertAlign w:val="subscript"/>
        </w:rPr>
        <w:t>2</w:t>
      </w:r>
      <w:r w:rsidR="00513973" w:rsidRPr="009F5AF2">
        <w:rPr>
          <w:color w:val="000000" w:themeColor="text1"/>
        </w:rPr>
        <w:t>.</w:t>
      </w:r>
    </w:p>
    <w:p w14:paraId="5A9BCE70" w14:textId="77777777" w:rsidR="00EA1802" w:rsidRPr="009F5AF2" w:rsidRDefault="00EA1802" w:rsidP="00EA1802">
      <w:pPr>
        <w:pStyle w:val="Heading4"/>
        <w:spacing w:before="120" w:line="312" w:lineRule="auto"/>
      </w:pPr>
      <w:r w:rsidRPr="009F5AF2">
        <w:lastRenderedPageBreak/>
        <w:t>GTP loading of Gsp1</w:t>
      </w:r>
    </w:p>
    <w:p w14:paraId="264B8E55" w14:textId="19E7729D" w:rsidR="00EA1802" w:rsidRPr="009F5AF2" w:rsidRDefault="00EA1802" w:rsidP="00EA1802">
      <w:pPr>
        <w:rPr>
          <w:color w:val="000000" w:themeColor="text1"/>
        </w:rPr>
      </w:pPr>
      <w:r w:rsidRPr="009F5AF2">
        <w:rPr>
          <w:color w:val="000000" w:themeColor="text1"/>
        </w:rPr>
        <w:t xml:space="preserve">Gsp1 variants for GTPase assays as well as for </w:t>
      </w:r>
      <w:r w:rsidRPr="009F5AF2">
        <w:rPr>
          <w:color w:val="000000" w:themeColor="text1"/>
          <w:vertAlign w:val="superscript"/>
        </w:rPr>
        <w:t>31</w:t>
      </w:r>
      <w:r w:rsidRPr="009F5AF2">
        <w:rPr>
          <w:color w:val="000000" w:themeColor="text1"/>
        </w:rPr>
        <w:t>P NMR spectroscopy were first loaded with GTP by incubation in the presence of 20-fold excess GTP (Guanosine 5</w:t>
      </w:r>
      <w:r w:rsidR="001B264B" w:rsidRPr="009F5AF2">
        <w:rPr>
          <w:color w:val="000000" w:themeColor="text1"/>
        </w:rPr>
        <w:t>′</w:t>
      </w:r>
      <w:r w:rsidRPr="009F5AF2">
        <w:rPr>
          <w:color w:val="000000" w:themeColor="text1"/>
        </w:rPr>
        <w:t xml:space="preserve">-Triphosphate, Disodium Salt, CAT # 371701, </w:t>
      </w:r>
      <w:proofErr w:type="spellStart"/>
      <w:r w:rsidRPr="009F5AF2">
        <w:rPr>
          <w:color w:val="000000" w:themeColor="text1"/>
        </w:rPr>
        <w:t>Calbiochem</w:t>
      </w:r>
      <w:proofErr w:type="spellEnd"/>
      <w:r w:rsidRPr="009F5AF2">
        <w:rPr>
          <w:color w:val="000000" w:themeColor="text1"/>
        </w:rPr>
        <w:t>) in 50 mM Tris HCl pH 7.5, 100 mM NaCl, 5 mM MgCl</w:t>
      </w:r>
      <w:r w:rsidRPr="009F5AF2">
        <w:rPr>
          <w:color w:val="000000" w:themeColor="text1"/>
          <w:vertAlign w:val="subscript"/>
        </w:rPr>
        <w:t>2</w:t>
      </w:r>
      <w:r w:rsidRPr="009F5AF2">
        <w:rPr>
          <w:color w:val="000000" w:themeColor="text1"/>
        </w:rPr>
        <w:t>. Exchange of GDP for GTP was initiated by the addition of 10 mM EDTA. Reactions were incubated for 3 hours at 4°C and stopped by addition of 1 M MgCl</w:t>
      </w:r>
      <w:r w:rsidRPr="009F5AF2">
        <w:rPr>
          <w:color w:val="000000" w:themeColor="text1"/>
          <w:vertAlign w:val="subscript"/>
        </w:rPr>
        <w:t>2</w:t>
      </w:r>
      <w:r w:rsidRPr="009F5AF2">
        <w:rPr>
          <w:color w:val="000000" w:themeColor="text1"/>
        </w:rPr>
        <w:t xml:space="preserve"> to a final concentration of 20 mM MgCl</w:t>
      </w:r>
      <w:r w:rsidRPr="009F5AF2">
        <w:rPr>
          <w:color w:val="000000" w:themeColor="text1"/>
          <w:vertAlign w:val="subscript"/>
        </w:rPr>
        <w:t>2</w:t>
      </w:r>
      <w:r w:rsidRPr="009F5AF2">
        <w:rPr>
          <w:color w:val="000000" w:themeColor="text1"/>
        </w:rPr>
        <w:t xml:space="preserve"> to quench the EDTA. GTP-loaded protein was buffer exchanged into either NMR buffer or the GTPase assay buffer using NAP-5 Sephadex G-25 DNA Grade columns (GE Healthcare # 17085301).</w:t>
      </w:r>
      <w:r w:rsidR="005D1FB3" w:rsidRPr="009F5AF2">
        <w:rPr>
          <w:color w:val="000000" w:themeColor="text1"/>
        </w:rPr>
        <w:t xml:space="preserve"> </w:t>
      </w:r>
    </w:p>
    <w:p w14:paraId="3BA01F15" w14:textId="77777777" w:rsidR="00EA1802" w:rsidRPr="009F5AF2" w:rsidRDefault="00EA1802" w:rsidP="00EA1802">
      <w:pPr>
        <w:pStyle w:val="Heading4"/>
        <w:spacing w:before="120" w:line="312" w:lineRule="auto"/>
      </w:pPr>
      <w:r w:rsidRPr="009F5AF2">
        <w:t>NMR Spectroscopy</w:t>
      </w:r>
    </w:p>
    <w:p w14:paraId="08D5380E" w14:textId="006BC793" w:rsidR="00EA1802" w:rsidRPr="009F5AF2" w:rsidRDefault="00EA1802" w:rsidP="00EA1802">
      <w:pPr>
        <w:rPr>
          <w:color w:val="000000" w:themeColor="text1"/>
        </w:rPr>
      </w:pPr>
      <w:r w:rsidRPr="009F5AF2">
        <w:rPr>
          <w:color w:val="000000" w:themeColor="text1"/>
        </w:rPr>
        <w:t xml:space="preserve">Gsp1 samples for </w:t>
      </w:r>
      <w:r w:rsidRPr="009F5AF2">
        <w:rPr>
          <w:color w:val="000000" w:themeColor="text1"/>
          <w:vertAlign w:val="superscript"/>
        </w:rPr>
        <w:t>31</w:t>
      </w:r>
      <w:r w:rsidRPr="009F5AF2">
        <w:rPr>
          <w:color w:val="000000" w:themeColor="text1"/>
        </w:rPr>
        <w:t>P NMR spectroscopy were first loaded with GTP as described above, and buffer exchanged into NMR Buffer (D</w:t>
      </w:r>
      <w:r w:rsidRPr="009F5AF2">
        <w:rPr>
          <w:color w:val="000000" w:themeColor="text1"/>
          <w:vertAlign w:val="subscript"/>
        </w:rPr>
        <w:t>2</w:t>
      </w:r>
      <w:r w:rsidRPr="009F5AF2">
        <w:rPr>
          <w:color w:val="000000" w:themeColor="text1"/>
        </w:rPr>
        <w:t>O with 50 mM Tris-HCl pH 7.4, 5 mM MgCl</w:t>
      </w:r>
      <w:r w:rsidRPr="009F5AF2">
        <w:rPr>
          <w:color w:val="000000" w:themeColor="text1"/>
          <w:vertAlign w:val="subscript"/>
        </w:rPr>
        <w:t>2</w:t>
      </w:r>
      <w:r w:rsidRPr="009F5AF2">
        <w:rPr>
          <w:color w:val="000000" w:themeColor="text1"/>
        </w:rPr>
        <w:t xml:space="preserve">, 2 mM </w:t>
      </w:r>
      <w:r w:rsidRPr="009F5AF2">
        <w:rPr>
          <w:color w:val="000000" w:themeColor="text1"/>
          <w:lang w:val="en-GB"/>
        </w:rPr>
        <w:t>Dithiothreitol</w:t>
      </w:r>
      <w:r w:rsidRPr="009F5AF2">
        <w:rPr>
          <w:color w:val="000000" w:themeColor="text1"/>
        </w:rPr>
        <w:t xml:space="preserve">). Final sample concentrations were between 250 </w:t>
      </w:r>
      <w:proofErr w:type="spellStart"/>
      <w:r w:rsidRPr="009F5AF2">
        <w:rPr>
          <w:color w:val="000000" w:themeColor="text1"/>
        </w:rPr>
        <w:t>μM</w:t>
      </w:r>
      <w:proofErr w:type="spellEnd"/>
      <w:r w:rsidRPr="009F5AF2">
        <w:rPr>
          <w:color w:val="000000" w:themeColor="text1"/>
        </w:rPr>
        <w:t xml:space="preserve"> and 2 mM, and 400 ul of sample was loaded into 5 mm </w:t>
      </w:r>
      <w:proofErr w:type="spellStart"/>
      <w:r w:rsidRPr="009F5AF2">
        <w:rPr>
          <w:color w:val="000000" w:themeColor="text1"/>
        </w:rPr>
        <w:t>Shigemi</w:t>
      </w:r>
      <w:proofErr w:type="spellEnd"/>
      <w:r w:rsidRPr="009F5AF2">
        <w:rPr>
          <w:color w:val="000000" w:themeColor="text1"/>
        </w:rPr>
        <w:t xml:space="preserve"> advanced microtubes matched to D</w:t>
      </w:r>
      <w:r w:rsidRPr="009F5AF2">
        <w:rPr>
          <w:color w:val="000000" w:themeColor="text1"/>
          <w:vertAlign w:val="subscript"/>
        </w:rPr>
        <w:t>2</w:t>
      </w:r>
      <w:r w:rsidRPr="009F5AF2">
        <w:rPr>
          <w:color w:val="000000" w:themeColor="text1"/>
        </w:rPr>
        <w:t xml:space="preserve">O (BMS-005TB; </w:t>
      </w:r>
      <w:proofErr w:type="spellStart"/>
      <w:r w:rsidRPr="009F5AF2">
        <w:rPr>
          <w:color w:val="000000" w:themeColor="text1"/>
        </w:rPr>
        <w:t>Shigemi</w:t>
      </w:r>
      <w:proofErr w:type="spellEnd"/>
      <w:r w:rsidRPr="009F5AF2">
        <w:rPr>
          <w:color w:val="000000" w:themeColor="text1"/>
        </w:rPr>
        <w:t xml:space="preserve"> Co. Ltd, Tokyo, Japan.). </w:t>
      </w:r>
      <w:r w:rsidRPr="009F5AF2">
        <w:rPr>
          <w:color w:val="000000" w:themeColor="text1"/>
          <w:vertAlign w:val="superscript"/>
        </w:rPr>
        <w:t>31</w:t>
      </w:r>
      <w:r w:rsidRPr="009F5AF2">
        <w:rPr>
          <w:color w:val="000000" w:themeColor="text1"/>
        </w:rPr>
        <w:t xml:space="preserve">P NMR experiments were performed on a Bruker </w:t>
      </w:r>
      <w:proofErr w:type="spellStart"/>
      <w:r w:rsidRPr="009F5AF2">
        <w:rPr>
          <w:color w:val="000000" w:themeColor="text1"/>
        </w:rPr>
        <w:t>Avance</w:t>
      </w:r>
      <w:proofErr w:type="spellEnd"/>
      <w:r w:rsidRPr="009F5AF2">
        <w:rPr>
          <w:color w:val="000000" w:themeColor="text1"/>
        </w:rPr>
        <w:t xml:space="preserve"> III 600 MHz NMR spectrometer with a 5 mm BBFO Z-gradient Probe. Spectra were acquired and processed with the Bruker </w:t>
      </w:r>
      <w:proofErr w:type="spellStart"/>
      <w:r w:rsidRPr="009F5AF2">
        <w:rPr>
          <w:color w:val="000000" w:themeColor="text1"/>
        </w:rPr>
        <w:t>TopSpin</w:t>
      </w:r>
      <w:proofErr w:type="spellEnd"/>
      <w:r w:rsidRPr="009F5AF2">
        <w:rPr>
          <w:color w:val="000000" w:themeColor="text1"/>
        </w:rPr>
        <w:t xml:space="preserve"> software (version 4.0.3). Indirect chemical shift referencing for </w:t>
      </w:r>
      <w:r w:rsidRPr="009F5AF2">
        <w:rPr>
          <w:color w:val="000000" w:themeColor="text1"/>
          <w:vertAlign w:val="superscript"/>
        </w:rPr>
        <w:t>31</w:t>
      </w:r>
      <w:r w:rsidRPr="009F5AF2">
        <w:rPr>
          <w:color w:val="000000" w:themeColor="text1"/>
        </w:rPr>
        <w:t>P to DSS (2 mM Sucrose, 0.5 mM DSS, 2 mM NaN3 in 90% H</w:t>
      </w:r>
      <w:r w:rsidRPr="009F5AF2">
        <w:rPr>
          <w:color w:val="000000" w:themeColor="text1"/>
          <w:vertAlign w:val="subscript"/>
        </w:rPr>
        <w:t>2</w:t>
      </w:r>
      <w:r w:rsidRPr="009F5AF2">
        <w:rPr>
          <w:color w:val="000000" w:themeColor="text1"/>
        </w:rPr>
        <w:t>O + 10% D</w:t>
      </w:r>
      <w:r w:rsidRPr="009F5AF2">
        <w:rPr>
          <w:color w:val="000000" w:themeColor="text1"/>
          <w:vertAlign w:val="subscript"/>
        </w:rPr>
        <w:t>2</w:t>
      </w:r>
      <w:r w:rsidRPr="009F5AF2">
        <w:rPr>
          <w:color w:val="000000" w:themeColor="text1"/>
        </w:rPr>
        <w:t>O; water-suppression standard) was done using the IUPAC-IUB recommended ratios</w:t>
      </w:r>
      <w:hyperlink w:anchor="_ENREF_45" w:tooltip="Markley, 1998 #133" w:history="1">
        <w:r w:rsidR="00EB2A40">
          <w:rPr>
            <w:color w:val="000000" w:themeColor="text1"/>
          </w:rPr>
          <w:fldChar w:fldCharType="begin"/>
        </w:r>
        <w:r w:rsidR="00EB2A40">
          <w:rPr>
            <w:color w:val="000000" w:themeColor="text1"/>
          </w:rPr>
          <w:instrText xml:space="preserve"> ADDIN EN.CITE &lt;EndNote&gt;&lt;Cite&gt;&lt;Author&gt;Markley&lt;/Author&gt;&lt;Year&gt;1998&lt;/Year&gt;&lt;RecNum&gt;133&lt;/RecNum&gt;&lt;IDText&gt;r05229&lt;/IDText&gt;&lt;DisplayText&gt;&lt;style face="superscript"&gt;45&lt;/style&gt;&lt;/DisplayText&gt;&lt;record&gt;&lt;rec-number&gt;133&lt;/rec-number&gt;&lt;foreign-keys&gt;&lt;key app="EN" db-id="tr0dtzxwjwedv6ezad9xeat5xeddv5ad9ser" timestamp="1572498171"&gt;133&lt;/key&gt;&lt;/foreign-keys&gt;&lt;ref-type name="Journal Article"&gt;17&lt;/ref-type&gt;&lt;contributors&gt;&lt;authors&gt;&lt;author&gt;Markley, John L&lt;/author&gt;&lt;author&gt;Bax, Ad&lt;/author&gt;&lt;author&gt;Arata, Yoji&lt;/author&gt;&lt;author&gt;Hilbers, C W&lt;/author&gt;&lt;author&gt;Kaptein, Robert&lt;/author&gt;&lt;author&gt;Sykes, Brian D&lt;/author&gt;&lt;author&gt;Wright, Peter E&lt;/author&gt;&lt;author&gt;Wüthrich, Kurt&lt;/author&gt;&lt;/authors&gt;&lt;/contributors&gt;&lt;titles&gt;&lt;title&gt;Recommendations for the presentation of NMR structures of proteins and nucleic acids – IUPAC-IUBMB-IUPAB Inter-Union Task Group on the Standardization of Data Bases of Protein and Nucleic Acid Structures Determined by NMR Spectroscopy&lt;/title&gt;&lt;secondary-title&gt;Journal of Biomolecular NMR&lt;/secondary-title&gt;&lt;/titles&gt;&lt;periodical&gt;&lt;full-title&gt;Journal of biomolecular NMR&lt;/full-title&gt;&lt;/periodical&gt;&lt;pages&gt;1-23&lt;/pages&gt;&lt;volume&gt;12&lt;/volume&gt;&lt;number&gt;1&lt;/number&gt;&lt;dates&gt;&lt;year&gt;1998&lt;/year&gt;&lt;/dates&gt;&lt;label&gt;r05229&lt;/label&gt;&lt;urls&gt;&lt;related-urls&gt;&lt;url&gt;http://link.springer.com/10.1023/A:1008290618449&lt;/url&gt;&lt;/related-urls&gt;&lt;pdf-urls&gt;&lt;url&gt;file://localhost/localhost/localhost/Users/tperica/Documents/Papers2/Articles/1998/Markley/J.%252520Biomol.%252520NMR%2525201998%252520Markley.pdf&lt;/url&gt;&lt;/pdf-urls&gt;&lt;/urls&gt;&lt;custom3&gt;papers2://publication/uuid/31256850-10F4-4929-AE3A-534474DB9073&lt;/custom3&gt;&lt;electronic-resource-num&gt;10.1023/A:1008290618449&lt;/electronic-resource-num&gt;&lt;/record&gt;&lt;/Cite&gt;&lt;/EndNote&gt;</w:instrText>
        </w:r>
        <w:r w:rsidR="00EB2A40">
          <w:rPr>
            <w:color w:val="000000" w:themeColor="text1"/>
          </w:rPr>
          <w:fldChar w:fldCharType="separate"/>
        </w:r>
        <w:r w:rsidR="00EB2A40" w:rsidRPr="00EB2A40">
          <w:rPr>
            <w:noProof/>
            <w:color w:val="000000" w:themeColor="text1"/>
            <w:vertAlign w:val="superscript"/>
          </w:rPr>
          <w:t>45</w:t>
        </w:r>
        <w:r w:rsidR="00EB2A40">
          <w:rPr>
            <w:color w:val="000000" w:themeColor="text1"/>
          </w:rPr>
          <w:fldChar w:fldCharType="end"/>
        </w:r>
      </w:hyperlink>
      <w:r w:rsidR="00B474D5" w:rsidRPr="009F5AF2">
        <w:rPr>
          <w:color w:val="000000" w:themeColor="text1"/>
        </w:rPr>
        <w:t xml:space="preserve">. </w:t>
      </w:r>
      <w:r w:rsidRPr="009F5AF2">
        <w:rPr>
          <w:color w:val="000000" w:themeColor="text1"/>
        </w:rPr>
        <w:t xml:space="preserve">Spectra were recorded at 25°C using the pulse and acquire program </w:t>
      </w:r>
      <w:proofErr w:type="spellStart"/>
      <w:r w:rsidRPr="009F5AF2">
        <w:rPr>
          <w:color w:val="000000" w:themeColor="text1"/>
        </w:rPr>
        <w:t>zg</w:t>
      </w:r>
      <w:proofErr w:type="spellEnd"/>
      <w:r w:rsidRPr="009F5AF2">
        <w:rPr>
          <w:color w:val="000000" w:themeColor="text1"/>
        </w:rPr>
        <w:t xml:space="preserve"> (</w:t>
      </w:r>
      <w:proofErr w:type="spellStart"/>
      <w:r w:rsidRPr="009F5AF2">
        <w:rPr>
          <w:color w:val="000000" w:themeColor="text1"/>
        </w:rPr>
        <w:t>TopSpin</w:t>
      </w:r>
      <w:proofErr w:type="spellEnd"/>
      <w:r w:rsidRPr="009F5AF2">
        <w:rPr>
          <w:color w:val="000000" w:themeColor="text1"/>
        </w:rPr>
        <w:t xml:space="preserve"> 3.6.0), with an acquisition time of 280 milliseconds, a recycle delay of 3.84 seconds, and a 65° hard pulse. *4,096 complex points were acquired over the course of 4,096 scans and a total acquisition time of 4.75 hours. Spectra were zero-filled once and multiplied with an exponential window function (EM) with a line-broadening of 6 Hz (LB = 6) prior to Fourier transformation. Peaks were integrated using the auto-integrate function in </w:t>
      </w:r>
      <w:proofErr w:type="spellStart"/>
      <w:r w:rsidRPr="009F5AF2">
        <w:rPr>
          <w:color w:val="000000" w:themeColor="text1"/>
        </w:rPr>
        <w:t>TopSpin</w:t>
      </w:r>
      <w:proofErr w:type="spellEnd"/>
      <w:r w:rsidRPr="009F5AF2">
        <w:rPr>
          <w:color w:val="000000" w:themeColor="text1"/>
        </w:rPr>
        <w:t xml:space="preserve"> 4.0.7, and peak areas were referenced to the bound GTP-β peak of </w:t>
      </w:r>
      <w:r w:rsidRPr="009F5AF2">
        <w:rPr>
          <w:color w:val="000000" w:themeColor="text1"/>
        </w:rPr>
        <w:lastRenderedPageBreak/>
        <w:t xml:space="preserve">each spectrum. </w:t>
      </w:r>
      <w:r w:rsidR="001955FD" w:rsidRPr="00EF1D9F">
        <w:rPr>
          <w:color w:val="000000" w:themeColor="text1"/>
        </w:rPr>
        <w:t>The peak at approximately -7 ppm is defined as γ1 and the peak at approximately -8 ppm is defined as γ2. The percent of γ phosphate in γ2 is defined as a ratio of areas under the curve between the γ2 and the sum of the γ1 and γ2 peaks.</w:t>
      </w:r>
    </w:p>
    <w:p w14:paraId="76D4393D" w14:textId="77777777" w:rsidR="00EA1802" w:rsidRPr="009F5AF2" w:rsidRDefault="00EA1802" w:rsidP="00EA1802">
      <w:pPr>
        <w:pStyle w:val="Heading4"/>
        <w:spacing w:before="120" w:line="312" w:lineRule="auto"/>
      </w:pPr>
      <w:r w:rsidRPr="009F5AF2">
        <w:t>Kinetic measurements of GTP hydrolysis.</w:t>
      </w:r>
    </w:p>
    <w:p w14:paraId="4A21E98F" w14:textId="6BC7E689" w:rsidR="00135E74" w:rsidRPr="009F5AF2" w:rsidRDefault="00EA1802" w:rsidP="00EA1802">
      <w:pPr>
        <w:rPr>
          <w:color w:val="000000" w:themeColor="text1"/>
        </w:rPr>
      </w:pPr>
      <w:r w:rsidRPr="009F5AF2">
        <w:rPr>
          <w:color w:val="000000" w:themeColor="text1"/>
        </w:rPr>
        <w:t>Kinetic parameters of the GTP hydrolysis reaction were determined using a protocol similar to</w:t>
      </w:r>
      <w:r w:rsidR="00E700DE" w:rsidRPr="009F5AF2">
        <w:rPr>
          <w:color w:val="000000" w:themeColor="text1"/>
        </w:rPr>
        <w:t xml:space="preserve"> </w:t>
      </w:r>
      <w:r w:rsidRPr="009F5AF2">
        <w:rPr>
          <w:color w:val="000000" w:themeColor="text1"/>
        </w:rPr>
        <w:t xml:space="preserve">one </w:t>
      </w:r>
      <w:r w:rsidR="00E700DE" w:rsidRPr="009F5AF2">
        <w:rPr>
          <w:color w:val="000000" w:themeColor="text1"/>
        </w:rPr>
        <w:t xml:space="preserve">previously </w:t>
      </w:r>
      <w:r w:rsidRPr="009F5AF2">
        <w:rPr>
          <w:color w:val="000000" w:themeColor="text1"/>
        </w:rPr>
        <w:t>described</w:t>
      </w:r>
      <w:hyperlink w:anchor="_ENREF_46" w:tooltip="Mishra, 2015 #147" w:history="1">
        <w:r w:rsidR="00EB2A40">
          <w:rPr>
            <w:color w:val="000000" w:themeColor="text1"/>
          </w:rPr>
          <w:fldChar w:fldCharType="begin"/>
        </w:r>
        <w:r w:rsidR="00EB2A40">
          <w:rPr>
            <w:color w:val="000000" w:themeColor="text1"/>
          </w:rPr>
          <w:instrText xml:space="preserve"> ADDIN EN.CITE &lt;EndNote&gt;&lt;Cite&gt;&lt;Author&gt;Mishra&lt;/Author&gt;&lt;Year&gt;2015&lt;/Year&gt;&lt;RecNum&gt;147&lt;/RecNum&gt;&lt;IDText&gt;r04488&lt;/IDText&gt;&lt;DisplayText&gt;&lt;style face="superscript"&gt;46&lt;/style&gt;&lt;/DisplayText&gt;&lt;record&gt;&lt;rec-number&gt;147&lt;/rec-number&gt;&lt;foreign-keys&gt;&lt;key app="EN" db-id="tr0dtzxwjwedv6ezad9xeat5xeddv5ad9ser" timestamp="1572498171"&gt;147&lt;/key&gt;&lt;/foreign-keys&gt;&lt;ref-type name="Journal Article"&gt;17&lt;/ref-type&gt;&lt;contributors&gt;&lt;authors&gt;&lt;author&gt;Mishra, Ashwini K&lt;/author&gt;&lt;author&gt;Lambright, David G&lt;/author&gt;&lt;/authors&gt;&lt;/contributors&gt;&lt;auth-address&gt;Department of Biochemistry and Molecular Pharmacology, Program in Molecular Medicine, University of Massachusetts Medical School, Two Biotech, Suite 119, 373 Plantation Street, Worcester, MA, 01605, USA, ashwini.mishra@umassmed.edu.&lt;/auth-address&gt;&lt;titles&gt;&lt;title&gt;High-throughput assay for profiling the substrate specificity of Rab GTPase-activating proteins.&lt;/title&gt;&lt;secondary-title&gt;Methods in Molecular Biology&lt;/secondary-title&gt;&lt;/titles&gt;&lt;periodical&gt;&lt;full-title&gt;Methods in Molecular Biology&lt;/full-title&gt;&lt;/periodical&gt;&lt;pages&gt;47-60&lt;/pages&gt;&lt;volume&gt;1298&lt;/volume&gt;&lt;dates&gt;&lt;year&gt;2015&lt;/year&gt;&lt;/dates&gt;&lt;accession-num&gt;25800831&lt;/accession-num&gt;&lt;label&gt;r04488&lt;/label&gt;&lt;urls&gt;&lt;related-urls&gt;&lt;url&gt;http://eutils.ncbi.nlm.nih.gov/entrez/eutils/elink.fcgi?dbfrom=pubmed&amp;amp;amp;id=25800831&amp;amp;amp;retmode=ref&amp;amp;amp;cmd=prlinks&lt;/url&gt;&lt;/related-urls&gt;&lt;pdf-urls&gt;&lt;url&gt;file://localhost/localhost/localhost/Users/tperica/Documents/Papers2/Articles/2015/Mishra/Methods%252520Mol.%252520Biol.%2525202015%252520Mishra.pdf&lt;/url&gt;&lt;/pdf-urls&gt;&lt;/urls&gt;&lt;custom3&gt;papers2://publication/uuid/1942EB23-56C5-4989-B6DB-FBD5D653AD3B&lt;/custom3&gt;&lt;electronic-resource-num&gt;10.1007/978-1-4939-2569-8_4&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46</w:t>
        </w:r>
        <w:r w:rsidR="00EB2A40">
          <w:rPr>
            <w:color w:val="000000" w:themeColor="text1"/>
          </w:rPr>
          <w:fldChar w:fldCharType="end"/>
        </w:r>
      </w:hyperlink>
      <w:r w:rsidRPr="009F5AF2">
        <w:rPr>
          <w:color w:val="000000" w:themeColor="text1"/>
        </w:rPr>
        <w:t xml:space="preserve">. Gsp1 samples for GTP hydrolysis kinetic assays were first loaded with GTP as described above. GTP hydrolysis was monitored by measuring fluorescence of the </w:t>
      </w:r>
      <w:r w:rsidRPr="009F5AF2">
        <w:rPr>
          <w:i/>
          <w:color w:val="000000" w:themeColor="text1"/>
        </w:rPr>
        <w:t>E. coli</w:t>
      </w:r>
      <w:r w:rsidRPr="009F5AF2">
        <w:rPr>
          <w:color w:val="000000" w:themeColor="text1"/>
        </w:rPr>
        <w:t xml:space="preserve"> phosphate-binding protein labeled with 7-Diethylamino-3-[N-(2-</w:t>
      </w:r>
      <w:proofErr w:type="gramStart"/>
      <w:r w:rsidRPr="009F5AF2">
        <w:rPr>
          <w:color w:val="000000" w:themeColor="text1"/>
        </w:rPr>
        <w:t>maleimidoethyl)carbamoyl</w:t>
      </w:r>
      <w:proofErr w:type="gramEnd"/>
      <w:r w:rsidRPr="009F5AF2">
        <w:rPr>
          <w:color w:val="000000" w:themeColor="text1"/>
        </w:rPr>
        <w:t>]coumarin (MDCC) (phosphate sensor, CAT # PV4406, Thermo Fisher) upon binding of the free phosphate GTP hydrolysis product (excitation at 425 nm, emission at 457 nm). All experiments were performed in GTPase assay buffer (40 mM HEPES pH 7.5, 100 mM NaCl, 4 mM MgCl</w:t>
      </w:r>
      <w:r w:rsidRPr="009F5AF2">
        <w:rPr>
          <w:color w:val="000000" w:themeColor="text1"/>
          <w:vertAlign w:val="subscript"/>
        </w:rPr>
        <w:t>2</w:t>
      </w:r>
      <w:r w:rsidRPr="009F5AF2">
        <w:rPr>
          <w:color w:val="000000" w:themeColor="text1"/>
        </w:rPr>
        <w:t xml:space="preserve">, 1 mM </w:t>
      </w:r>
      <w:r w:rsidRPr="009F5AF2">
        <w:rPr>
          <w:color w:val="000000" w:themeColor="text1"/>
          <w:lang w:val="en-GB"/>
        </w:rPr>
        <w:t>Dithiothreitol</w:t>
      </w:r>
      <w:r w:rsidRPr="009F5AF2">
        <w:rPr>
          <w:color w:val="000000" w:themeColor="text1"/>
        </w:rPr>
        <w:t xml:space="preserve">) at 30°C in 100 </w:t>
      </w:r>
      <w:proofErr w:type="spellStart"/>
      <w:r w:rsidRPr="009F5AF2">
        <w:rPr>
          <w:color w:val="000000" w:themeColor="text1"/>
        </w:rPr>
        <w:t>μl</w:t>
      </w:r>
      <w:proofErr w:type="spellEnd"/>
      <w:r w:rsidRPr="009F5AF2">
        <w:rPr>
          <w:color w:val="000000" w:themeColor="text1"/>
        </w:rPr>
        <w:t xml:space="preserve"> reaction volume </w:t>
      </w:r>
      <w:r w:rsidR="00BD3696" w:rsidRPr="009F5AF2">
        <w:rPr>
          <w:color w:val="000000" w:themeColor="text1"/>
        </w:rPr>
        <w:t xml:space="preserve">on </w:t>
      </w:r>
      <w:r w:rsidRPr="009F5AF2">
        <w:rPr>
          <w:color w:val="000000" w:themeColor="text1"/>
        </w:rPr>
        <w:t xml:space="preserve">a Synergy H1 plate reader from </w:t>
      </w:r>
      <w:proofErr w:type="spellStart"/>
      <w:r w:rsidRPr="009F5AF2">
        <w:rPr>
          <w:color w:val="000000" w:themeColor="text1"/>
        </w:rPr>
        <w:t>BioTek</w:t>
      </w:r>
      <w:proofErr w:type="spellEnd"/>
      <w:r w:rsidRPr="009F5AF2">
        <w:rPr>
          <w:color w:val="000000" w:themeColor="text1"/>
        </w:rPr>
        <w:t xml:space="preserve">, using Corning 3881 96-well half-area clear-bottom non-binding surface plates. </w:t>
      </w:r>
      <w:r w:rsidR="007B357F" w:rsidRPr="009F5AF2">
        <w:rPr>
          <w:color w:val="000000" w:themeColor="text1"/>
        </w:rPr>
        <w:t>For each individual GAP-mediated GTP hydrolysis experiment, a control experiment with the same concentration of GTP-loaded Gsp1 and the same concentration of sensor, but without added GAP</w:t>
      </w:r>
      <w:r w:rsidR="00B645C7" w:rsidRPr="009F5AF2">
        <w:rPr>
          <w:color w:val="000000" w:themeColor="text1"/>
        </w:rPr>
        <w:t>,</w:t>
      </w:r>
      <w:r w:rsidR="007B357F" w:rsidRPr="009F5AF2">
        <w:rPr>
          <w:color w:val="000000" w:themeColor="text1"/>
        </w:rPr>
        <w:t xml:space="preserve"> was run in parallel. The first 100 s of these data were used to determine the baseline fluorescence, and the rest of the data were linearly fit to estimate intrinsic GTP hydrolysis rate (</w:t>
      </w:r>
      <w:r w:rsidR="007B357F" w:rsidRPr="009F5AF2">
        <w:rPr>
          <w:b/>
          <w:color w:val="000000" w:themeColor="text1"/>
        </w:rPr>
        <w:t>Supplementary File 1 Table 8</w:t>
      </w:r>
      <w:r w:rsidR="007B357F" w:rsidRPr="009F5AF2">
        <w:rPr>
          <w:color w:val="000000" w:themeColor="text1"/>
        </w:rPr>
        <w:t xml:space="preserve">). </w:t>
      </w:r>
    </w:p>
    <w:p w14:paraId="0085DE45" w14:textId="5C94824D" w:rsidR="00135E74" w:rsidRPr="009F5AF2" w:rsidRDefault="00135E74" w:rsidP="006B5532">
      <w:pPr>
        <w:pStyle w:val="Heading4"/>
      </w:pPr>
      <w:r w:rsidRPr="009F5AF2">
        <w:t xml:space="preserve">Estimating the </w:t>
      </w:r>
      <w:proofErr w:type="spellStart"/>
      <w:r w:rsidRPr="009F5AF2">
        <w:t>k</w:t>
      </w:r>
      <w:r w:rsidRPr="009F5AF2">
        <w:rPr>
          <w:vertAlign w:val="subscript"/>
        </w:rPr>
        <w:t>cat</w:t>
      </w:r>
      <w:proofErr w:type="spellEnd"/>
      <w:r w:rsidRPr="009F5AF2">
        <w:t xml:space="preserve"> and K</w:t>
      </w:r>
      <w:r w:rsidRPr="009F5AF2">
        <w:rPr>
          <w:vertAlign w:val="subscript"/>
        </w:rPr>
        <w:t>m</w:t>
      </w:r>
      <w:r w:rsidRPr="009F5AF2">
        <w:t xml:space="preserve"> parameters of GAP-mediated hydrolysis using an accurate solution to the integrated Michaelis-Menten equation.</w:t>
      </w:r>
    </w:p>
    <w:p w14:paraId="7ED49E49" w14:textId="0E647362" w:rsidR="007822E2" w:rsidRPr="009F5AF2" w:rsidRDefault="00303075" w:rsidP="00303075">
      <w:pPr>
        <w:rPr>
          <w:color w:val="000000" w:themeColor="text1"/>
        </w:rPr>
      </w:pPr>
      <w:r>
        <w:rPr>
          <w:color w:val="000000" w:themeColor="text1"/>
          <w:szCs w:val="22"/>
        </w:rPr>
        <w:t xml:space="preserve">We used </w:t>
      </w:r>
      <w:r w:rsidR="00A26235" w:rsidRPr="009F5AF2">
        <w:rPr>
          <w:color w:val="000000" w:themeColor="text1"/>
          <w:szCs w:val="22"/>
        </w:rPr>
        <w:t xml:space="preserve">an analytical solution of the </w:t>
      </w:r>
      <w:r w:rsidR="00A26235" w:rsidRPr="009F5AF2">
        <w:rPr>
          <w:i/>
          <w:color w:val="000000" w:themeColor="text1"/>
          <w:szCs w:val="22"/>
        </w:rPr>
        <w:t>integrated</w:t>
      </w:r>
      <w:r w:rsidR="00A26235" w:rsidRPr="009F5AF2">
        <w:rPr>
          <w:color w:val="000000" w:themeColor="text1"/>
          <w:szCs w:val="22"/>
        </w:rPr>
        <w:t xml:space="preserve"> Michaelis-Menten equation based on the Lambert </w:t>
      </w:r>
      <w:r w:rsidR="00A26235" w:rsidRPr="009F5AF2">
        <w:rPr>
          <w:color w:val="000000" w:themeColor="text1"/>
          <w:szCs w:val="22"/>
          <w:lang w:val="el-GR"/>
        </w:rPr>
        <w:t>ω</w:t>
      </w:r>
      <w:r w:rsidR="00A26235" w:rsidRPr="009F5AF2">
        <w:rPr>
          <w:color w:val="000000" w:themeColor="text1"/>
          <w:szCs w:val="22"/>
          <w:lang w:val="en-GB"/>
        </w:rPr>
        <w:t xml:space="preserve"> </w:t>
      </w:r>
      <w:r w:rsidR="00A26235" w:rsidRPr="009F5AF2">
        <w:rPr>
          <w:color w:val="000000" w:themeColor="text1"/>
          <w:szCs w:val="22"/>
        </w:rPr>
        <w:t>function</w:t>
      </w:r>
      <w:r w:rsidR="00A26235">
        <w:rPr>
          <w:color w:val="000000" w:themeColor="text1"/>
          <w:szCs w:val="22"/>
        </w:rPr>
        <w:t>, as described before by</w:t>
      </w:r>
      <w:r w:rsidR="00E648D5" w:rsidRPr="009F5AF2">
        <w:rPr>
          <w:color w:val="000000" w:themeColor="text1"/>
          <w:szCs w:val="22"/>
        </w:rPr>
        <w:t xml:space="preserve"> </w:t>
      </w:r>
      <w:proofErr w:type="spellStart"/>
      <w:r w:rsidR="00E648D5" w:rsidRPr="009F5AF2">
        <w:rPr>
          <w:color w:val="000000" w:themeColor="text1"/>
          <w:szCs w:val="22"/>
        </w:rPr>
        <w:t>Goudar</w:t>
      </w:r>
      <w:proofErr w:type="spellEnd"/>
      <w:r w:rsidR="00E648D5" w:rsidRPr="009F5AF2">
        <w:rPr>
          <w:color w:val="000000" w:themeColor="text1"/>
          <w:szCs w:val="22"/>
        </w:rPr>
        <w:t xml:space="preserve"> </w:t>
      </w:r>
      <w:r w:rsidR="00E648D5" w:rsidRPr="009F5AF2">
        <w:rPr>
          <w:i/>
          <w:iCs/>
          <w:color w:val="000000" w:themeColor="text1"/>
          <w:szCs w:val="22"/>
        </w:rPr>
        <w:t>et al</w:t>
      </w:r>
      <w:hyperlink w:anchor="_ENREF_47" w:tooltip="Goudar, 1999 #146" w:history="1">
        <w:r w:rsidR="00EB2A40">
          <w:rPr>
            <w:color w:val="000000" w:themeColor="text1"/>
            <w:szCs w:val="22"/>
          </w:rPr>
          <w:fldChar w:fldCharType="begin"/>
        </w:r>
        <w:r w:rsidR="00EB2A40">
          <w:rPr>
            <w:color w:val="000000" w:themeColor="text1"/>
            <w:szCs w:val="22"/>
          </w:rPr>
          <w:instrText xml:space="preserve"> ADDIN EN.CITE &lt;EndNote&gt;&lt;Cite&gt;&lt;Author&gt;Goudar&lt;/Author&gt;&lt;Year&gt;1999&lt;/Year&gt;&lt;RecNum&gt;146&lt;/RecNum&gt;&lt;IDText&gt;r04995&lt;/IDText&gt;&lt;DisplayText&gt;&lt;style face="superscript"&gt;47&lt;/style&gt;&lt;/DisplayText&gt;&lt;record&gt;&lt;rec-number&gt;146&lt;/rec-number&gt;&lt;foreign-keys&gt;&lt;key app="EN" db-id="tr0dtzxwjwedv6ezad9xeat5xeddv5ad9ser" timestamp="1572498171"&gt;146&lt;/key&gt;&lt;/foreign-keys&gt;&lt;ref-type name="Journal Article"&gt;17&lt;/ref-type&gt;&lt;contributors&gt;&lt;authors&gt;&lt;author&gt;Goudar, C T&lt;/author&gt;&lt;author&gt;Sonnad, J R&lt;/author&gt;&lt;author&gt;Duggleby, R G&lt;/author&gt;&lt;/authors&gt;&lt;/contributors&gt;&lt;auth-address&gt;School of Civil Engineering and Environmental Science, University of Oklahoma, Norman 73019, USA.&lt;/auth-address&gt;&lt;titles&gt;&lt;title&gt;Parameter estimation using a direct solution of the integrated Michaelis-Menten equation.&lt;/title&gt;&lt;secondary-title&gt;Biochimica et Biophysica Acta&lt;/secondary-title&gt;&lt;/titles&gt;&lt;periodical&gt;&lt;full-title&gt;Biochimica et biophysica acta&lt;/full-title&gt;&lt;/periodical&gt;&lt;pages&gt;377-383&lt;/pages&gt;&lt;volume&gt;1429&lt;/volume&gt;&lt;number&gt;2&lt;/number&gt;&lt;dates&gt;&lt;year&gt;1999&lt;/year&gt;&lt;pub-dates&gt;&lt;date&gt;Feb 11&lt;/date&gt;&lt;/pub-dates&gt;&lt;/dates&gt;&lt;accession-num&gt;9989222&lt;/accession-num&gt;&lt;label&gt;r04995&lt;/label&gt;&lt;urls&gt;&lt;related-urls&gt;&lt;url&gt;http://eutils.ncbi.nlm.nih.gov/entrez/eutils/elink.fcgi?dbfrom=pubmed&amp;amp;amp;id=9989222&amp;amp;amp;retmode=ref&amp;amp;amp;cmd=prlinks&lt;/url&gt;&lt;/related-urls&gt;&lt;pdf-urls&gt;&lt;url&gt;file://localhost/localhost/localhost/Users/tperica/Documents/Papers2/Articles/1999/Goudar/Biochimica%252520et%252520biophysica%252520acta%2525201999%252520Goudar.pdf&lt;/url&gt;&lt;/pdf-urls&gt;&lt;/urls&gt;&lt;custom3&gt;papers2://publication/uuid/3833DF3C-5C61-4F08-82F8-6183AF5F65F7&lt;/custom3&gt;&lt;language&gt;English&lt;/language&gt;&lt;/record&gt;&lt;/Cite&gt;&lt;/EndNote&gt;</w:instrText>
        </w:r>
        <w:r w:rsidR="00EB2A40">
          <w:rPr>
            <w:color w:val="000000" w:themeColor="text1"/>
            <w:szCs w:val="22"/>
          </w:rPr>
          <w:fldChar w:fldCharType="separate"/>
        </w:r>
        <w:r w:rsidR="00EB2A40" w:rsidRPr="00EB2A40">
          <w:rPr>
            <w:noProof/>
            <w:color w:val="000000" w:themeColor="text1"/>
            <w:szCs w:val="22"/>
            <w:vertAlign w:val="superscript"/>
          </w:rPr>
          <w:t>47</w:t>
        </w:r>
        <w:r w:rsidR="00EB2A40">
          <w:rPr>
            <w:color w:val="000000" w:themeColor="text1"/>
            <w:szCs w:val="22"/>
          </w:rPr>
          <w:fldChar w:fldCharType="end"/>
        </w:r>
      </w:hyperlink>
      <w:r w:rsidR="00E648D5" w:rsidRPr="009F5AF2">
        <w:rPr>
          <w:color w:val="000000" w:themeColor="text1"/>
          <w:szCs w:val="22"/>
        </w:rPr>
        <w:t xml:space="preserve"> </w:t>
      </w:r>
      <w:r w:rsidR="00A26235">
        <w:rPr>
          <w:color w:val="000000" w:themeColor="text1"/>
          <w:szCs w:val="22"/>
        </w:rPr>
        <w:t>to estimate</w:t>
      </w:r>
      <w:r w:rsidR="00E648D5" w:rsidRPr="009F5AF2">
        <w:rPr>
          <w:color w:val="000000" w:themeColor="text1"/>
          <w:szCs w:val="22"/>
        </w:rPr>
        <w:t xml:space="preserve"> </w:t>
      </w:r>
      <w:r w:rsidR="00A26235">
        <w:rPr>
          <w:color w:val="000000" w:themeColor="text1"/>
          <w:szCs w:val="22"/>
        </w:rPr>
        <w:t>the</w:t>
      </w:r>
      <w:r w:rsidR="00A26235" w:rsidRPr="009F5AF2">
        <w:rPr>
          <w:color w:val="000000" w:themeColor="text1"/>
          <w:szCs w:val="22"/>
        </w:rPr>
        <w:t xml:space="preserve"> </w:t>
      </w:r>
      <w:proofErr w:type="spellStart"/>
      <w:r w:rsidR="00E648D5" w:rsidRPr="009F5AF2">
        <w:rPr>
          <w:bCs/>
          <w:color w:val="000000" w:themeColor="text1"/>
          <w:szCs w:val="22"/>
        </w:rPr>
        <w:t>k</w:t>
      </w:r>
      <w:r w:rsidR="00E648D5" w:rsidRPr="009F5AF2">
        <w:rPr>
          <w:bCs/>
          <w:color w:val="000000" w:themeColor="text1"/>
          <w:szCs w:val="22"/>
          <w:vertAlign w:val="subscript"/>
        </w:rPr>
        <w:t>cat</w:t>
      </w:r>
      <w:proofErr w:type="spellEnd"/>
      <w:r w:rsidR="00E648D5" w:rsidRPr="009F5AF2">
        <w:rPr>
          <w:bCs/>
          <w:color w:val="000000" w:themeColor="text1"/>
          <w:szCs w:val="22"/>
        </w:rPr>
        <w:t xml:space="preserve"> and K</w:t>
      </w:r>
      <w:r w:rsidR="00E648D5" w:rsidRPr="009F5AF2">
        <w:rPr>
          <w:bCs/>
          <w:color w:val="000000" w:themeColor="text1"/>
          <w:szCs w:val="22"/>
          <w:vertAlign w:val="subscript"/>
        </w:rPr>
        <w:t>m</w:t>
      </w:r>
      <w:r w:rsidR="00A26235">
        <w:rPr>
          <w:color w:val="000000" w:themeColor="text1"/>
          <w:szCs w:val="22"/>
        </w:rPr>
        <w:t xml:space="preserve"> of GAP-mediated GTP hydrolysis</w:t>
      </w:r>
      <w:r w:rsidR="00E648D5" w:rsidRPr="009F5AF2">
        <w:rPr>
          <w:color w:val="000000" w:themeColor="text1"/>
          <w:szCs w:val="22"/>
        </w:rPr>
        <w:t xml:space="preserve">. </w:t>
      </w:r>
    </w:p>
    <w:p w14:paraId="13C3FD3D" w14:textId="267BB047" w:rsidR="008C3410" w:rsidRPr="009F5AF2" w:rsidRDefault="008C3410" w:rsidP="00EA1802">
      <w:pPr>
        <w:rPr>
          <w:color w:val="000000" w:themeColor="text1"/>
        </w:rPr>
      </w:pPr>
      <w:r w:rsidRPr="009F5AF2">
        <w:rPr>
          <w:color w:val="000000" w:themeColor="text1"/>
        </w:rPr>
        <w:lastRenderedPageBreak/>
        <w:t xml:space="preserve">The curves were fit </w:t>
      </w:r>
      <w:r w:rsidR="00EA1802" w:rsidRPr="009F5AF2">
        <w:rPr>
          <w:color w:val="000000" w:themeColor="text1"/>
        </w:rPr>
        <w:t>with the custom-made software DELA</w:t>
      </w:r>
      <w:hyperlink w:anchor="_ENREF_48" w:tooltip="Malaby, 2015 #217" w:history="1">
        <w:r w:rsidR="00EB2A40">
          <w:rPr>
            <w:color w:val="000000" w:themeColor="text1"/>
          </w:rPr>
          <w:fldChar w:fldCharType="begin"/>
        </w:r>
        <w:r w:rsidR="00EB2A40">
          <w:rPr>
            <w:color w:val="000000" w:themeColor="text1"/>
          </w:rPr>
          <w:instrText xml:space="preserve"> ADDIN EN.CITE &lt;EndNote&gt;&lt;Cite&gt;&lt;Author&gt;Malaby&lt;/Author&gt;&lt;Year&gt;2015&lt;/Year&gt;&lt;RecNum&gt;217&lt;/RecNum&gt;&lt;IDText&gt;r05863&lt;/IDText&gt;&lt;DisplayText&gt;&lt;style face="superscript"&gt;48&lt;/style&gt;&lt;/DisplayText&gt;&lt;record&gt;&lt;rec-number&gt;217&lt;/rec-number&gt;&lt;foreign-keys&gt;&lt;key app="EN" db-id="tr0dtzxwjwedv6ezad9xeat5xeddv5ad9ser" timestamp="1597794372"&gt;217&lt;/key&gt;&lt;/foreign-keys&gt;&lt;ref-type name="Journal Article"&gt;17&lt;/ref-type&gt;&lt;contributors&gt;&lt;authors&gt;&lt;author&gt;Malaby, A W&lt;/author&gt;&lt;author&gt;Chakravarthy, S&lt;/author&gt;&lt;author&gt;Irving, T C&lt;/author&gt;&lt;author&gt;Kathuria, S V&lt;/author&gt;&lt;author&gt;Bilsel, O&lt;/author&gt;&lt;author&gt;Lambright, D G&lt;/author&gt;&lt;author&gt;IUCr&lt;/author&gt;&lt;/authors&gt;&lt;/contributors&gt;&lt;titles&gt;&lt;title&gt;Methods for analysis of size-exclusion chromatography–small-angle X-ray scattering and reconstruction of protein scattering&lt;/title&gt;&lt;secondary-title&gt;Journal of applied crystallography&lt;/secondary-title&gt;&lt;/titles&gt;&lt;periodical&gt;&lt;full-title&gt;Journal of applied crystallography&lt;/full-title&gt;&lt;/periodical&gt;&lt;pages&gt;1102-1113&lt;/pages&gt;&lt;volume&gt;48&lt;/volume&gt;&lt;number&gt;4&lt;/number&gt;&lt;dates&gt;&lt;year&gt;2015&lt;/year&gt;&lt;pub-dates&gt;&lt;date&gt;Aug 01&lt;/date&gt;&lt;/pub-dates&gt;&lt;/dates&gt;&lt;publisher&gt;International Union of Crystallography&lt;/publisher&gt;&lt;label&gt;r05863&lt;/label&gt;&lt;work-type&gt;research papers&lt;/work-type&gt;&lt;urls&gt;&lt;related-urls&gt;&lt;url&gt;http://journals.iucr.org/j/issues/2015/04/00/vg5013/vg5013sup1.pdf&lt;/url&gt;&lt;/related-urls&gt;&lt;/urls&gt;&lt;custom3&gt;papers2://publication/uuid/7E59E92C-0EC7-415F-8F58-50AAD7AB2490&lt;/custom3&gt;&lt;electronic-resource-num&gt;10.1107/S1600576715010420&lt;/electronic-resource-num&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48</w:t>
        </w:r>
        <w:r w:rsidR="00EB2A40">
          <w:rPr>
            <w:color w:val="000000" w:themeColor="text1"/>
          </w:rPr>
          <w:fldChar w:fldCharType="end"/>
        </w:r>
      </w:hyperlink>
      <w:r w:rsidR="00EA1802" w:rsidRPr="009F5AF2">
        <w:rPr>
          <w:color w:val="000000" w:themeColor="text1"/>
        </w:rPr>
        <w:t>.</w:t>
      </w:r>
      <w:r w:rsidR="00F21F0E" w:rsidRPr="009F5AF2">
        <w:rPr>
          <w:color w:val="000000" w:themeColor="text1"/>
        </w:rPr>
        <w:t xml:space="preserve"> Examples of full reaction progress curves and their integrated Michaelis-Menten fits are show</w:t>
      </w:r>
      <w:r w:rsidR="000B1DD9">
        <w:rPr>
          <w:color w:val="000000" w:themeColor="text1"/>
        </w:rPr>
        <w:t>n</w:t>
      </w:r>
      <w:r w:rsidR="00F21F0E" w:rsidRPr="009F5AF2">
        <w:rPr>
          <w:color w:val="000000" w:themeColor="text1"/>
        </w:rPr>
        <w:t xml:space="preserve"> in </w:t>
      </w:r>
      <w:r w:rsidR="00F21F0E" w:rsidRPr="009F5AF2">
        <w:rPr>
          <w:b/>
          <w:color w:val="000000" w:themeColor="text1"/>
        </w:rPr>
        <w:t>Supplementary File 1 Fig. 3</w:t>
      </w:r>
      <w:r w:rsidR="00F21F0E" w:rsidRPr="009F5AF2">
        <w:rPr>
          <w:color w:val="000000" w:themeColor="text1"/>
        </w:rPr>
        <w:t>.</w:t>
      </w:r>
    </w:p>
    <w:p w14:paraId="7EB678A6" w14:textId="28C2F1A2" w:rsidR="0096618A" w:rsidRPr="009F5AF2" w:rsidRDefault="0096618A" w:rsidP="00EA1802">
      <w:pPr>
        <w:rPr>
          <w:color w:val="000000" w:themeColor="text1"/>
        </w:rPr>
      </w:pPr>
      <w:r w:rsidRPr="009F5AF2">
        <w:rPr>
          <w:color w:val="000000" w:themeColor="text1"/>
        </w:rPr>
        <w:t xml:space="preserve">For most mutants a concentration of 1 </w:t>
      </w:r>
      <w:proofErr w:type="spellStart"/>
      <w:r w:rsidRPr="009F5AF2">
        <w:rPr>
          <w:color w:val="000000" w:themeColor="text1"/>
        </w:rPr>
        <w:t>nM</w:t>
      </w:r>
      <w:proofErr w:type="spellEnd"/>
      <w:r w:rsidRPr="009F5AF2">
        <w:rPr>
          <w:color w:val="000000" w:themeColor="text1"/>
        </w:rPr>
        <w:t xml:space="preserve"> GAP (SpRna1, Rna1 from </w:t>
      </w:r>
      <w:r w:rsidRPr="009F5AF2">
        <w:rPr>
          <w:i/>
          <w:color w:val="000000" w:themeColor="text1"/>
        </w:rPr>
        <w:t>S. pombe</w:t>
      </w:r>
      <w:r w:rsidRPr="009F5AF2">
        <w:rPr>
          <w:color w:val="000000" w:themeColor="text1"/>
        </w:rPr>
        <w:t xml:space="preserve">) was used. In order to run the time courses to completion, for mutants with low </w:t>
      </w:r>
      <w:proofErr w:type="spellStart"/>
      <w:r w:rsidRPr="009F5AF2">
        <w:rPr>
          <w:color w:val="000000" w:themeColor="text1"/>
        </w:rPr>
        <w:t>k</w:t>
      </w:r>
      <w:r w:rsidRPr="009F5AF2">
        <w:rPr>
          <w:color w:val="000000" w:themeColor="text1"/>
          <w:vertAlign w:val="subscript"/>
        </w:rPr>
        <w:t>cat</w:t>
      </w:r>
      <w:proofErr w:type="spellEnd"/>
      <w:r w:rsidRPr="009F5AF2">
        <w:rPr>
          <w:color w:val="000000" w:themeColor="text1"/>
        </w:rPr>
        <w:t>/K</w:t>
      </w:r>
      <w:r w:rsidRPr="009F5AF2">
        <w:rPr>
          <w:color w:val="000000" w:themeColor="text1"/>
          <w:vertAlign w:val="subscript"/>
        </w:rPr>
        <w:t>m</w:t>
      </w:r>
      <w:r w:rsidRPr="009F5AF2">
        <w:rPr>
          <w:color w:val="000000" w:themeColor="text1"/>
        </w:rPr>
        <w:t xml:space="preserve"> enzyme concentrations of 2-5 </w:t>
      </w:r>
      <w:proofErr w:type="spellStart"/>
      <w:r w:rsidRPr="009F5AF2">
        <w:rPr>
          <w:color w:val="000000" w:themeColor="text1"/>
        </w:rPr>
        <w:t>nM</w:t>
      </w:r>
      <w:proofErr w:type="spellEnd"/>
      <w:r w:rsidRPr="009F5AF2">
        <w:rPr>
          <w:color w:val="000000" w:themeColor="text1"/>
        </w:rPr>
        <w:t xml:space="preserve"> were used. Initially we collected time course data for all Gsp1 variants at approximately 8 </w:t>
      </w:r>
      <w:proofErr w:type="spellStart"/>
      <w:r w:rsidRPr="009F5AF2">
        <w:rPr>
          <w:color w:val="000000" w:themeColor="text1"/>
        </w:rPr>
        <w:t>μM</w:t>
      </w:r>
      <w:proofErr w:type="spellEnd"/>
      <w:r w:rsidRPr="009F5AF2">
        <w:rPr>
          <w:color w:val="000000" w:themeColor="text1"/>
        </w:rPr>
        <w:t xml:space="preserve"> concentration of loaded Gsp</w:t>
      </w:r>
      <w:proofErr w:type="gramStart"/>
      <w:r w:rsidRPr="009F5AF2">
        <w:rPr>
          <w:color w:val="000000" w:themeColor="text1"/>
        </w:rPr>
        <w:t>1:GTP</w:t>
      </w:r>
      <w:proofErr w:type="gramEnd"/>
      <w:r w:rsidRPr="009F5AF2">
        <w:rPr>
          <w:color w:val="000000" w:themeColor="text1"/>
        </w:rPr>
        <w:t xml:space="preserve"> with 1 </w:t>
      </w:r>
      <w:proofErr w:type="spellStart"/>
      <w:r w:rsidRPr="009F5AF2">
        <w:rPr>
          <w:color w:val="000000" w:themeColor="text1"/>
        </w:rPr>
        <w:t>nM</w:t>
      </w:r>
      <w:proofErr w:type="spellEnd"/>
      <w:r w:rsidRPr="009F5AF2">
        <w:rPr>
          <w:color w:val="000000" w:themeColor="text1"/>
        </w:rPr>
        <w:t xml:space="preserve"> GAP and 20 </w:t>
      </w:r>
      <w:proofErr w:type="spellStart"/>
      <w:r w:rsidRPr="009F5AF2">
        <w:rPr>
          <w:color w:val="000000" w:themeColor="text1"/>
        </w:rPr>
        <w:t>μM</w:t>
      </w:r>
      <w:proofErr w:type="spellEnd"/>
      <w:r w:rsidRPr="009F5AF2">
        <w:rPr>
          <w:color w:val="000000" w:themeColor="text1"/>
        </w:rPr>
        <w:t xml:space="preserve"> phosphate sensor. If the estimated K</w:t>
      </w:r>
      <w:r w:rsidRPr="009F5AF2">
        <w:rPr>
          <w:color w:val="000000" w:themeColor="text1"/>
          <w:vertAlign w:val="subscript"/>
        </w:rPr>
        <w:t>m</w:t>
      </w:r>
      <w:r w:rsidRPr="009F5AF2">
        <w:rPr>
          <w:color w:val="000000" w:themeColor="text1"/>
        </w:rPr>
        <w:t xml:space="preserve"> was higher than 1 </w:t>
      </w:r>
      <w:proofErr w:type="spellStart"/>
      <w:r w:rsidRPr="009F5AF2">
        <w:rPr>
          <w:color w:val="000000" w:themeColor="text1"/>
        </w:rPr>
        <w:t>μM</w:t>
      </w:r>
      <w:proofErr w:type="spellEnd"/>
      <w:r w:rsidRPr="009F5AF2">
        <w:rPr>
          <w:color w:val="000000" w:themeColor="text1"/>
        </w:rPr>
        <w:t>, we repeated the time course kinetic experiments with higher concentration of Gsp</w:t>
      </w:r>
      <w:proofErr w:type="gramStart"/>
      <w:r w:rsidRPr="009F5AF2">
        <w:rPr>
          <w:color w:val="000000" w:themeColor="text1"/>
        </w:rPr>
        <w:t>1:GTP</w:t>
      </w:r>
      <w:proofErr w:type="gramEnd"/>
      <w:r w:rsidRPr="009F5AF2">
        <w:rPr>
          <w:color w:val="000000" w:themeColor="text1"/>
        </w:rPr>
        <w:t xml:space="preserve"> of approximately tenfold above the K</w:t>
      </w:r>
      <w:r w:rsidRPr="009F5AF2">
        <w:rPr>
          <w:color w:val="000000" w:themeColor="text1"/>
          <w:vertAlign w:val="subscript"/>
        </w:rPr>
        <w:t>m</w:t>
      </w:r>
      <w:r w:rsidRPr="009F5AF2">
        <w:rPr>
          <w:color w:val="000000" w:themeColor="text1"/>
        </w:rPr>
        <w:t xml:space="preserve">. </w:t>
      </w:r>
    </w:p>
    <w:p w14:paraId="669EE3A8" w14:textId="5829E8C1" w:rsidR="0096618A" w:rsidRPr="009F5AF2" w:rsidRDefault="0096618A" w:rsidP="00EA1802">
      <w:pPr>
        <w:rPr>
          <w:color w:val="000000" w:themeColor="text1"/>
        </w:rPr>
      </w:pPr>
      <w:r w:rsidRPr="009F5AF2">
        <w:rPr>
          <w:color w:val="000000" w:themeColor="text1"/>
        </w:rPr>
        <w:t xml:space="preserve">The Michaelis Menten </w:t>
      </w:r>
      <w:proofErr w:type="spellStart"/>
      <w:r w:rsidRPr="009F5AF2">
        <w:rPr>
          <w:color w:val="000000" w:themeColor="text1"/>
        </w:rPr>
        <w:t>k</w:t>
      </w:r>
      <w:r w:rsidRPr="009F5AF2">
        <w:rPr>
          <w:color w:val="000000" w:themeColor="text1"/>
          <w:vertAlign w:val="subscript"/>
        </w:rPr>
        <w:t>cat</w:t>
      </w:r>
      <w:proofErr w:type="spellEnd"/>
      <w:r w:rsidRPr="009F5AF2">
        <w:rPr>
          <w:color w:val="000000" w:themeColor="text1"/>
        </w:rPr>
        <w:t xml:space="preserve"> and K</w:t>
      </w:r>
      <w:r w:rsidRPr="009F5AF2">
        <w:rPr>
          <w:color w:val="000000" w:themeColor="text1"/>
          <w:vertAlign w:val="subscript"/>
        </w:rPr>
        <w:t>m</w:t>
      </w:r>
      <w:r w:rsidRPr="009F5AF2">
        <w:rPr>
          <w:color w:val="000000" w:themeColor="text1"/>
        </w:rPr>
        <w:t xml:space="preserve"> parameters and their standard deviations were calculated from at least three technical replicates from two or more </w:t>
      </w:r>
      <w:r w:rsidR="007822E2" w:rsidRPr="009F5AF2">
        <w:rPr>
          <w:color w:val="000000" w:themeColor="text1"/>
        </w:rPr>
        <w:t xml:space="preserve">independently </w:t>
      </w:r>
      <w:r w:rsidRPr="009F5AF2">
        <w:rPr>
          <w:color w:val="000000" w:themeColor="text1"/>
        </w:rPr>
        <w:t>GTP-loaded Gsp1 samples (</w:t>
      </w:r>
      <w:r w:rsidRPr="009F5AF2">
        <w:rPr>
          <w:b/>
          <w:color w:val="000000" w:themeColor="text1"/>
        </w:rPr>
        <w:t>Supplementary File 1 Table 6</w:t>
      </w:r>
      <w:r w:rsidRPr="009F5AF2">
        <w:rPr>
          <w:color w:val="000000" w:themeColor="text1"/>
        </w:rPr>
        <w:t>).</w:t>
      </w:r>
    </w:p>
    <w:p w14:paraId="3CBDBBE9" w14:textId="77777777" w:rsidR="00EA1802" w:rsidRPr="009F5AF2" w:rsidRDefault="00EA1802" w:rsidP="00EA1802">
      <w:pPr>
        <w:pStyle w:val="Heading4"/>
      </w:pPr>
      <w:r w:rsidRPr="009F5AF2">
        <w:t>Kinetic measurements of Srm1 mediated nucleotide exchange.</w:t>
      </w:r>
    </w:p>
    <w:p w14:paraId="181CAA1F" w14:textId="5B3A5576" w:rsidR="00651892" w:rsidRPr="009F5AF2" w:rsidRDefault="00EA1802" w:rsidP="00EA1802">
      <w:pPr>
        <w:rPr>
          <w:color w:val="000000" w:themeColor="text1"/>
        </w:rPr>
      </w:pPr>
      <w:r w:rsidRPr="009F5AF2">
        <w:rPr>
          <w:color w:val="000000" w:themeColor="text1"/>
        </w:rPr>
        <w:t xml:space="preserve">Kinetic parameters of GEF mediated nucleotide exchange were determined using </w:t>
      </w:r>
      <w:r w:rsidR="00E700DE" w:rsidRPr="009F5AF2">
        <w:rPr>
          <w:color w:val="000000" w:themeColor="text1"/>
        </w:rPr>
        <w:t xml:space="preserve">a </w:t>
      </w:r>
      <w:r w:rsidRPr="009F5AF2">
        <w:rPr>
          <w:color w:val="000000" w:themeColor="text1"/>
        </w:rPr>
        <w:t>fluorescence resonance energy transfer (FRET) based protocol</w:t>
      </w:r>
      <w:hyperlink w:anchor="_ENREF_49" w:tooltip="Klebe, 1995 #161" w:history="1">
        <w:r w:rsidR="00EB2A40">
          <w:rPr>
            <w:color w:val="000000" w:themeColor="text1"/>
          </w:rPr>
          <w:fldChar w:fldCharType="begin"/>
        </w:r>
        <w:r w:rsidR="00EB2A40">
          <w:rPr>
            <w:color w:val="000000" w:themeColor="text1"/>
          </w:rPr>
          <w:instrText xml:space="preserve"> ADDIN EN.CITE &lt;EndNote&gt;&lt;Cite&gt;&lt;Author&gt;Klebe&lt;/Author&gt;&lt;Year&gt;1995&lt;/Year&gt;&lt;RecNum&gt;161&lt;/RecNum&gt;&lt;IDText&gt;r04255&lt;/IDText&gt;&lt;DisplayText&gt;&lt;style face="superscript"&gt;49&lt;/style&gt;&lt;/DisplayText&gt;&lt;record&gt;&lt;rec-number&gt;161&lt;/rec-number&gt;&lt;foreign-keys&gt;&lt;key app="EN" db-id="tr0dtzxwjwedv6ezad9xeat5xeddv5ad9ser" timestamp="1572498171"&gt;161&lt;/key&gt;&lt;/foreign-keys&gt;&lt;ref-type name="Journal Article"&gt;17&lt;/ref-type&gt;&lt;contributors&gt;&lt;authors&gt;&lt;author&gt;Klebe, C&lt;/author&gt;&lt;author&gt;Bischoff, F R&lt;/author&gt;&lt;author&gt;Ponstingl, H&lt;/author&gt;&lt;author&gt;Wittinghofer, A&lt;/author&gt;&lt;/authors&gt;&lt;/contributors&gt;&lt;auth-address&gt;Max-Planck-Institut für molekulare Physiologie, Dortmund, Germany.&lt;/auth-address&gt;&lt;titles&gt;&lt;title&gt;Interaction of the nuclear GTP-binding protein Ran with its regulatory proteins RCC1 and RanGAP1.&lt;/title&gt;&lt;secondary-title&gt;Biochemistry&lt;/secondary-title&gt;&lt;/titles&gt;&lt;periodical&gt;&lt;full-title&gt;Biochemistry&lt;/full-title&gt;&lt;/periodical&gt;&lt;pages&gt;639-647&lt;/pages&gt;&lt;volume&gt;34&lt;/volume&gt;&lt;number&gt;2&lt;/number&gt;&lt;dates&gt;&lt;year&gt;1995&lt;/year&gt;&lt;pub-dates&gt;&lt;date&gt;Feb 17&lt;/date&gt;&lt;/pub-dates&gt;&lt;/dates&gt;&lt;accession-num&gt;7819259&lt;/accession-num&gt;&lt;label&gt;r04255&lt;/label&gt;&lt;urls&gt;&lt;related-urls&gt;&lt;url&gt;http://eutils.ncbi.nlm.nih.gov/entrez/eutils/elink.fcgi?dbfrom=pubmed&amp;amp;amp;id=7819259&amp;amp;amp;retmode=ref&amp;amp;amp;cmd=prlinks&lt;/url&gt;&lt;/related-urls&gt;&lt;pdf-urls&gt;&lt;url&gt;file://localhost/localhost/Users/tperica/Documents/Papers2/Articles/1995/Klebe/Biochemistry%25201995%2520Klebe-1.pdf&lt;/url&gt;&lt;/pdf-urls&gt;&lt;/urls&gt;&lt;custom3&gt;papers2://publication/uuid/40EA1C7D-611B-4941-A142-6C74722D5389&lt;/custom3&gt;&lt;language&gt;English&lt;/language&gt;&lt;/record&gt;&lt;/Cite&gt;&lt;/EndNote&gt;</w:instrText>
        </w:r>
        <w:r w:rsidR="00EB2A40">
          <w:rPr>
            <w:color w:val="000000" w:themeColor="text1"/>
          </w:rPr>
          <w:fldChar w:fldCharType="separate"/>
        </w:r>
        <w:r w:rsidR="00EB2A40" w:rsidRPr="00EB2A40">
          <w:rPr>
            <w:noProof/>
            <w:color w:val="000000" w:themeColor="text1"/>
            <w:vertAlign w:val="superscript"/>
          </w:rPr>
          <w:t>49</w:t>
        </w:r>
        <w:r w:rsidR="00EB2A40">
          <w:rPr>
            <w:color w:val="000000" w:themeColor="text1"/>
          </w:rPr>
          <w:fldChar w:fldCharType="end"/>
        </w:r>
      </w:hyperlink>
      <w:r w:rsidRPr="009F5AF2">
        <w:rPr>
          <w:color w:val="000000" w:themeColor="text1"/>
        </w:rPr>
        <w:t xml:space="preserve">. Nucleotide exchange from GDP to </w:t>
      </w:r>
      <w:proofErr w:type="spellStart"/>
      <w:r w:rsidRPr="009F5AF2">
        <w:rPr>
          <w:color w:val="000000" w:themeColor="text1"/>
        </w:rPr>
        <w:t>mant</w:t>
      </w:r>
      <w:proofErr w:type="spellEnd"/>
      <w:r w:rsidRPr="009F5AF2">
        <w:rPr>
          <w:color w:val="000000" w:themeColor="text1"/>
        </w:rPr>
        <w:t>-GTP (2'-(or-3')-O-(N-</w:t>
      </w:r>
      <w:proofErr w:type="spellStart"/>
      <w:r w:rsidRPr="009F5AF2">
        <w:rPr>
          <w:color w:val="000000" w:themeColor="text1"/>
        </w:rPr>
        <w:t>Methylanthraniloyl</w:t>
      </w:r>
      <w:proofErr w:type="spellEnd"/>
      <w:r w:rsidRPr="009F5AF2">
        <w:rPr>
          <w:color w:val="000000" w:themeColor="text1"/>
        </w:rPr>
        <w:t>) Guanosine 5</w:t>
      </w:r>
      <w:r w:rsidR="00595E9E" w:rsidRPr="009F5AF2">
        <w:rPr>
          <w:color w:val="000000" w:themeColor="text1"/>
        </w:rPr>
        <w:t>′</w:t>
      </w:r>
      <w:r w:rsidRPr="009F5AF2">
        <w:rPr>
          <w:color w:val="000000" w:themeColor="text1"/>
        </w:rPr>
        <w:t xml:space="preserve">-Triphosphate, CAT # NU-206L, Jena Biosciences) was monitored by measuring a decrease in intrinsic Gsp1 tryptophan fluorescence (295 nm excitation, 335 nm detection) due to FRET upon binding of the </w:t>
      </w:r>
      <w:proofErr w:type="spellStart"/>
      <w:r w:rsidRPr="009F5AF2">
        <w:rPr>
          <w:color w:val="000000" w:themeColor="text1"/>
        </w:rPr>
        <w:t>mant</w:t>
      </w:r>
      <w:proofErr w:type="spellEnd"/>
      <w:r w:rsidRPr="009F5AF2">
        <w:rPr>
          <w:color w:val="000000" w:themeColor="text1"/>
        </w:rPr>
        <w:t xml:space="preserve"> group. Each time course was measured in GEF assay buffer (40 mM HEPES pH 7.5, 100 mM NaCl, 4 mM MgCl</w:t>
      </w:r>
      <w:r w:rsidRPr="009F5AF2">
        <w:rPr>
          <w:color w:val="000000" w:themeColor="text1"/>
          <w:vertAlign w:val="subscript"/>
        </w:rPr>
        <w:t>2</w:t>
      </w:r>
      <w:r w:rsidRPr="009F5AF2">
        <w:rPr>
          <w:color w:val="000000" w:themeColor="text1"/>
        </w:rPr>
        <w:t xml:space="preserve">, 1 mM </w:t>
      </w:r>
      <w:r w:rsidRPr="009F5AF2">
        <w:rPr>
          <w:color w:val="000000" w:themeColor="text1"/>
          <w:lang w:val="en-GB"/>
        </w:rPr>
        <w:t>Dithiothreitol</w:t>
      </w:r>
      <w:r w:rsidRPr="009F5AF2">
        <w:rPr>
          <w:color w:val="000000" w:themeColor="text1"/>
        </w:rPr>
        <w:t xml:space="preserve">) with excess of </w:t>
      </w:r>
      <w:proofErr w:type="spellStart"/>
      <w:r w:rsidRPr="009F5AF2">
        <w:rPr>
          <w:color w:val="000000" w:themeColor="text1"/>
        </w:rPr>
        <w:t>mant</w:t>
      </w:r>
      <w:proofErr w:type="spellEnd"/>
      <w:r w:rsidRPr="009F5AF2">
        <w:rPr>
          <w:color w:val="000000" w:themeColor="text1"/>
        </w:rPr>
        <w:t xml:space="preserve">-GTP. </w:t>
      </w:r>
    </w:p>
    <w:p w14:paraId="15971CEA" w14:textId="6295038D" w:rsidR="00274E89" w:rsidRPr="003142DC" w:rsidRDefault="00EA1802" w:rsidP="003142DC">
      <w:pPr>
        <w:rPr>
          <w:color w:val="000000" w:themeColor="text1"/>
        </w:rPr>
      </w:pPr>
      <w:r w:rsidRPr="009F5AF2">
        <w:rPr>
          <w:color w:val="000000" w:themeColor="text1"/>
        </w:rPr>
        <w:t xml:space="preserve">All kinetic measurements were done at 30ºC in 100 </w:t>
      </w:r>
      <w:proofErr w:type="spellStart"/>
      <w:r w:rsidRPr="009F5AF2">
        <w:rPr>
          <w:color w:val="000000" w:themeColor="text1"/>
        </w:rPr>
        <w:t>μl</w:t>
      </w:r>
      <w:proofErr w:type="spellEnd"/>
      <w:r w:rsidRPr="009F5AF2">
        <w:rPr>
          <w:color w:val="000000" w:themeColor="text1"/>
        </w:rPr>
        <w:t xml:space="preserve"> reaction volume using 5 </w:t>
      </w:r>
      <w:proofErr w:type="spellStart"/>
      <w:r w:rsidRPr="009F5AF2">
        <w:rPr>
          <w:color w:val="000000" w:themeColor="text1"/>
        </w:rPr>
        <w:t>nM</w:t>
      </w:r>
      <w:proofErr w:type="spellEnd"/>
      <w:r w:rsidRPr="009F5AF2">
        <w:rPr>
          <w:color w:val="000000" w:themeColor="text1"/>
        </w:rPr>
        <w:t xml:space="preserve"> </w:t>
      </w:r>
      <w:r w:rsidR="002A5CC9" w:rsidRPr="009F5AF2">
        <w:rPr>
          <w:color w:val="000000" w:themeColor="text1"/>
        </w:rPr>
        <w:t>GEF</w:t>
      </w:r>
      <w:r w:rsidRPr="009F5AF2">
        <w:rPr>
          <w:color w:val="000000" w:themeColor="text1"/>
        </w:rPr>
        <w:t xml:space="preserve"> (</w:t>
      </w:r>
      <w:r w:rsidR="00DE0F3D" w:rsidRPr="009F5AF2">
        <w:rPr>
          <w:color w:val="000000" w:themeColor="text1"/>
        </w:rPr>
        <w:t>Δ1-27Srm1</w:t>
      </w:r>
      <w:r w:rsidRPr="009F5AF2">
        <w:rPr>
          <w:color w:val="000000" w:themeColor="text1"/>
        </w:rPr>
        <w:t>), except for higher concentrations of the mutants with high K</w:t>
      </w:r>
      <w:r w:rsidRPr="009F5AF2">
        <w:rPr>
          <w:color w:val="000000" w:themeColor="text1"/>
          <w:vertAlign w:val="subscript"/>
        </w:rPr>
        <w:t>m</w:t>
      </w:r>
      <w:r w:rsidRPr="009F5AF2">
        <w:rPr>
          <w:color w:val="000000" w:themeColor="text1"/>
        </w:rPr>
        <w:t xml:space="preserve"> values that were measured at 20 </w:t>
      </w:r>
      <w:proofErr w:type="spellStart"/>
      <w:r w:rsidRPr="009F5AF2">
        <w:rPr>
          <w:color w:val="000000" w:themeColor="text1"/>
        </w:rPr>
        <w:t>nM</w:t>
      </w:r>
      <w:proofErr w:type="spellEnd"/>
      <w:r w:rsidRPr="009F5AF2">
        <w:rPr>
          <w:color w:val="000000" w:themeColor="text1"/>
        </w:rPr>
        <w:t xml:space="preserve"> </w:t>
      </w:r>
      <w:r w:rsidR="002A5CC9" w:rsidRPr="009F5AF2">
        <w:rPr>
          <w:color w:val="000000" w:themeColor="text1"/>
        </w:rPr>
        <w:t>GEF</w:t>
      </w:r>
      <w:r w:rsidRPr="009F5AF2">
        <w:rPr>
          <w:color w:val="000000" w:themeColor="text1"/>
        </w:rPr>
        <w:t xml:space="preserve">. </w:t>
      </w:r>
      <w:r w:rsidRPr="009F5AF2">
        <w:rPr>
          <w:color w:val="000000" w:themeColor="text1"/>
        </w:rPr>
        <w:lastRenderedPageBreak/>
        <w:t xml:space="preserve">Data were collected in a Synergy H1 plate reader from </w:t>
      </w:r>
      <w:proofErr w:type="spellStart"/>
      <w:r w:rsidRPr="009F5AF2">
        <w:rPr>
          <w:color w:val="000000" w:themeColor="text1"/>
        </w:rPr>
        <w:t>BioTek</w:t>
      </w:r>
      <w:proofErr w:type="spellEnd"/>
      <w:r w:rsidRPr="009F5AF2">
        <w:rPr>
          <w:color w:val="000000" w:themeColor="text1"/>
        </w:rPr>
        <w:t>, using Corning 3686 96-well half-area non-binding surface plates. For low concentrations of Gsp</w:t>
      </w:r>
      <w:proofErr w:type="gramStart"/>
      <w:r w:rsidRPr="009F5AF2">
        <w:rPr>
          <w:color w:val="000000" w:themeColor="text1"/>
        </w:rPr>
        <w:t>1:GDP</w:t>
      </w:r>
      <w:proofErr w:type="gramEnd"/>
      <w:r w:rsidRPr="009F5AF2">
        <w:rPr>
          <w:color w:val="000000" w:themeColor="text1"/>
        </w:rPr>
        <w:t xml:space="preserve"> the time course data were fit to a combination of two exponential decays</w:t>
      </w:r>
      <w:r w:rsidR="00FE51FA">
        <w:rPr>
          <w:color w:val="000000" w:themeColor="text1"/>
        </w:rPr>
        <w:t>.</w:t>
      </w:r>
      <w:r w:rsidR="00983DCB" w:rsidRPr="009F5AF2">
        <w:rPr>
          <w:color w:val="000000" w:themeColor="text1"/>
        </w:rPr>
        <w:t xml:space="preserve"> </w:t>
      </w:r>
      <w:r w:rsidRPr="009F5AF2">
        <w:rPr>
          <w:color w:val="000000" w:themeColor="text1"/>
        </w:rPr>
        <w:t>The kinetic parameters of the nucleotide exchange were determined by fitting a Michaelis-Menten equation to an average of 38 data points (ranging from 17 to 91) per Gsp1 point mutant for a range of substrate concentrations from [Gsp</w:t>
      </w:r>
      <w:proofErr w:type="gramStart"/>
      <w:r w:rsidRPr="009F5AF2">
        <w:rPr>
          <w:color w:val="000000" w:themeColor="text1"/>
        </w:rPr>
        <w:t>1:GDP</w:t>
      </w:r>
      <w:proofErr w:type="gramEnd"/>
      <w:r w:rsidRPr="009F5AF2">
        <w:rPr>
          <w:color w:val="000000" w:themeColor="text1"/>
        </w:rPr>
        <w:t xml:space="preserve">] = 0.25 </w:t>
      </w:r>
      <w:proofErr w:type="spellStart"/>
      <w:r w:rsidRPr="009F5AF2">
        <w:rPr>
          <w:color w:val="000000" w:themeColor="text1"/>
        </w:rPr>
        <w:t>μM</w:t>
      </w:r>
      <w:proofErr w:type="spellEnd"/>
      <w:r w:rsidRPr="009F5AF2">
        <w:rPr>
          <w:color w:val="000000" w:themeColor="text1"/>
        </w:rPr>
        <w:t xml:space="preserve"> to [Gsp1:GDP] &gt;&gt; K</w:t>
      </w:r>
      <w:r w:rsidRPr="009F5AF2">
        <w:rPr>
          <w:color w:val="000000" w:themeColor="text1"/>
          <w:vertAlign w:val="subscript"/>
        </w:rPr>
        <w:t>m</w:t>
      </w:r>
      <w:r w:rsidRPr="009F5AF2">
        <w:rPr>
          <w:color w:val="000000" w:themeColor="text1"/>
        </w:rPr>
        <w:t xml:space="preserve">. Michaelis-Menten fits are shown in </w:t>
      </w:r>
      <w:r w:rsidRPr="009F5AF2">
        <w:rPr>
          <w:b/>
          <w:color w:val="000000" w:themeColor="text1"/>
        </w:rPr>
        <w:t>Supplementary</w:t>
      </w:r>
      <w:r w:rsidR="003D5F1B" w:rsidRPr="009F5AF2">
        <w:rPr>
          <w:b/>
          <w:color w:val="000000" w:themeColor="text1"/>
        </w:rPr>
        <w:t xml:space="preserve"> File 1</w:t>
      </w:r>
      <w:r w:rsidRPr="009F5AF2">
        <w:rPr>
          <w:b/>
          <w:color w:val="000000" w:themeColor="text1"/>
        </w:rPr>
        <w:t xml:space="preserve"> Fig</w:t>
      </w:r>
      <w:r w:rsidR="003D5F1B" w:rsidRPr="009F5AF2">
        <w:rPr>
          <w:b/>
          <w:color w:val="000000" w:themeColor="text1"/>
        </w:rPr>
        <w:t>.</w:t>
      </w:r>
      <w:r w:rsidRPr="009F5AF2">
        <w:rPr>
          <w:b/>
          <w:color w:val="000000" w:themeColor="text1"/>
        </w:rPr>
        <w:t xml:space="preserve"> </w:t>
      </w:r>
      <w:r w:rsidR="0058178F" w:rsidRPr="009F5AF2">
        <w:rPr>
          <w:b/>
          <w:color w:val="000000" w:themeColor="text1"/>
        </w:rPr>
        <w:t>4</w:t>
      </w:r>
      <w:r w:rsidRPr="009F5AF2">
        <w:rPr>
          <w:color w:val="000000" w:themeColor="text1"/>
        </w:rPr>
        <w:t xml:space="preserve">. Michaelis-Menten </w:t>
      </w:r>
      <w:proofErr w:type="spellStart"/>
      <w:r w:rsidRPr="009F5AF2">
        <w:rPr>
          <w:color w:val="000000" w:themeColor="text1"/>
        </w:rPr>
        <w:t>k</w:t>
      </w:r>
      <w:r w:rsidRPr="009F5AF2">
        <w:rPr>
          <w:color w:val="000000" w:themeColor="text1"/>
          <w:vertAlign w:val="subscript"/>
        </w:rPr>
        <w:t>cat</w:t>
      </w:r>
      <w:proofErr w:type="spellEnd"/>
      <w:r w:rsidRPr="009F5AF2">
        <w:rPr>
          <w:color w:val="000000" w:themeColor="text1"/>
        </w:rPr>
        <w:t xml:space="preserve"> and K</w:t>
      </w:r>
      <w:r w:rsidRPr="009F5AF2">
        <w:rPr>
          <w:color w:val="000000" w:themeColor="text1"/>
          <w:vertAlign w:val="subscript"/>
        </w:rPr>
        <w:t>m</w:t>
      </w:r>
      <w:r w:rsidRPr="009F5AF2">
        <w:rPr>
          <w:color w:val="000000" w:themeColor="text1"/>
        </w:rPr>
        <w:t xml:space="preserve"> parameters for GEF-mediated nucleotide exchange are provided in </w:t>
      </w:r>
      <w:r w:rsidRPr="009F5AF2">
        <w:rPr>
          <w:b/>
          <w:color w:val="000000" w:themeColor="text1"/>
        </w:rPr>
        <w:t>Supplementary</w:t>
      </w:r>
      <w:r w:rsidR="003D5F1B" w:rsidRPr="009F5AF2">
        <w:rPr>
          <w:b/>
          <w:color w:val="000000" w:themeColor="text1"/>
        </w:rPr>
        <w:t xml:space="preserve"> File 1</w:t>
      </w:r>
      <w:r w:rsidRPr="009F5AF2">
        <w:rPr>
          <w:b/>
          <w:color w:val="000000" w:themeColor="text1"/>
        </w:rPr>
        <w:t xml:space="preserve"> Table </w:t>
      </w:r>
      <w:r w:rsidR="003D5F1B" w:rsidRPr="009F5AF2">
        <w:rPr>
          <w:b/>
          <w:color w:val="000000" w:themeColor="text1"/>
        </w:rPr>
        <w:t>7</w:t>
      </w:r>
      <w:r w:rsidRPr="009F5AF2">
        <w:rPr>
          <w:color w:val="000000" w:themeColor="text1"/>
        </w:rPr>
        <w:t xml:space="preserve">. </w:t>
      </w:r>
    </w:p>
    <w:sectPr w:rsidR="00274E89" w:rsidRPr="003142DC" w:rsidSect="00DA3F48">
      <w:endnotePr>
        <w:numFmt w:val="decimal"/>
      </w:endnotePr>
      <w:pgSz w:w="12240" w:h="15840"/>
      <w:pgMar w:top="1140" w:right="1140" w:bottom="1296" w:left="11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C08FF" w14:textId="77777777" w:rsidR="002E6B49" w:rsidRDefault="002E6B49">
      <w:pPr>
        <w:spacing w:after="0" w:line="240" w:lineRule="auto"/>
      </w:pPr>
      <w:r>
        <w:separator/>
      </w:r>
    </w:p>
  </w:endnote>
  <w:endnote w:type="continuationSeparator" w:id="0">
    <w:p w14:paraId="1D48D5E0" w14:textId="77777777" w:rsidR="002E6B49" w:rsidRDefault="002E6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harter-Roman">
    <w:altName w:val="Charter"/>
    <w:panose1 w:val="02040503050506020203"/>
    <w:charset w:val="00"/>
    <w:family w:val="roman"/>
    <w:pitch w:val="variable"/>
    <w:sig w:usb0="800000AF" w:usb1="1000204A" w:usb2="00000000" w:usb3="00000000" w:csb0="00000011" w:csb1="00000000"/>
  </w:font>
  <w:font w:name="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B9103" w14:textId="77777777" w:rsidR="001B1B27" w:rsidRDefault="001B1B27">
    <w:pPr>
      <w:framePr w:wrap="around" w:vAnchor="text" w:hAnchor="margin" w:xAlign="outside" w:y="1"/>
    </w:pPr>
    <w:r>
      <w:fldChar w:fldCharType="begin"/>
    </w:r>
    <w:r>
      <w:instrText xml:space="preserve">PAGE  </w:instrText>
    </w:r>
    <w:r>
      <w:fldChar w:fldCharType="end"/>
    </w:r>
  </w:p>
  <w:p w14:paraId="6307076A" w14:textId="77777777" w:rsidR="001B1B27" w:rsidRDefault="001B1B27">
    <w:pP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3A3DB" w14:textId="77777777" w:rsidR="001B1B27" w:rsidRDefault="001B1B27" w:rsidP="000E0829">
    <w:pPr>
      <w:ind w:right="360"/>
      <w:jc w:val="center"/>
      <w:rPr>
        <w:rFonts w:cs="Arial"/>
        <w:sz w:val="20"/>
        <w:szCs w:val="20"/>
      </w:rPr>
    </w:pPr>
  </w:p>
  <w:p w14:paraId="1FAADBA4" w14:textId="0FDA8C43" w:rsidR="001B1B27" w:rsidRPr="00FB3F02" w:rsidRDefault="001B1B27" w:rsidP="000E0829">
    <w:pPr>
      <w:ind w:right="360"/>
      <w:jc w:val="center"/>
      <w:rPr>
        <w:rFonts w:cs="Arial"/>
        <w:sz w:val="20"/>
        <w:szCs w:val="20"/>
      </w:rPr>
    </w:pPr>
    <w:r w:rsidRPr="00FB3F02">
      <w:rPr>
        <w:rFonts w:cs="Arial"/>
        <w:sz w:val="20"/>
        <w:szCs w:val="20"/>
      </w:rPr>
      <w:t xml:space="preserve">Page </w:t>
    </w:r>
    <w:r w:rsidRPr="00FB3F02">
      <w:rPr>
        <w:rFonts w:cs="Arial"/>
        <w:sz w:val="20"/>
        <w:szCs w:val="20"/>
      </w:rPr>
      <w:fldChar w:fldCharType="begin"/>
    </w:r>
    <w:r w:rsidRPr="00FB3F02">
      <w:rPr>
        <w:rFonts w:cs="Arial"/>
        <w:sz w:val="20"/>
        <w:szCs w:val="20"/>
      </w:rPr>
      <w:instrText xml:space="preserve"> PAGE </w:instrText>
    </w:r>
    <w:r w:rsidRPr="00FB3F02">
      <w:rPr>
        <w:rFonts w:cs="Arial"/>
        <w:sz w:val="20"/>
        <w:szCs w:val="20"/>
      </w:rPr>
      <w:fldChar w:fldCharType="separate"/>
    </w:r>
    <w:r>
      <w:rPr>
        <w:rFonts w:cs="Arial"/>
        <w:noProof/>
        <w:sz w:val="20"/>
        <w:szCs w:val="20"/>
      </w:rPr>
      <w:t>45</w:t>
    </w:r>
    <w:r w:rsidRPr="00FB3F02">
      <w:rPr>
        <w:rFonts w:cs="Arial"/>
        <w:sz w:val="20"/>
        <w:szCs w:val="20"/>
      </w:rPr>
      <w:fldChar w:fldCharType="end"/>
    </w:r>
    <w:r w:rsidRPr="00FB3F02">
      <w:rPr>
        <w:rFonts w:cs="Arial"/>
        <w:sz w:val="20"/>
        <w:szCs w:val="20"/>
      </w:rPr>
      <w:t xml:space="preserve"> of </w:t>
    </w:r>
    <w:r w:rsidRPr="00FB3F02">
      <w:rPr>
        <w:rFonts w:cs="Arial"/>
        <w:sz w:val="20"/>
        <w:szCs w:val="20"/>
      </w:rPr>
      <w:fldChar w:fldCharType="begin"/>
    </w:r>
    <w:r w:rsidRPr="00FB3F02">
      <w:rPr>
        <w:rFonts w:cs="Arial"/>
        <w:sz w:val="20"/>
        <w:szCs w:val="20"/>
      </w:rPr>
      <w:instrText xml:space="preserve"> NUMPAGES </w:instrText>
    </w:r>
    <w:r w:rsidRPr="00FB3F02">
      <w:rPr>
        <w:rFonts w:cs="Arial"/>
        <w:sz w:val="20"/>
        <w:szCs w:val="20"/>
      </w:rPr>
      <w:fldChar w:fldCharType="separate"/>
    </w:r>
    <w:r>
      <w:rPr>
        <w:rFonts w:cs="Arial"/>
        <w:noProof/>
        <w:sz w:val="20"/>
        <w:szCs w:val="20"/>
      </w:rPr>
      <w:t>45</w:t>
    </w:r>
    <w:r w:rsidRPr="00FB3F02">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CD0F4" w14:textId="77777777" w:rsidR="002E6B49" w:rsidRDefault="002E6B49">
      <w:pPr>
        <w:spacing w:after="0" w:line="240" w:lineRule="auto"/>
      </w:pPr>
      <w:r>
        <w:separator/>
      </w:r>
    </w:p>
  </w:footnote>
  <w:footnote w:type="continuationSeparator" w:id="0">
    <w:p w14:paraId="23495BED" w14:textId="77777777" w:rsidR="002E6B49" w:rsidRDefault="002E6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4B5D"/>
    <w:multiLevelType w:val="hybridMultilevel"/>
    <w:tmpl w:val="E250C35C"/>
    <w:lvl w:ilvl="0" w:tplc="29C4B658">
      <w:start w:val="1"/>
      <w:numFmt w:val="decimal"/>
      <w:lvlText w:val="%1."/>
      <w:lvlJc w:val="left"/>
      <w:pPr>
        <w:ind w:left="1200" w:hanging="360"/>
      </w:pPr>
    </w:lvl>
    <w:lvl w:ilvl="1" w:tplc="E66C5354">
      <w:start w:val="1"/>
      <w:numFmt w:val="decimal"/>
      <w:lvlText w:val="%2."/>
      <w:lvlJc w:val="left"/>
      <w:pPr>
        <w:ind w:left="1800" w:hanging="360"/>
      </w:pPr>
    </w:lvl>
    <w:lvl w:ilvl="2" w:tplc="4BB61768">
      <w:start w:val="1"/>
      <w:numFmt w:val="decimal"/>
      <w:lvlText w:val="%3."/>
      <w:lvlJc w:val="left"/>
      <w:pPr>
        <w:ind w:left="2400" w:hanging="360"/>
      </w:pPr>
    </w:lvl>
    <w:lvl w:ilvl="3" w:tplc="37704FC2">
      <w:start w:val="1"/>
      <w:numFmt w:val="decimal"/>
      <w:lvlText w:val="%4."/>
      <w:lvlJc w:val="left"/>
      <w:pPr>
        <w:ind w:left="3000" w:hanging="360"/>
      </w:pPr>
    </w:lvl>
    <w:lvl w:ilvl="4" w:tplc="4BBCBAE2">
      <w:start w:val="1"/>
      <w:numFmt w:val="decimal"/>
      <w:lvlText w:val="%5."/>
      <w:lvlJc w:val="left"/>
      <w:pPr>
        <w:ind w:left="3600" w:hanging="360"/>
      </w:pPr>
    </w:lvl>
    <w:lvl w:ilvl="5" w:tplc="E5B01C6C">
      <w:start w:val="1"/>
      <w:numFmt w:val="decimal"/>
      <w:lvlText w:val="%6."/>
      <w:lvlJc w:val="left"/>
      <w:pPr>
        <w:ind w:left="4200" w:hanging="360"/>
      </w:pPr>
    </w:lvl>
    <w:lvl w:ilvl="6" w:tplc="B802B80A">
      <w:start w:val="1"/>
      <w:numFmt w:val="decimal"/>
      <w:lvlText w:val="%7."/>
      <w:lvlJc w:val="left"/>
      <w:pPr>
        <w:ind w:left="4800" w:hanging="360"/>
      </w:pPr>
    </w:lvl>
    <w:lvl w:ilvl="7" w:tplc="CE1C865A">
      <w:start w:val="1"/>
      <w:numFmt w:val="decimal"/>
      <w:lvlText w:val="%8."/>
      <w:lvlJc w:val="left"/>
      <w:pPr>
        <w:ind w:left="5400" w:hanging="360"/>
      </w:pPr>
    </w:lvl>
    <w:lvl w:ilvl="8" w:tplc="8A380AF2">
      <w:start w:val="1"/>
      <w:numFmt w:val="decimal"/>
      <w:lvlText w:val="%9."/>
      <w:lvlJc w:val="left"/>
      <w:pPr>
        <w:ind w:left="6000" w:hanging="360"/>
      </w:pPr>
    </w:lvl>
  </w:abstractNum>
  <w:abstractNum w:abstractNumId="1" w15:restartNumberingAfterBreak="0">
    <w:nsid w:val="087E0C6E"/>
    <w:multiLevelType w:val="hybridMultilevel"/>
    <w:tmpl w:val="96DCF230"/>
    <w:lvl w:ilvl="0" w:tplc="CF48B016">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D2371"/>
    <w:multiLevelType w:val="hybridMultilevel"/>
    <w:tmpl w:val="F8A8E7C4"/>
    <w:lvl w:ilvl="0" w:tplc="925C488E">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A5501"/>
    <w:multiLevelType w:val="hybridMultilevel"/>
    <w:tmpl w:val="84AC239E"/>
    <w:lvl w:ilvl="0" w:tplc="CAEAF1C6">
      <w:start w:val="1"/>
      <w:numFmt w:val="bullet"/>
      <w:lvlText w:val="*"/>
      <w:lvlJc w:val="left"/>
      <w:pPr>
        <w:ind w:left="1200" w:hanging="360"/>
      </w:pPr>
      <w:rPr>
        <w:rFonts w:ascii="Symbol" w:hAnsi="Symbol" w:hint="default"/>
      </w:rPr>
    </w:lvl>
    <w:lvl w:ilvl="1" w:tplc="F424B318">
      <w:start w:val="1"/>
      <w:numFmt w:val="bullet"/>
      <w:lvlText w:val="o"/>
      <w:lvlJc w:val="left"/>
      <w:pPr>
        <w:ind w:left="1800" w:hanging="360"/>
      </w:pPr>
      <w:rPr>
        <w:rFonts w:ascii="Symbol" w:hAnsi="Symbol" w:hint="default"/>
      </w:rPr>
    </w:lvl>
    <w:lvl w:ilvl="2" w:tplc="22568A4E">
      <w:start w:val="1"/>
      <w:numFmt w:val="bullet"/>
      <w:lvlText w:val="o"/>
      <w:lvlJc w:val="left"/>
      <w:pPr>
        <w:ind w:left="2400" w:hanging="360"/>
      </w:pPr>
      <w:rPr>
        <w:rFonts w:ascii="Symbol" w:hAnsi="Symbol" w:hint="default"/>
      </w:rPr>
    </w:lvl>
    <w:lvl w:ilvl="3" w:tplc="645A5134">
      <w:start w:val="1"/>
      <w:numFmt w:val="bullet"/>
      <w:lvlText w:val="o"/>
      <w:lvlJc w:val="left"/>
      <w:pPr>
        <w:ind w:left="3000" w:hanging="360"/>
      </w:pPr>
      <w:rPr>
        <w:rFonts w:ascii="Symbol" w:hAnsi="Symbol" w:hint="default"/>
      </w:rPr>
    </w:lvl>
    <w:lvl w:ilvl="4" w:tplc="AF82C1B8">
      <w:start w:val="1"/>
      <w:numFmt w:val="bullet"/>
      <w:lvlText w:val="o"/>
      <w:lvlJc w:val="left"/>
      <w:pPr>
        <w:ind w:left="3600" w:hanging="360"/>
      </w:pPr>
      <w:rPr>
        <w:rFonts w:ascii="Symbol" w:hAnsi="Symbol" w:hint="default"/>
      </w:rPr>
    </w:lvl>
    <w:lvl w:ilvl="5" w:tplc="60540D46">
      <w:start w:val="1"/>
      <w:numFmt w:val="bullet"/>
      <w:lvlText w:val="o"/>
      <w:lvlJc w:val="left"/>
      <w:pPr>
        <w:ind w:left="4200" w:hanging="360"/>
      </w:pPr>
      <w:rPr>
        <w:rFonts w:ascii="Symbol" w:hAnsi="Symbol" w:hint="default"/>
      </w:rPr>
    </w:lvl>
    <w:lvl w:ilvl="6" w:tplc="90BABE9E">
      <w:start w:val="1"/>
      <w:numFmt w:val="bullet"/>
      <w:lvlText w:val="o"/>
      <w:lvlJc w:val="left"/>
      <w:pPr>
        <w:ind w:left="4800" w:hanging="360"/>
      </w:pPr>
      <w:rPr>
        <w:rFonts w:ascii="Symbol" w:hAnsi="Symbol" w:hint="default"/>
      </w:rPr>
    </w:lvl>
    <w:lvl w:ilvl="7" w:tplc="62605E16">
      <w:start w:val="1"/>
      <w:numFmt w:val="bullet"/>
      <w:lvlText w:val="o"/>
      <w:lvlJc w:val="left"/>
      <w:pPr>
        <w:ind w:left="5400" w:hanging="360"/>
      </w:pPr>
      <w:rPr>
        <w:rFonts w:ascii="Symbol" w:hAnsi="Symbol" w:hint="default"/>
      </w:rPr>
    </w:lvl>
    <w:lvl w:ilvl="8" w:tplc="0B54DBFA">
      <w:start w:val="1"/>
      <w:numFmt w:val="bullet"/>
      <w:lvlText w:val="o"/>
      <w:lvlJc w:val="left"/>
      <w:pPr>
        <w:ind w:left="6000" w:hanging="360"/>
      </w:pPr>
      <w:rPr>
        <w:rFonts w:ascii="Symbol" w:hAnsi="Symbol" w:hint="default"/>
      </w:rPr>
    </w:lvl>
  </w:abstractNum>
  <w:abstractNum w:abstractNumId="4" w15:restartNumberingAfterBreak="0">
    <w:nsid w:val="18F474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1A0CD9"/>
    <w:multiLevelType w:val="hybridMultilevel"/>
    <w:tmpl w:val="DE76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511C7"/>
    <w:multiLevelType w:val="multilevel"/>
    <w:tmpl w:val="D3481708"/>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BC55FC7"/>
    <w:multiLevelType w:val="hybridMultilevel"/>
    <w:tmpl w:val="9C48FB4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9A6C91"/>
    <w:multiLevelType w:val="multilevel"/>
    <w:tmpl w:val="6EA2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5380C"/>
    <w:multiLevelType w:val="hybridMultilevel"/>
    <w:tmpl w:val="DFC05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1512B"/>
    <w:multiLevelType w:val="hybridMultilevel"/>
    <w:tmpl w:val="EEF0F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420EC"/>
    <w:multiLevelType w:val="multilevel"/>
    <w:tmpl w:val="7C4E1A18"/>
    <w:lvl w:ilvl="0">
      <w:start w:val="1"/>
      <w:numFmt w:val="decimal"/>
      <w:suff w:val="space"/>
      <w:lvlText w:val="Chapter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0135FAD"/>
    <w:multiLevelType w:val="hybridMultilevel"/>
    <w:tmpl w:val="6024E4A4"/>
    <w:lvl w:ilvl="0" w:tplc="CF48B016">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80650"/>
    <w:multiLevelType w:val="multilevel"/>
    <w:tmpl w:val="155848F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B136DBA"/>
    <w:multiLevelType w:val="multilevel"/>
    <w:tmpl w:val="861A1754"/>
    <w:lvl w:ilvl="0">
      <w:start w:val="1"/>
      <w:numFmt w:val="decimal"/>
      <w:suff w:val="space"/>
      <w:lvlText w:val="Chapter %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9770E5"/>
    <w:multiLevelType w:val="multilevel"/>
    <w:tmpl w:val="AFD6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831D9"/>
    <w:multiLevelType w:val="multilevel"/>
    <w:tmpl w:val="11728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91260"/>
    <w:multiLevelType w:val="hybridMultilevel"/>
    <w:tmpl w:val="67966770"/>
    <w:lvl w:ilvl="0" w:tplc="59B0199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6A393C"/>
    <w:multiLevelType w:val="hybridMultilevel"/>
    <w:tmpl w:val="B074F23E"/>
    <w:lvl w:ilvl="0" w:tplc="CF48B016">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881036"/>
    <w:multiLevelType w:val="hybridMultilevel"/>
    <w:tmpl w:val="22B4B946"/>
    <w:lvl w:ilvl="0" w:tplc="CF48B016">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B80555"/>
    <w:multiLevelType w:val="multilevel"/>
    <w:tmpl w:val="7CAC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44FD1"/>
    <w:multiLevelType w:val="hybridMultilevel"/>
    <w:tmpl w:val="607AB736"/>
    <w:lvl w:ilvl="0" w:tplc="CF48B0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C1992"/>
    <w:multiLevelType w:val="hybridMultilevel"/>
    <w:tmpl w:val="5E9E48FC"/>
    <w:lvl w:ilvl="0" w:tplc="B5C02B0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383D69"/>
    <w:multiLevelType w:val="hybridMultilevel"/>
    <w:tmpl w:val="3BC8BA32"/>
    <w:lvl w:ilvl="0" w:tplc="CF48B016">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E668CD"/>
    <w:multiLevelType w:val="multilevel"/>
    <w:tmpl w:val="861A1754"/>
    <w:lvl w:ilvl="0">
      <w:start w:val="1"/>
      <w:numFmt w:val="decimal"/>
      <w:suff w:val="space"/>
      <w:lvlText w:val="Chapter %1"/>
      <w:lvlJc w:val="left"/>
      <w:pPr>
        <w:ind w:left="900" w:firstLine="0"/>
      </w:pPr>
      <w:rPr>
        <w:rFonts w:hint="default"/>
      </w:rPr>
    </w:lvl>
    <w:lvl w:ilvl="1">
      <w:start w:val="1"/>
      <w:numFmt w:val="none"/>
      <w:pStyle w:val="Heading2"/>
      <w:suff w:val="nothing"/>
      <w:lvlText w:val="%2"/>
      <w:lvlJc w:val="left"/>
      <w:pPr>
        <w:ind w:left="900" w:firstLine="0"/>
      </w:pPr>
      <w:rPr>
        <w:rFonts w:hint="default"/>
      </w:rPr>
    </w:lvl>
    <w:lvl w:ilvl="2">
      <w:start w:val="1"/>
      <w:numFmt w:val="none"/>
      <w:pStyle w:val="Heading3"/>
      <w:suff w:val="nothing"/>
      <w:lvlText w:val=""/>
      <w:lvlJc w:val="left"/>
      <w:pPr>
        <w:ind w:left="900" w:firstLine="0"/>
      </w:pPr>
      <w:rPr>
        <w:rFonts w:hint="default"/>
      </w:rPr>
    </w:lvl>
    <w:lvl w:ilvl="3">
      <w:start w:val="1"/>
      <w:numFmt w:val="none"/>
      <w:pStyle w:val="Heading4"/>
      <w:suff w:val="nothing"/>
      <w:lvlText w:val=""/>
      <w:lvlJc w:val="left"/>
      <w:pPr>
        <w:ind w:left="900" w:firstLine="0"/>
      </w:pPr>
      <w:rPr>
        <w:rFonts w:hint="default"/>
      </w:rPr>
    </w:lvl>
    <w:lvl w:ilvl="4">
      <w:start w:val="1"/>
      <w:numFmt w:val="none"/>
      <w:pStyle w:val="Heading5"/>
      <w:suff w:val="nothing"/>
      <w:lvlText w:val=""/>
      <w:lvlJc w:val="left"/>
      <w:pPr>
        <w:ind w:left="900" w:firstLine="0"/>
      </w:pPr>
      <w:rPr>
        <w:rFonts w:hint="default"/>
      </w:rPr>
    </w:lvl>
    <w:lvl w:ilvl="5">
      <w:start w:val="1"/>
      <w:numFmt w:val="none"/>
      <w:pStyle w:val="Heading6"/>
      <w:suff w:val="nothing"/>
      <w:lvlText w:val=""/>
      <w:lvlJc w:val="left"/>
      <w:pPr>
        <w:ind w:left="900" w:firstLine="0"/>
      </w:pPr>
      <w:rPr>
        <w:rFonts w:hint="default"/>
      </w:rPr>
    </w:lvl>
    <w:lvl w:ilvl="6">
      <w:start w:val="1"/>
      <w:numFmt w:val="none"/>
      <w:pStyle w:val="Heading7"/>
      <w:suff w:val="nothing"/>
      <w:lvlText w:val=""/>
      <w:lvlJc w:val="left"/>
      <w:pPr>
        <w:ind w:left="900" w:firstLine="0"/>
      </w:pPr>
      <w:rPr>
        <w:rFonts w:hint="default"/>
      </w:rPr>
    </w:lvl>
    <w:lvl w:ilvl="7">
      <w:start w:val="1"/>
      <w:numFmt w:val="none"/>
      <w:pStyle w:val="Heading8"/>
      <w:suff w:val="nothing"/>
      <w:lvlText w:val=""/>
      <w:lvlJc w:val="left"/>
      <w:pPr>
        <w:ind w:left="900" w:firstLine="0"/>
      </w:pPr>
      <w:rPr>
        <w:rFonts w:hint="default"/>
      </w:rPr>
    </w:lvl>
    <w:lvl w:ilvl="8">
      <w:start w:val="1"/>
      <w:numFmt w:val="none"/>
      <w:pStyle w:val="Heading9"/>
      <w:suff w:val="nothing"/>
      <w:lvlText w:val=""/>
      <w:lvlJc w:val="left"/>
      <w:pPr>
        <w:ind w:left="900" w:firstLine="0"/>
      </w:pPr>
      <w:rPr>
        <w:rFonts w:hint="default"/>
      </w:rPr>
    </w:lvl>
  </w:abstractNum>
  <w:abstractNum w:abstractNumId="25" w15:restartNumberingAfterBreak="0">
    <w:nsid w:val="772E6137"/>
    <w:multiLevelType w:val="hybridMultilevel"/>
    <w:tmpl w:val="9DB0D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50879"/>
    <w:multiLevelType w:val="multilevel"/>
    <w:tmpl w:val="578ADDDE"/>
    <w:lvl w:ilvl="0">
      <w:start w:val="1"/>
      <w:numFmt w:val="decimal"/>
      <w:suff w:val="space"/>
      <w:lvlText w:val="Chapter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0"/>
  </w:num>
  <w:num w:numId="2">
    <w:abstractNumId w:val="3"/>
  </w:num>
  <w:num w:numId="3">
    <w:abstractNumId w:val="9"/>
  </w:num>
  <w:num w:numId="4">
    <w:abstractNumId w:val="24"/>
  </w:num>
  <w:num w:numId="5">
    <w:abstractNumId w:val="13"/>
  </w:num>
  <w:num w:numId="6">
    <w:abstractNumId w:val="6"/>
  </w:num>
  <w:num w:numId="7">
    <w:abstractNumId w:val="26"/>
  </w:num>
  <w:num w:numId="8">
    <w:abstractNumId w:val="11"/>
  </w:num>
  <w:num w:numId="9">
    <w:abstractNumId w:val="14"/>
  </w:num>
  <w:num w:numId="10">
    <w:abstractNumId w:val="20"/>
  </w:num>
  <w:num w:numId="11">
    <w:abstractNumId w:val="18"/>
  </w:num>
  <w:num w:numId="12">
    <w:abstractNumId w:val="19"/>
  </w:num>
  <w:num w:numId="13">
    <w:abstractNumId w:val="21"/>
  </w:num>
  <w:num w:numId="14">
    <w:abstractNumId w:val="23"/>
  </w:num>
  <w:num w:numId="15">
    <w:abstractNumId w:val="12"/>
  </w:num>
  <w:num w:numId="16">
    <w:abstractNumId w:val="1"/>
  </w:num>
  <w:num w:numId="17">
    <w:abstractNumId w:val="8"/>
  </w:num>
  <w:num w:numId="18">
    <w:abstractNumId w:val="25"/>
  </w:num>
  <w:num w:numId="19">
    <w:abstractNumId w:val="4"/>
  </w:num>
  <w:num w:numId="20">
    <w:abstractNumId w:val="7"/>
  </w:num>
  <w:num w:numId="21">
    <w:abstractNumId w:val="5"/>
  </w:num>
  <w:num w:numId="22">
    <w:abstractNumId w:val="2"/>
  </w:num>
  <w:num w:numId="23">
    <w:abstractNumId w:val="15"/>
  </w:num>
  <w:num w:numId="24">
    <w:abstractNumId w:val="10"/>
  </w:num>
  <w:num w:numId="25">
    <w:abstractNumId w:val="22"/>
  </w:num>
  <w:num w:numId="26">
    <w:abstractNumId w:val="16"/>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hy, Chris">
    <w15:presenceInfo w15:providerId="AD" w15:userId="S::chris.mathy@ucsf.edu::6ac1f0be-df43-4be4-9dd4-1823cf349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r0dtzxwjwedv6ezad9xeat5xeddv5ad9ser&quot;&gt;Gsp1_manuscript_bibliography_as_package&lt;record-ids&gt;&lt;item&gt;117&lt;/item&gt;&lt;item&gt;118&lt;/item&gt;&lt;item&gt;120&lt;/item&gt;&lt;item&gt;125&lt;/item&gt;&lt;item&gt;126&lt;/item&gt;&lt;item&gt;127&lt;/item&gt;&lt;item&gt;128&lt;/item&gt;&lt;item&gt;129&lt;/item&gt;&lt;item&gt;130&lt;/item&gt;&lt;item&gt;131&lt;/item&gt;&lt;item&gt;133&lt;/item&gt;&lt;item&gt;134&lt;/item&gt;&lt;item&gt;135&lt;/item&gt;&lt;item&gt;138&lt;/item&gt;&lt;item&gt;139&lt;/item&gt;&lt;item&gt;141&lt;/item&gt;&lt;item&gt;142&lt;/item&gt;&lt;item&gt;143&lt;/item&gt;&lt;item&gt;145&lt;/item&gt;&lt;item&gt;146&lt;/item&gt;&lt;item&gt;147&lt;/item&gt;&lt;item&gt;148&lt;/item&gt;&lt;item&gt;149&lt;/item&gt;&lt;item&gt;151&lt;/item&gt;&lt;item&gt;152&lt;/item&gt;&lt;item&gt;154&lt;/item&gt;&lt;item&gt;155&lt;/item&gt;&lt;item&gt;156&lt;/item&gt;&lt;item&gt;157&lt;/item&gt;&lt;item&gt;159&lt;/item&gt;&lt;item&gt;160&lt;/item&gt;&lt;item&gt;161&lt;/item&gt;&lt;item&gt;162&lt;/item&gt;&lt;item&gt;163&lt;/item&gt;&lt;item&gt;167&lt;/item&gt;&lt;item&gt;172&lt;/item&gt;&lt;item&gt;174&lt;/item&gt;&lt;item&gt;175&lt;/item&gt;&lt;item&gt;176&lt;/item&gt;&lt;item&gt;177&lt;/item&gt;&lt;item&gt;179&lt;/item&gt;&lt;item&gt;181&lt;/item&gt;&lt;item&gt;182&lt;/item&gt;&lt;item&gt;183&lt;/item&gt;&lt;item&gt;185&lt;/item&gt;&lt;item&gt;186&lt;/item&gt;&lt;item&gt;187&lt;/item&gt;&lt;item&gt;188&lt;/item&gt;&lt;item&gt;189&lt;/item&gt;&lt;item&gt;190&lt;/item&gt;&lt;item&gt;191&lt;/item&gt;&lt;item&gt;195&lt;/item&gt;&lt;item&gt;198&lt;/item&gt;&lt;item&gt;199&lt;/item&gt;&lt;item&gt;208&lt;/item&gt;&lt;item&gt;209&lt;/item&gt;&lt;item&gt;213&lt;/item&gt;&lt;item&gt;217&lt;/item&gt;&lt;item&gt;219&lt;/item&gt;&lt;item&gt;226&lt;/item&gt;&lt;item&gt;236&lt;/item&gt;&lt;item&gt;237&lt;/item&gt;&lt;item&gt;238&lt;/item&gt;&lt;item&gt;239&lt;/item&gt;&lt;/record-ids&gt;&lt;/item&gt;&lt;/Libraries&gt;"/>
  </w:docVars>
  <w:rsids>
    <w:rsidRoot w:val="00D070F8"/>
    <w:rsid w:val="000000AF"/>
    <w:rsid w:val="0000043C"/>
    <w:rsid w:val="000006A1"/>
    <w:rsid w:val="00000775"/>
    <w:rsid w:val="000009F2"/>
    <w:rsid w:val="00000F3F"/>
    <w:rsid w:val="00000F83"/>
    <w:rsid w:val="00001141"/>
    <w:rsid w:val="000012CE"/>
    <w:rsid w:val="00001516"/>
    <w:rsid w:val="00001AF0"/>
    <w:rsid w:val="00001C0A"/>
    <w:rsid w:val="0000271E"/>
    <w:rsid w:val="00002EF6"/>
    <w:rsid w:val="0000347C"/>
    <w:rsid w:val="00003520"/>
    <w:rsid w:val="00003FAF"/>
    <w:rsid w:val="00003FC5"/>
    <w:rsid w:val="00004A1B"/>
    <w:rsid w:val="00004E62"/>
    <w:rsid w:val="000051CB"/>
    <w:rsid w:val="000054CA"/>
    <w:rsid w:val="00005D87"/>
    <w:rsid w:val="000060B2"/>
    <w:rsid w:val="00006292"/>
    <w:rsid w:val="0000667E"/>
    <w:rsid w:val="000067C4"/>
    <w:rsid w:val="00007218"/>
    <w:rsid w:val="00007886"/>
    <w:rsid w:val="0000789A"/>
    <w:rsid w:val="00010659"/>
    <w:rsid w:val="0001071D"/>
    <w:rsid w:val="00011280"/>
    <w:rsid w:val="0001161F"/>
    <w:rsid w:val="000116C7"/>
    <w:rsid w:val="0001190E"/>
    <w:rsid w:val="00011EB7"/>
    <w:rsid w:val="00011F5C"/>
    <w:rsid w:val="00012048"/>
    <w:rsid w:val="00012182"/>
    <w:rsid w:val="000122D7"/>
    <w:rsid w:val="00012A2F"/>
    <w:rsid w:val="0001353C"/>
    <w:rsid w:val="00013605"/>
    <w:rsid w:val="0001417B"/>
    <w:rsid w:val="00014D99"/>
    <w:rsid w:val="00015240"/>
    <w:rsid w:val="000154CB"/>
    <w:rsid w:val="00015D0B"/>
    <w:rsid w:val="00015DDA"/>
    <w:rsid w:val="00016196"/>
    <w:rsid w:val="000163D4"/>
    <w:rsid w:val="00016774"/>
    <w:rsid w:val="00016AB2"/>
    <w:rsid w:val="00016F3A"/>
    <w:rsid w:val="00017138"/>
    <w:rsid w:val="000172D0"/>
    <w:rsid w:val="00017377"/>
    <w:rsid w:val="00017415"/>
    <w:rsid w:val="0002081F"/>
    <w:rsid w:val="000208C3"/>
    <w:rsid w:val="000212DA"/>
    <w:rsid w:val="00021BC5"/>
    <w:rsid w:val="00021FAC"/>
    <w:rsid w:val="00022038"/>
    <w:rsid w:val="0002225B"/>
    <w:rsid w:val="00022B52"/>
    <w:rsid w:val="00023327"/>
    <w:rsid w:val="00023BC1"/>
    <w:rsid w:val="00023CDA"/>
    <w:rsid w:val="00024C59"/>
    <w:rsid w:val="00024D26"/>
    <w:rsid w:val="00024E09"/>
    <w:rsid w:val="00024F9F"/>
    <w:rsid w:val="000255A2"/>
    <w:rsid w:val="000258A7"/>
    <w:rsid w:val="00025C6B"/>
    <w:rsid w:val="00025D04"/>
    <w:rsid w:val="000266C7"/>
    <w:rsid w:val="00026A71"/>
    <w:rsid w:val="00026E03"/>
    <w:rsid w:val="00026EAE"/>
    <w:rsid w:val="0002742D"/>
    <w:rsid w:val="00027F4A"/>
    <w:rsid w:val="000300C1"/>
    <w:rsid w:val="000301BA"/>
    <w:rsid w:val="000301D2"/>
    <w:rsid w:val="0003036C"/>
    <w:rsid w:val="000303A1"/>
    <w:rsid w:val="000305E6"/>
    <w:rsid w:val="00031AAF"/>
    <w:rsid w:val="00032024"/>
    <w:rsid w:val="000322EB"/>
    <w:rsid w:val="00033537"/>
    <w:rsid w:val="00033C95"/>
    <w:rsid w:val="00033CA6"/>
    <w:rsid w:val="00033E1E"/>
    <w:rsid w:val="00034620"/>
    <w:rsid w:val="00034A4C"/>
    <w:rsid w:val="00035172"/>
    <w:rsid w:val="00035816"/>
    <w:rsid w:val="000359BA"/>
    <w:rsid w:val="000366AC"/>
    <w:rsid w:val="000367A6"/>
    <w:rsid w:val="00036924"/>
    <w:rsid w:val="0003740D"/>
    <w:rsid w:val="0003758F"/>
    <w:rsid w:val="0003763A"/>
    <w:rsid w:val="00037B16"/>
    <w:rsid w:val="00037D52"/>
    <w:rsid w:val="000403C3"/>
    <w:rsid w:val="0004086D"/>
    <w:rsid w:val="0004196E"/>
    <w:rsid w:val="00041E6D"/>
    <w:rsid w:val="000424C7"/>
    <w:rsid w:val="00042966"/>
    <w:rsid w:val="000433BD"/>
    <w:rsid w:val="0004341D"/>
    <w:rsid w:val="000435CF"/>
    <w:rsid w:val="000436C1"/>
    <w:rsid w:val="0004380D"/>
    <w:rsid w:val="000439E5"/>
    <w:rsid w:val="00043A04"/>
    <w:rsid w:val="00043CB2"/>
    <w:rsid w:val="00044532"/>
    <w:rsid w:val="00044634"/>
    <w:rsid w:val="00044721"/>
    <w:rsid w:val="000450EE"/>
    <w:rsid w:val="000450F9"/>
    <w:rsid w:val="000456C5"/>
    <w:rsid w:val="00045792"/>
    <w:rsid w:val="000458CD"/>
    <w:rsid w:val="00045F54"/>
    <w:rsid w:val="0004659A"/>
    <w:rsid w:val="000467D0"/>
    <w:rsid w:val="000468C5"/>
    <w:rsid w:val="00046C64"/>
    <w:rsid w:val="00046F5E"/>
    <w:rsid w:val="00047052"/>
    <w:rsid w:val="000470B3"/>
    <w:rsid w:val="0004710B"/>
    <w:rsid w:val="000471DD"/>
    <w:rsid w:val="00047C97"/>
    <w:rsid w:val="00050167"/>
    <w:rsid w:val="00050256"/>
    <w:rsid w:val="0005087D"/>
    <w:rsid w:val="00050AA8"/>
    <w:rsid w:val="000511F4"/>
    <w:rsid w:val="000516C9"/>
    <w:rsid w:val="0005192D"/>
    <w:rsid w:val="00051A53"/>
    <w:rsid w:val="0005208B"/>
    <w:rsid w:val="00052477"/>
    <w:rsid w:val="0005254E"/>
    <w:rsid w:val="000528EC"/>
    <w:rsid w:val="00052CA4"/>
    <w:rsid w:val="000532CE"/>
    <w:rsid w:val="00053463"/>
    <w:rsid w:val="000538AB"/>
    <w:rsid w:val="00053D02"/>
    <w:rsid w:val="00054277"/>
    <w:rsid w:val="00054D31"/>
    <w:rsid w:val="00054EAC"/>
    <w:rsid w:val="00054F47"/>
    <w:rsid w:val="000551E3"/>
    <w:rsid w:val="000554F4"/>
    <w:rsid w:val="00055B2F"/>
    <w:rsid w:val="00055EF5"/>
    <w:rsid w:val="00056935"/>
    <w:rsid w:val="00056B24"/>
    <w:rsid w:val="00056F71"/>
    <w:rsid w:val="00057342"/>
    <w:rsid w:val="000574A7"/>
    <w:rsid w:val="00057516"/>
    <w:rsid w:val="000578F6"/>
    <w:rsid w:val="00057A6D"/>
    <w:rsid w:val="00057AB6"/>
    <w:rsid w:val="00057B8C"/>
    <w:rsid w:val="00057FE3"/>
    <w:rsid w:val="0006084E"/>
    <w:rsid w:val="00060D97"/>
    <w:rsid w:val="00061481"/>
    <w:rsid w:val="00061869"/>
    <w:rsid w:val="00062467"/>
    <w:rsid w:val="000624AE"/>
    <w:rsid w:val="00062A51"/>
    <w:rsid w:val="00062B24"/>
    <w:rsid w:val="00062D1D"/>
    <w:rsid w:val="00063425"/>
    <w:rsid w:val="00063569"/>
    <w:rsid w:val="00063A19"/>
    <w:rsid w:val="00063B17"/>
    <w:rsid w:val="00064986"/>
    <w:rsid w:val="00064AE4"/>
    <w:rsid w:val="00064B3E"/>
    <w:rsid w:val="00064C14"/>
    <w:rsid w:val="00064D8B"/>
    <w:rsid w:val="00065935"/>
    <w:rsid w:val="00066320"/>
    <w:rsid w:val="00066DF5"/>
    <w:rsid w:val="0006794F"/>
    <w:rsid w:val="00067B1C"/>
    <w:rsid w:val="000701F1"/>
    <w:rsid w:val="000707F8"/>
    <w:rsid w:val="00070FC4"/>
    <w:rsid w:val="00071A22"/>
    <w:rsid w:val="00071D26"/>
    <w:rsid w:val="00071D60"/>
    <w:rsid w:val="00071EA3"/>
    <w:rsid w:val="0007270B"/>
    <w:rsid w:val="000727C0"/>
    <w:rsid w:val="000732D1"/>
    <w:rsid w:val="000736B1"/>
    <w:rsid w:val="00073A7A"/>
    <w:rsid w:val="00073AD8"/>
    <w:rsid w:val="00073E58"/>
    <w:rsid w:val="0007416B"/>
    <w:rsid w:val="000748BB"/>
    <w:rsid w:val="00074A7A"/>
    <w:rsid w:val="00074DAF"/>
    <w:rsid w:val="00075146"/>
    <w:rsid w:val="0007533D"/>
    <w:rsid w:val="00075F92"/>
    <w:rsid w:val="00076073"/>
    <w:rsid w:val="0007615B"/>
    <w:rsid w:val="000769F4"/>
    <w:rsid w:val="00076E17"/>
    <w:rsid w:val="00077EC0"/>
    <w:rsid w:val="00080EB8"/>
    <w:rsid w:val="000812DE"/>
    <w:rsid w:val="00081324"/>
    <w:rsid w:val="00081CC0"/>
    <w:rsid w:val="00081FED"/>
    <w:rsid w:val="000823A4"/>
    <w:rsid w:val="00082873"/>
    <w:rsid w:val="00082CA0"/>
    <w:rsid w:val="00082D10"/>
    <w:rsid w:val="00082D6F"/>
    <w:rsid w:val="00083698"/>
    <w:rsid w:val="0008384B"/>
    <w:rsid w:val="00083D66"/>
    <w:rsid w:val="000845CB"/>
    <w:rsid w:val="0008460E"/>
    <w:rsid w:val="00084B21"/>
    <w:rsid w:val="00084BF8"/>
    <w:rsid w:val="00084FCF"/>
    <w:rsid w:val="00085769"/>
    <w:rsid w:val="00085D29"/>
    <w:rsid w:val="00085F40"/>
    <w:rsid w:val="000862FC"/>
    <w:rsid w:val="000864D1"/>
    <w:rsid w:val="00086650"/>
    <w:rsid w:val="00086800"/>
    <w:rsid w:val="00086F0C"/>
    <w:rsid w:val="00087B34"/>
    <w:rsid w:val="00087B87"/>
    <w:rsid w:val="00087E9D"/>
    <w:rsid w:val="00087F04"/>
    <w:rsid w:val="00087FE3"/>
    <w:rsid w:val="00090186"/>
    <w:rsid w:val="000907A3"/>
    <w:rsid w:val="000907FC"/>
    <w:rsid w:val="00090E11"/>
    <w:rsid w:val="000917EE"/>
    <w:rsid w:val="00091A26"/>
    <w:rsid w:val="00091B8E"/>
    <w:rsid w:val="00091C2F"/>
    <w:rsid w:val="000928EC"/>
    <w:rsid w:val="00092E80"/>
    <w:rsid w:val="00093235"/>
    <w:rsid w:val="000932E9"/>
    <w:rsid w:val="00094221"/>
    <w:rsid w:val="0009422F"/>
    <w:rsid w:val="0009428E"/>
    <w:rsid w:val="00094B97"/>
    <w:rsid w:val="00094CCD"/>
    <w:rsid w:val="00094F78"/>
    <w:rsid w:val="000950EA"/>
    <w:rsid w:val="00095260"/>
    <w:rsid w:val="00095287"/>
    <w:rsid w:val="00095298"/>
    <w:rsid w:val="00095464"/>
    <w:rsid w:val="00095AF1"/>
    <w:rsid w:val="000962B4"/>
    <w:rsid w:val="00096EA7"/>
    <w:rsid w:val="00097170"/>
    <w:rsid w:val="000971CC"/>
    <w:rsid w:val="0009792B"/>
    <w:rsid w:val="00097A36"/>
    <w:rsid w:val="00097ED3"/>
    <w:rsid w:val="000A0E4D"/>
    <w:rsid w:val="000A126E"/>
    <w:rsid w:val="000A161F"/>
    <w:rsid w:val="000A165F"/>
    <w:rsid w:val="000A2762"/>
    <w:rsid w:val="000A2777"/>
    <w:rsid w:val="000A2938"/>
    <w:rsid w:val="000A2B45"/>
    <w:rsid w:val="000A2B87"/>
    <w:rsid w:val="000A2DB8"/>
    <w:rsid w:val="000A3CF1"/>
    <w:rsid w:val="000A44FF"/>
    <w:rsid w:val="000A4829"/>
    <w:rsid w:val="000A52A1"/>
    <w:rsid w:val="000A645A"/>
    <w:rsid w:val="000A64CF"/>
    <w:rsid w:val="000A6832"/>
    <w:rsid w:val="000A6855"/>
    <w:rsid w:val="000A687D"/>
    <w:rsid w:val="000A7058"/>
    <w:rsid w:val="000A7437"/>
    <w:rsid w:val="000B0040"/>
    <w:rsid w:val="000B0192"/>
    <w:rsid w:val="000B01CD"/>
    <w:rsid w:val="000B0426"/>
    <w:rsid w:val="000B0477"/>
    <w:rsid w:val="000B0604"/>
    <w:rsid w:val="000B068F"/>
    <w:rsid w:val="000B0B68"/>
    <w:rsid w:val="000B0DBD"/>
    <w:rsid w:val="000B0F7B"/>
    <w:rsid w:val="000B110E"/>
    <w:rsid w:val="000B117D"/>
    <w:rsid w:val="000B1474"/>
    <w:rsid w:val="000B1603"/>
    <w:rsid w:val="000B1DD9"/>
    <w:rsid w:val="000B2127"/>
    <w:rsid w:val="000B21F0"/>
    <w:rsid w:val="000B237B"/>
    <w:rsid w:val="000B2529"/>
    <w:rsid w:val="000B3003"/>
    <w:rsid w:val="000B302F"/>
    <w:rsid w:val="000B3445"/>
    <w:rsid w:val="000B35A9"/>
    <w:rsid w:val="000B38A7"/>
    <w:rsid w:val="000B3B19"/>
    <w:rsid w:val="000B3FEE"/>
    <w:rsid w:val="000B46B3"/>
    <w:rsid w:val="000B484F"/>
    <w:rsid w:val="000B4A41"/>
    <w:rsid w:val="000B51FE"/>
    <w:rsid w:val="000B5A7B"/>
    <w:rsid w:val="000B61B0"/>
    <w:rsid w:val="000B62C3"/>
    <w:rsid w:val="000B65A4"/>
    <w:rsid w:val="000B65DF"/>
    <w:rsid w:val="000B68CC"/>
    <w:rsid w:val="000B68F2"/>
    <w:rsid w:val="000B6BEC"/>
    <w:rsid w:val="000B70B9"/>
    <w:rsid w:val="000B7436"/>
    <w:rsid w:val="000B7461"/>
    <w:rsid w:val="000B746B"/>
    <w:rsid w:val="000B74CA"/>
    <w:rsid w:val="000B7811"/>
    <w:rsid w:val="000B79C6"/>
    <w:rsid w:val="000B7B57"/>
    <w:rsid w:val="000B7D15"/>
    <w:rsid w:val="000C00AE"/>
    <w:rsid w:val="000C0A50"/>
    <w:rsid w:val="000C0A51"/>
    <w:rsid w:val="000C0B39"/>
    <w:rsid w:val="000C0EE1"/>
    <w:rsid w:val="000C1252"/>
    <w:rsid w:val="000C1994"/>
    <w:rsid w:val="000C2983"/>
    <w:rsid w:val="000C2DA1"/>
    <w:rsid w:val="000C2E05"/>
    <w:rsid w:val="000C321B"/>
    <w:rsid w:val="000C348A"/>
    <w:rsid w:val="000C370B"/>
    <w:rsid w:val="000C3936"/>
    <w:rsid w:val="000C4F68"/>
    <w:rsid w:val="000C5856"/>
    <w:rsid w:val="000C59BA"/>
    <w:rsid w:val="000C5EBF"/>
    <w:rsid w:val="000C60B6"/>
    <w:rsid w:val="000C61FD"/>
    <w:rsid w:val="000C62D1"/>
    <w:rsid w:val="000C62F0"/>
    <w:rsid w:val="000C645D"/>
    <w:rsid w:val="000C646D"/>
    <w:rsid w:val="000C713A"/>
    <w:rsid w:val="000C76E3"/>
    <w:rsid w:val="000C788E"/>
    <w:rsid w:val="000D01E1"/>
    <w:rsid w:val="000D0492"/>
    <w:rsid w:val="000D06A2"/>
    <w:rsid w:val="000D075E"/>
    <w:rsid w:val="000D0858"/>
    <w:rsid w:val="000D0A61"/>
    <w:rsid w:val="000D0C5A"/>
    <w:rsid w:val="000D0E27"/>
    <w:rsid w:val="000D1182"/>
    <w:rsid w:val="000D16BE"/>
    <w:rsid w:val="000D1D77"/>
    <w:rsid w:val="000D1DD0"/>
    <w:rsid w:val="000D205D"/>
    <w:rsid w:val="000D2A30"/>
    <w:rsid w:val="000D2CA0"/>
    <w:rsid w:val="000D2D29"/>
    <w:rsid w:val="000D2DFD"/>
    <w:rsid w:val="000D2FA7"/>
    <w:rsid w:val="000D30C9"/>
    <w:rsid w:val="000D31BC"/>
    <w:rsid w:val="000D3957"/>
    <w:rsid w:val="000D3A23"/>
    <w:rsid w:val="000D3F75"/>
    <w:rsid w:val="000D42DE"/>
    <w:rsid w:val="000D54C2"/>
    <w:rsid w:val="000D58A0"/>
    <w:rsid w:val="000D598C"/>
    <w:rsid w:val="000D5C17"/>
    <w:rsid w:val="000D601D"/>
    <w:rsid w:val="000D65D5"/>
    <w:rsid w:val="000D6671"/>
    <w:rsid w:val="000D6909"/>
    <w:rsid w:val="000D6B49"/>
    <w:rsid w:val="000D6BF6"/>
    <w:rsid w:val="000D6C8E"/>
    <w:rsid w:val="000D6D7A"/>
    <w:rsid w:val="000D746A"/>
    <w:rsid w:val="000D76D3"/>
    <w:rsid w:val="000E0406"/>
    <w:rsid w:val="000E0829"/>
    <w:rsid w:val="000E0F6C"/>
    <w:rsid w:val="000E1055"/>
    <w:rsid w:val="000E13EC"/>
    <w:rsid w:val="000E1B93"/>
    <w:rsid w:val="000E1E40"/>
    <w:rsid w:val="000E2B51"/>
    <w:rsid w:val="000E2D7D"/>
    <w:rsid w:val="000E32F3"/>
    <w:rsid w:val="000E39D6"/>
    <w:rsid w:val="000E4610"/>
    <w:rsid w:val="000E5670"/>
    <w:rsid w:val="000E59D0"/>
    <w:rsid w:val="000E600B"/>
    <w:rsid w:val="000E6F49"/>
    <w:rsid w:val="000E714E"/>
    <w:rsid w:val="000E7950"/>
    <w:rsid w:val="000E7E8B"/>
    <w:rsid w:val="000E7EA0"/>
    <w:rsid w:val="000F015A"/>
    <w:rsid w:val="000F01EF"/>
    <w:rsid w:val="000F0548"/>
    <w:rsid w:val="000F0B0C"/>
    <w:rsid w:val="000F0BC8"/>
    <w:rsid w:val="000F0C95"/>
    <w:rsid w:val="000F15F6"/>
    <w:rsid w:val="000F18FD"/>
    <w:rsid w:val="000F1A3B"/>
    <w:rsid w:val="000F3036"/>
    <w:rsid w:val="000F36AF"/>
    <w:rsid w:val="000F37FA"/>
    <w:rsid w:val="000F40D1"/>
    <w:rsid w:val="000F40F9"/>
    <w:rsid w:val="000F416E"/>
    <w:rsid w:val="000F4185"/>
    <w:rsid w:val="000F4BB7"/>
    <w:rsid w:val="000F526F"/>
    <w:rsid w:val="000F5313"/>
    <w:rsid w:val="000F5349"/>
    <w:rsid w:val="000F548C"/>
    <w:rsid w:val="000F5F67"/>
    <w:rsid w:val="000F602E"/>
    <w:rsid w:val="000F631B"/>
    <w:rsid w:val="000F66B4"/>
    <w:rsid w:val="000F6BA5"/>
    <w:rsid w:val="000F6EC1"/>
    <w:rsid w:val="000F7169"/>
    <w:rsid w:val="000F792E"/>
    <w:rsid w:val="00100044"/>
    <w:rsid w:val="00100459"/>
    <w:rsid w:val="00100740"/>
    <w:rsid w:val="001013BD"/>
    <w:rsid w:val="0010149D"/>
    <w:rsid w:val="00101A90"/>
    <w:rsid w:val="00101BCB"/>
    <w:rsid w:val="00101CFC"/>
    <w:rsid w:val="00101D4D"/>
    <w:rsid w:val="00102179"/>
    <w:rsid w:val="00102E11"/>
    <w:rsid w:val="00102FA5"/>
    <w:rsid w:val="00103344"/>
    <w:rsid w:val="00103457"/>
    <w:rsid w:val="00103A1C"/>
    <w:rsid w:val="00103D6E"/>
    <w:rsid w:val="00104757"/>
    <w:rsid w:val="00104DCB"/>
    <w:rsid w:val="001053E6"/>
    <w:rsid w:val="0010581C"/>
    <w:rsid w:val="00105895"/>
    <w:rsid w:val="00105B86"/>
    <w:rsid w:val="00105B8F"/>
    <w:rsid w:val="00105BFE"/>
    <w:rsid w:val="00105D6F"/>
    <w:rsid w:val="00105D7C"/>
    <w:rsid w:val="00105FEB"/>
    <w:rsid w:val="00106587"/>
    <w:rsid w:val="001066CE"/>
    <w:rsid w:val="001069A1"/>
    <w:rsid w:val="00106B1C"/>
    <w:rsid w:val="00106D99"/>
    <w:rsid w:val="00106EC6"/>
    <w:rsid w:val="001072DB"/>
    <w:rsid w:val="00107499"/>
    <w:rsid w:val="0010757F"/>
    <w:rsid w:val="001077C2"/>
    <w:rsid w:val="001077D7"/>
    <w:rsid w:val="00107896"/>
    <w:rsid w:val="0010790D"/>
    <w:rsid w:val="00110785"/>
    <w:rsid w:val="00110BBB"/>
    <w:rsid w:val="00111AA4"/>
    <w:rsid w:val="00111ACC"/>
    <w:rsid w:val="00111CC1"/>
    <w:rsid w:val="00111DCE"/>
    <w:rsid w:val="001124C2"/>
    <w:rsid w:val="00112788"/>
    <w:rsid w:val="0011294A"/>
    <w:rsid w:val="001138AC"/>
    <w:rsid w:val="00113A7B"/>
    <w:rsid w:val="00113FB6"/>
    <w:rsid w:val="001142C7"/>
    <w:rsid w:val="001145C9"/>
    <w:rsid w:val="001147F1"/>
    <w:rsid w:val="00115729"/>
    <w:rsid w:val="00115A7F"/>
    <w:rsid w:val="00115B31"/>
    <w:rsid w:val="00115BC1"/>
    <w:rsid w:val="00115FDD"/>
    <w:rsid w:val="00116300"/>
    <w:rsid w:val="00116590"/>
    <w:rsid w:val="00116907"/>
    <w:rsid w:val="00116925"/>
    <w:rsid w:val="00116D9A"/>
    <w:rsid w:val="001175C3"/>
    <w:rsid w:val="00117B66"/>
    <w:rsid w:val="00120177"/>
    <w:rsid w:val="001207EB"/>
    <w:rsid w:val="00120FD4"/>
    <w:rsid w:val="0012134F"/>
    <w:rsid w:val="00121533"/>
    <w:rsid w:val="00121B6B"/>
    <w:rsid w:val="00121C65"/>
    <w:rsid w:val="0012202F"/>
    <w:rsid w:val="001221AB"/>
    <w:rsid w:val="00122587"/>
    <w:rsid w:val="001227B0"/>
    <w:rsid w:val="00122863"/>
    <w:rsid w:val="001234F7"/>
    <w:rsid w:val="00123525"/>
    <w:rsid w:val="001236CE"/>
    <w:rsid w:val="0012397D"/>
    <w:rsid w:val="00123A30"/>
    <w:rsid w:val="00123F38"/>
    <w:rsid w:val="00124D97"/>
    <w:rsid w:val="00125042"/>
    <w:rsid w:val="00125244"/>
    <w:rsid w:val="001256A7"/>
    <w:rsid w:val="00125743"/>
    <w:rsid w:val="001257AC"/>
    <w:rsid w:val="00126133"/>
    <w:rsid w:val="00126617"/>
    <w:rsid w:val="00126754"/>
    <w:rsid w:val="00126782"/>
    <w:rsid w:val="00126D37"/>
    <w:rsid w:val="00126EB4"/>
    <w:rsid w:val="00126FEA"/>
    <w:rsid w:val="001270AA"/>
    <w:rsid w:val="0013007B"/>
    <w:rsid w:val="0013026B"/>
    <w:rsid w:val="0013064E"/>
    <w:rsid w:val="00130B67"/>
    <w:rsid w:val="00130C78"/>
    <w:rsid w:val="00130D27"/>
    <w:rsid w:val="00130DAE"/>
    <w:rsid w:val="00130FD6"/>
    <w:rsid w:val="00131326"/>
    <w:rsid w:val="001314DA"/>
    <w:rsid w:val="00131604"/>
    <w:rsid w:val="00131A74"/>
    <w:rsid w:val="00131FB0"/>
    <w:rsid w:val="00132C37"/>
    <w:rsid w:val="00132F29"/>
    <w:rsid w:val="00133000"/>
    <w:rsid w:val="00133104"/>
    <w:rsid w:val="0013317D"/>
    <w:rsid w:val="001339F8"/>
    <w:rsid w:val="00133D25"/>
    <w:rsid w:val="001340DE"/>
    <w:rsid w:val="0013494A"/>
    <w:rsid w:val="001349F9"/>
    <w:rsid w:val="00134F41"/>
    <w:rsid w:val="00134FA6"/>
    <w:rsid w:val="00135012"/>
    <w:rsid w:val="001353D6"/>
    <w:rsid w:val="00135E74"/>
    <w:rsid w:val="00135F46"/>
    <w:rsid w:val="00135F64"/>
    <w:rsid w:val="00137048"/>
    <w:rsid w:val="0013720A"/>
    <w:rsid w:val="00137319"/>
    <w:rsid w:val="001373EB"/>
    <w:rsid w:val="001376BF"/>
    <w:rsid w:val="00137CBA"/>
    <w:rsid w:val="00137D5F"/>
    <w:rsid w:val="00137ED6"/>
    <w:rsid w:val="0014001B"/>
    <w:rsid w:val="0014043E"/>
    <w:rsid w:val="00140EF0"/>
    <w:rsid w:val="0014108C"/>
    <w:rsid w:val="001419DC"/>
    <w:rsid w:val="001421E1"/>
    <w:rsid w:val="00142515"/>
    <w:rsid w:val="0014253A"/>
    <w:rsid w:val="001427E7"/>
    <w:rsid w:val="0014321F"/>
    <w:rsid w:val="001434E5"/>
    <w:rsid w:val="00144688"/>
    <w:rsid w:val="001447E0"/>
    <w:rsid w:val="0014481D"/>
    <w:rsid w:val="00144CE7"/>
    <w:rsid w:val="00145529"/>
    <w:rsid w:val="00145658"/>
    <w:rsid w:val="00145E2C"/>
    <w:rsid w:val="001460FB"/>
    <w:rsid w:val="001466B8"/>
    <w:rsid w:val="0014672A"/>
    <w:rsid w:val="00146A11"/>
    <w:rsid w:val="00147315"/>
    <w:rsid w:val="00147A56"/>
    <w:rsid w:val="00147D29"/>
    <w:rsid w:val="001501B8"/>
    <w:rsid w:val="0015090A"/>
    <w:rsid w:val="0015096B"/>
    <w:rsid w:val="001512B8"/>
    <w:rsid w:val="0015159A"/>
    <w:rsid w:val="00151840"/>
    <w:rsid w:val="0015204F"/>
    <w:rsid w:val="0015210F"/>
    <w:rsid w:val="0015258F"/>
    <w:rsid w:val="001529C9"/>
    <w:rsid w:val="00152DF2"/>
    <w:rsid w:val="00153B71"/>
    <w:rsid w:val="0015427B"/>
    <w:rsid w:val="00154807"/>
    <w:rsid w:val="001548C6"/>
    <w:rsid w:val="00154941"/>
    <w:rsid w:val="00154CE9"/>
    <w:rsid w:val="00154E50"/>
    <w:rsid w:val="00154EAA"/>
    <w:rsid w:val="001552D3"/>
    <w:rsid w:val="00155969"/>
    <w:rsid w:val="00155C56"/>
    <w:rsid w:val="00155FC9"/>
    <w:rsid w:val="00156622"/>
    <w:rsid w:val="00156984"/>
    <w:rsid w:val="00156985"/>
    <w:rsid w:val="001569EC"/>
    <w:rsid w:val="00156F7D"/>
    <w:rsid w:val="00156F9F"/>
    <w:rsid w:val="001570A8"/>
    <w:rsid w:val="00157434"/>
    <w:rsid w:val="00157437"/>
    <w:rsid w:val="00157C9F"/>
    <w:rsid w:val="0016046D"/>
    <w:rsid w:val="00160837"/>
    <w:rsid w:val="00160C3A"/>
    <w:rsid w:val="00160E29"/>
    <w:rsid w:val="00160EB3"/>
    <w:rsid w:val="00161276"/>
    <w:rsid w:val="0016173F"/>
    <w:rsid w:val="00161CDF"/>
    <w:rsid w:val="00161CF6"/>
    <w:rsid w:val="00162DD4"/>
    <w:rsid w:val="00162E63"/>
    <w:rsid w:val="00163129"/>
    <w:rsid w:val="00163516"/>
    <w:rsid w:val="001635F5"/>
    <w:rsid w:val="0016369D"/>
    <w:rsid w:val="00163945"/>
    <w:rsid w:val="00163EF6"/>
    <w:rsid w:val="001646A9"/>
    <w:rsid w:val="00164942"/>
    <w:rsid w:val="001649E3"/>
    <w:rsid w:val="00164A2F"/>
    <w:rsid w:val="00164F15"/>
    <w:rsid w:val="0016500C"/>
    <w:rsid w:val="0016527A"/>
    <w:rsid w:val="00165BAA"/>
    <w:rsid w:val="00165CBF"/>
    <w:rsid w:val="00166BE5"/>
    <w:rsid w:val="00166C6F"/>
    <w:rsid w:val="00166D0E"/>
    <w:rsid w:val="001670EE"/>
    <w:rsid w:val="001674E6"/>
    <w:rsid w:val="0016772D"/>
    <w:rsid w:val="00167D49"/>
    <w:rsid w:val="001708A4"/>
    <w:rsid w:val="00170BE3"/>
    <w:rsid w:val="00170CC6"/>
    <w:rsid w:val="001716CB"/>
    <w:rsid w:val="001718CC"/>
    <w:rsid w:val="00171B62"/>
    <w:rsid w:val="00171EC1"/>
    <w:rsid w:val="00172147"/>
    <w:rsid w:val="0017256F"/>
    <w:rsid w:val="00172E8D"/>
    <w:rsid w:val="00172E9C"/>
    <w:rsid w:val="001731C8"/>
    <w:rsid w:val="00173E2D"/>
    <w:rsid w:val="001743F1"/>
    <w:rsid w:val="001749DA"/>
    <w:rsid w:val="00175439"/>
    <w:rsid w:val="001758A0"/>
    <w:rsid w:val="00175D37"/>
    <w:rsid w:val="00175F9D"/>
    <w:rsid w:val="001760BC"/>
    <w:rsid w:val="00176811"/>
    <w:rsid w:val="00176F87"/>
    <w:rsid w:val="00177598"/>
    <w:rsid w:val="00177A52"/>
    <w:rsid w:val="00177B7C"/>
    <w:rsid w:val="00177EC3"/>
    <w:rsid w:val="001802A0"/>
    <w:rsid w:val="00180C9F"/>
    <w:rsid w:val="00180F12"/>
    <w:rsid w:val="00181254"/>
    <w:rsid w:val="00181A21"/>
    <w:rsid w:val="00181ED5"/>
    <w:rsid w:val="00181F2A"/>
    <w:rsid w:val="001824F7"/>
    <w:rsid w:val="001828C6"/>
    <w:rsid w:val="00182F0F"/>
    <w:rsid w:val="00183017"/>
    <w:rsid w:val="001830F7"/>
    <w:rsid w:val="00183296"/>
    <w:rsid w:val="00183A33"/>
    <w:rsid w:val="00183D6B"/>
    <w:rsid w:val="00183F04"/>
    <w:rsid w:val="001841BD"/>
    <w:rsid w:val="001847EB"/>
    <w:rsid w:val="001849BB"/>
    <w:rsid w:val="00184C97"/>
    <w:rsid w:val="001850E5"/>
    <w:rsid w:val="001854A4"/>
    <w:rsid w:val="00185620"/>
    <w:rsid w:val="001858AB"/>
    <w:rsid w:val="00185A4D"/>
    <w:rsid w:val="00185B66"/>
    <w:rsid w:val="00185BBB"/>
    <w:rsid w:val="00185BBD"/>
    <w:rsid w:val="00185C51"/>
    <w:rsid w:val="001861C6"/>
    <w:rsid w:val="00186296"/>
    <w:rsid w:val="00186363"/>
    <w:rsid w:val="00186413"/>
    <w:rsid w:val="00186777"/>
    <w:rsid w:val="00186902"/>
    <w:rsid w:val="00186A2E"/>
    <w:rsid w:val="00186DAE"/>
    <w:rsid w:val="00186F9C"/>
    <w:rsid w:val="001878FF"/>
    <w:rsid w:val="00187E59"/>
    <w:rsid w:val="001906A4"/>
    <w:rsid w:val="001907AC"/>
    <w:rsid w:val="00190C15"/>
    <w:rsid w:val="00190C35"/>
    <w:rsid w:val="00190D86"/>
    <w:rsid w:val="0019187F"/>
    <w:rsid w:val="00191B7F"/>
    <w:rsid w:val="00191DD4"/>
    <w:rsid w:val="00192403"/>
    <w:rsid w:val="00192706"/>
    <w:rsid w:val="00192A03"/>
    <w:rsid w:val="00192B13"/>
    <w:rsid w:val="00192F97"/>
    <w:rsid w:val="001933C5"/>
    <w:rsid w:val="0019369E"/>
    <w:rsid w:val="001938A3"/>
    <w:rsid w:val="00193B97"/>
    <w:rsid w:val="00193BE8"/>
    <w:rsid w:val="00194E1E"/>
    <w:rsid w:val="0019520C"/>
    <w:rsid w:val="001955A6"/>
    <w:rsid w:val="001955FD"/>
    <w:rsid w:val="00195724"/>
    <w:rsid w:val="00195858"/>
    <w:rsid w:val="00195967"/>
    <w:rsid w:val="00195C52"/>
    <w:rsid w:val="00195EE7"/>
    <w:rsid w:val="001961EB"/>
    <w:rsid w:val="001963CB"/>
    <w:rsid w:val="00196F18"/>
    <w:rsid w:val="00197C6A"/>
    <w:rsid w:val="00197DF7"/>
    <w:rsid w:val="001A01CD"/>
    <w:rsid w:val="001A0214"/>
    <w:rsid w:val="001A031F"/>
    <w:rsid w:val="001A03B4"/>
    <w:rsid w:val="001A0EBE"/>
    <w:rsid w:val="001A0FB9"/>
    <w:rsid w:val="001A108E"/>
    <w:rsid w:val="001A147A"/>
    <w:rsid w:val="001A1BD9"/>
    <w:rsid w:val="001A1BE1"/>
    <w:rsid w:val="001A1E30"/>
    <w:rsid w:val="001A20F0"/>
    <w:rsid w:val="001A2152"/>
    <w:rsid w:val="001A24F1"/>
    <w:rsid w:val="001A2EBE"/>
    <w:rsid w:val="001A335F"/>
    <w:rsid w:val="001A3737"/>
    <w:rsid w:val="001A3861"/>
    <w:rsid w:val="001A3B82"/>
    <w:rsid w:val="001A3F1D"/>
    <w:rsid w:val="001A3F4E"/>
    <w:rsid w:val="001A3F8A"/>
    <w:rsid w:val="001A41D8"/>
    <w:rsid w:val="001A4D68"/>
    <w:rsid w:val="001A5006"/>
    <w:rsid w:val="001A5656"/>
    <w:rsid w:val="001A5F1D"/>
    <w:rsid w:val="001A67D6"/>
    <w:rsid w:val="001A6FF4"/>
    <w:rsid w:val="001A7B4E"/>
    <w:rsid w:val="001A7C8D"/>
    <w:rsid w:val="001B01FD"/>
    <w:rsid w:val="001B03B1"/>
    <w:rsid w:val="001B03B9"/>
    <w:rsid w:val="001B079D"/>
    <w:rsid w:val="001B0A67"/>
    <w:rsid w:val="001B0CB8"/>
    <w:rsid w:val="001B0D22"/>
    <w:rsid w:val="001B14FC"/>
    <w:rsid w:val="001B15ED"/>
    <w:rsid w:val="001B194A"/>
    <w:rsid w:val="001B1A21"/>
    <w:rsid w:val="001B1B27"/>
    <w:rsid w:val="001B1DA8"/>
    <w:rsid w:val="001B237F"/>
    <w:rsid w:val="001B238C"/>
    <w:rsid w:val="001B264B"/>
    <w:rsid w:val="001B2EB2"/>
    <w:rsid w:val="001B36EF"/>
    <w:rsid w:val="001B3DA7"/>
    <w:rsid w:val="001B47D0"/>
    <w:rsid w:val="001B5D64"/>
    <w:rsid w:val="001B6027"/>
    <w:rsid w:val="001B681B"/>
    <w:rsid w:val="001B70D8"/>
    <w:rsid w:val="001B77B8"/>
    <w:rsid w:val="001B77F9"/>
    <w:rsid w:val="001B7B46"/>
    <w:rsid w:val="001C0537"/>
    <w:rsid w:val="001C1384"/>
    <w:rsid w:val="001C162F"/>
    <w:rsid w:val="001C1B18"/>
    <w:rsid w:val="001C1E99"/>
    <w:rsid w:val="001C237E"/>
    <w:rsid w:val="001C2CA0"/>
    <w:rsid w:val="001C3064"/>
    <w:rsid w:val="001C346D"/>
    <w:rsid w:val="001C35F9"/>
    <w:rsid w:val="001C3645"/>
    <w:rsid w:val="001C3B04"/>
    <w:rsid w:val="001C3EAB"/>
    <w:rsid w:val="001C48C7"/>
    <w:rsid w:val="001C492B"/>
    <w:rsid w:val="001C5471"/>
    <w:rsid w:val="001C5595"/>
    <w:rsid w:val="001C560E"/>
    <w:rsid w:val="001C5924"/>
    <w:rsid w:val="001C5A65"/>
    <w:rsid w:val="001C6285"/>
    <w:rsid w:val="001C6396"/>
    <w:rsid w:val="001C6398"/>
    <w:rsid w:val="001C6CB1"/>
    <w:rsid w:val="001C7006"/>
    <w:rsid w:val="001C720D"/>
    <w:rsid w:val="001D0A5B"/>
    <w:rsid w:val="001D0AEF"/>
    <w:rsid w:val="001D0C47"/>
    <w:rsid w:val="001D0FA7"/>
    <w:rsid w:val="001D1139"/>
    <w:rsid w:val="001D15C1"/>
    <w:rsid w:val="001D1B0E"/>
    <w:rsid w:val="001D1B1E"/>
    <w:rsid w:val="001D20BE"/>
    <w:rsid w:val="001D212A"/>
    <w:rsid w:val="001D2316"/>
    <w:rsid w:val="001D2535"/>
    <w:rsid w:val="001D2E17"/>
    <w:rsid w:val="001D2FDF"/>
    <w:rsid w:val="001D3770"/>
    <w:rsid w:val="001D3D16"/>
    <w:rsid w:val="001D3E79"/>
    <w:rsid w:val="001D3EA5"/>
    <w:rsid w:val="001D403C"/>
    <w:rsid w:val="001D4709"/>
    <w:rsid w:val="001D4B0E"/>
    <w:rsid w:val="001D5452"/>
    <w:rsid w:val="001D5916"/>
    <w:rsid w:val="001D5D6D"/>
    <w:rsid w:val="001D5EAD"/>
    <w:rsid w:val="001D6284"/>
    <w:rsid w:val="001D653F"/>
    <w:rsid w:val="001D6A6C"/>
    <w:rsid w:val="001D6B48"/>
    <w:rsid w:val="001D6B84"/>
    <w:rsid w:val="001D6C14"/>
    <w:rsid w:val="001D7E78"/>
    <w:rsid w:val="001D7EE2"/>
    <w:rsid w:val="001E0A07"/>
    <w:rsid w:val="001E0E69"/>
    <w:rsid w:val="001E121F"/>
    <w:rsid w:val="001E135C"/>
    <w:rsid w:val="001E1539"/>
    <w:rsid w:val="001E1B8B"/>
    <w:rsid w:val="001E1BAA"/>
    <w:rsid w:val="001E1C40"/>
    <w:rsid w:val="001E20B0"/>
    <w:rsid w:val="001E2252"/>
    <w:rsid w:val="001E2A92"/>
    <w:rsid w:val="001E2CF0"/>
    <w:rsid w:val="001E2E55"/>
    <w:rsid w:val="001E3762"/>
    <w:rsid w:val="001E4D22"/>
    <w:rsid w:val="001E4E4A"/>
    <w:rsid w:val="001E4E69"/>
    <w:rsid w:val="001E4E98"/>
    <w:rsid w:val="001E52CF"/>
    <w:rsid w:val="001E5331"/>
    <w:rsid w:val="001E5C98"/>
    <w:rsid w:val="001E5F43"/>
    <w:rsid w:val="001E6410"/>
    <w:rsid w:val="001E65AA"/>
    <w:rsid w:val="001E69D3"/>
    <w:rsid w:val="001E6BE3"/>
    <w:rsid w:val="001E6EFA"/>
    <w:rsid w:val="001E7151"/>
    <w:rsid w:val="001E7DC0"/>
    <w:rsid w:val="001F05F8"/>
    <w:rsid w:val="001F1272"/>
    <w:rsid w:val="001F1A48"/>
    <w:rsid w:val="001F1C5A"/>
    <w:rsid w:val="001F1C65"/>
    <w:rsid w:val="001F261F"/>
    <w:rsid w:val="001F2995"/>
    <w:rsid w:val="001F29EA"/>
    <w:rsid w:val="001F32CA"/>
    <w:rsid w:val="001F367B"/>
    <w:rsid w:val="001F3912"/>
    <w:rsid w:val="001F3DF4"/>
    <w:rsid w:val="001F3FEA"/>
    <w:rsid w:val="001F487B"/>
    <w:rsid w:val="001F4989"/>
    <w:rsid w:val="001F4A84"/>
    <w:rsid w:val="001F4D05"/>
    <w:rsid w:val="001F4F3E"/>
    <w:rsid w:val="001F6BF1"/>
    <w:rsid w:val="001F6E7B"/>
    <w:rsid w:val="001F71D7"/>
    <w:rsid w:val="00200075"/>
    <w:rsid w:val="00200480"/>
    <w:rsid w:val="00200ABC"/>
    <w:rsid w:val="00200EF6"/>
    <w:rsid w:val="002016E6"/>
    <w:rsid w:val="002019A7"/>
    <w:rsid w:val="002019E9"/>
    <w:rsid w:val="00202D04"/>
    <w:rsid w:val="00202D4A"/>
    <w:rsid w:val="002031D0"/>
    <w:rsid w:val="00203822"/>
    <w:rsid w:val="00203846"/>
    <w:rsid w:val="00203C0C"/>
    <w:rsid w:val="00203DE6"/>
    <w:rsid w:val="0020440C"/>
    <w:rsid w:val="00204A14"/>
    <w:rsid w:val="00204CA3"/>
    <w:rsid w:val="00204D6C"/>
    <w:rsid w:val="00205068"/>
    <w:rsid w:val="00205D15"/>
    <w:rsid w:val="00205FA4"/>
    <w:rsid w:val="00205FB8"/>
    <w:rsid w:val="002060FC"/>
    <w:rsid w:val="002062F2"/>
    <w:rsid w:val="00206964"/>
    <w:rsid w:val="00206C99"/>
    <w:rsid w:val="00207DCA"/>
    <w:rsid w:val="00207FF4"/>
    <w:rsid w:val="002101A9"/>
    <w:rsid w:val="0021092E"/>
    <w:rsid w:val="00210B14"/>
    <w:rsid w:val="00210E1A"/>
    <w:rsid w:val="00210EA3"/>
    <w:rsid w:val="00211785"/>
    <w:rsid w:val="002117EE"/>
    <w:rsid w:val="00211CE6"/>
    <w:rsid w:val="0021242A"/>
    <w:rsid w:val="00212944"/>
    <w:rsid w:val="00212B2F"/>
    <w:rsid w:val="00213244"/>
    <w:rsid w:val="002138DD"/>
    <w:rsid w:val="00213AD3"/>
    <w:rsid w:val="00213C99"/>
    <w:rsid w:val="00213E1C"/>
    <w:rsid w:val="00213FEF"/>
    <w:rsid w:val="002140BA"/>
    <w:rsid w:val="002141C2"/>
    <w:rsid w:val="0021433C"/>
    <w:rsid w:val="00214347"/>
    <w:rsid w:val="00214395"/>
    <w:rsid w:val="00214FD6"/>
    <w:rsid w:val="00215160"/>
    <w:rsid w:val="00215827"/>
    <w:rsid w:val="00215A86"/>
    <w:rsid w:val="00216D56"/>
    <w:rsid w:val="00216DD4"/>
    <w:rsid w:val="0021727A"/>
    <w:rsid w:val="00217354"/>
    <w:rsid w:val="00217473"/>
    <w:rsid w:val="00217488"/>
    <w:rsid w:val="00220685"/>
    <w:rsid w:val="0022138A"/>
    <w:rsid w:val="00221490"/>
    <w:rsid w:val="002214ED"/>
    <w:rsid w:val="00221FFC"/>
    <w:rsid w:val="00222B86"/>
    <w:rsid w:val="002239BF"/>
    <w:rsid w:val="00223D2C"/>
    <w:rsid w:val="00223D92"/>
    <w:rsid w:val="002240B8"/>
    <w:rsid w:val="002242AA"/>
    <w:rsid w:val="002248CB"/>
    <w:rsid w:val="00224AEE"/>
    <w:rsid w:val="00224C11"/>
    <w:rsid w:val="00224C22"/>
    <w:rsid w:val="00225006"/>
    <w:rsid w:val="00226358"/>
    <w:rsid w:val="00226398"/>
    <w:rsid w:val="002263B1"/>
    <w:rsid w:val="0022712E"/>
    <w:rsid w:val="00227BD0"/>
    <w:rsid w:val="00227E2A"/>
    <w:rsid w:val="00230531"/>
    <w:rsid w:val="00230F88"/>
    <w:rsid w:val="002310EE"/>
    <w:rsid w:val="002311CE"/>
    <w:rsid w:val="0023130C"/>
    <w:rsid w:val="0023190F"/>
    <w:rsid w:val="00231986"/>
    <w:rsid w:val="00231A06"/>
    <w:rsid w:val="00231A37"/>
    <w:rsid w:val="00231BE2"/>
    <w:rsid w:val="00231F8E"/>
    <w:rsid w:val="0023245E"/>
    <w:rsid w:val="00232659"/>
    <w:rsid w:val="00232B93"/>
    <w:rsid w:val="00232FF6"/>
    <w:rsid w:val="00233310"/>
    <w:rsid w:val="0023365B"/>
    <w:rsid w:val="00233874"/>
    <w:rsid w:val="0023390F"/>
    <w:rsid w:val="00233A20"/>
    <w:rsid w:val="00233B90"/>
    <w:rsid w:val="00233BDE"/>
    <w:rsid w:val="00233F08"/>
    <w:rsid w:val="0023527E"/>
    <w:rsid w:val="0023530C"/>
    <w:rsid w:val="00235AAD"/>
    <w:rsid w:val="002363CB"/>
    <w:rsid w:val="00236635"/>
    <w:rsid w:val="002368C2"/>
    <w:rsid w:val="00236965"/>
    <w:rsid w:val="00236C94"/>
    <w:rsid w:val="00237148"/>
    <w:rsid w:val="00237169"/>
    <w:rsid w:val="0023732F"/>
    <w:rsid w:val="002374FE"/>
    <w:rsid w:val="00237A5B"/>
    <w:rsid w:val="00237AF9"/>
    <w:rsid w:val="00237BAB"/>
    <w:rsid w:val="00237CA1"/>
    <w:rsid w:val="002402BA"/>
    <w:rsid w:val="002408DB"/>
    <w:rsid w:val="00240CB7"/>
    <w:rsid w:val="00240E11"/>
    <w:rsid w:val="0024104B"/>
    <w:rsid w:val="002414ED"/>
    <w:rsid w:val="0024153B"/>
    <w:rsid w:val="00241866"/>
    <w:rsid w:val="00242200"/>
    <w:rsid w:val="0024249A"/>
    <w:rsid w:val="002424A5"/>
    <w:rsid w:val="002426D0"/>
    <w:rsid w:val="00242CDD"/>
    <w:rsid w:val="00242F28"/>
    <w:rsid w:val="002430EB"/>
    <w:rsid w:val="00243148"/>
    <w:rsid w:val="002432F8"/>
    <w:rsid w:val="0024341C"/>
    <w:rsid w:val="002438B7"/>
    <w:rsid w:val="00243E52"/>
    <w:rsid w:val="00243F21"/>
    <w:rsid w:val="00244104"/>
    <w:rsid w:val="002443CB"/>
    <w:rsid w:val="00244A66"/>
    <w:rsid w:val="0024570B"/>
    <w:rsid w:val="00245972"/>
    <w:rsid w:val="00245ADE"/>
    <w:rsid w:val="002460AC"/>
    <w:rsid w:val="00246644"/>
    <w:rsid w:val="0024667D"/>
    <w:rsid w:val="002470E4"/>
    <w:rsid w:val="002473CF"/>
    <w:rsid w:val="00247741"/>
    <w:rsid w:val="00247BC3"/>
    <w:rsid w:val="00247EFB"/>
    <w:rsid w:val="002500BB"/>
    <w:rsid w:val="00250494"/>
    <w:rsid w:val="002506C3"/>
    <w:rsid w:val="00251131"/>
    <w:rsid w:val="002513A7"/>
    <w:rsid w:val="00251C72"/>
    <w:rsid w:val="00251E12"/>
    <w:rsid w:val="0025204A"/>
    <w:rsid w:val="002520DE"/>
    <w:rsid w:val="00252399"/>
    <w:rsid w:val="002526FA"/>
    <w:rsid w:val="00252902"/>
    <w:rsid w:val="002530CB"/>
    <w:rsid w:val="002532B2"/>
    <w:rsid w:val="002539B2"/>
    <w:rsid w:val="00253C9D"/>
    <w:rsid w:val="002540BF"/>
    <w:rsid w:val="00254447"/>
    <w:rsid w:val="00254A62"/>
    <w:rsid w:val="00254C4E"/>
    <w:rsid w:val="00255DA1"/>
    <w:rsid w:val="00255FDF"/>
    <w:rsid w:val="00256335"/>
    <w:rsid w:val="00256632"/>
    <w:rsid w:val="00256E5F"/>
    <w:rsid w:val="0025702E"/>
    <w:rsid w:val="002573B8"/>
    <w:rsid w:val="00257A2B"/>
    <w:rsid w:val="00257A7F"/>
    <w:rsid w:val="00257DF5"/>
    <w:rsid w:val="00260537"/>
    <w:rsid w:val="00260C0B"/>
    <w:rsid w:val="00261403"/>
    <w:rsid w:val="002614F0"/>
    <w:rsid w:val="00262095"/>
    <w:rsid w:val="0026265F"/>
    <w:rsid w:val="002629BC"/>
    <w:rsid w:val="00262DB0"/>
    <w:rsid w:val="00262FAD"/>
    <w:rsid w:val="0026330C"/>
    <w:rsid w:val="002635B6"/>
    <w:rsid w:val="002635CA"/>
    <w:rsid w:val="00263D24"/>
    <w:rsid w:val="00264371"/>
    <w:rsid w:val="00264734"/>
    <w:rsid w:val="0026480E"/>
    <w:rsid w:val="0026503D"/>
    <w:rsid w:val="00265397"/>
    <w:rsid w:val="0026549A"/>
    <w:rsid w:val="00265C24"/>
    <w:rsid w:val="00265D3F"/>
    <w:rsid w:val="00266113"/>
    <w:rsid w:val="00266538"/>
    <w:rsid w:val="0026691D"/>
    <w:rsid w:val="00266EA7"/>
    <w:rsid w:val="0026727A"/>
    <w:rsid w:val="002675F5"/>
    <w:rsid w:val="00267B63"/>
    <w:rsid w:val="00267E34"/>
    <w:rsid w:val="00267F32"/>
    <w:rsid w:val="00270504"/>
    <w:rsid w:val="00270534"/>
    <w:rsid w:val="00270705"/>
    <w:rsid w:val="0027074C"/>
    <w:rsid w:val="00270839"/>
    <w:rsid w:val="00270EFF"/>
    <w:rsid w:val="00271ADC"/>
    <w:rsid w:val="00271EE7"/>
    <w:rsid w:val="00272470"/>
    <w:rsid w:val="00272B64"/>
    <w:rsid w:val="00272C36"/>
    <w:rsid w:val="00273A93"/>
    <w:rsid w:val="0027425A"/>
    <w:rsid w:val="00274535"/>
    <w:rsid w:val="002746EA"/>
    <w:rsid w:val="00274B0B"/>
    <w:rsid w:val="00274E89"/>
    <w:rsid w:val="00274ECE"/>
    <w:rsid w:val="00274F18"/>
    <w:rsid w:val="00275820"/>
    <w:rsid w:val="0027629B"/>
    <w:rsid w:val="002763AA"/>
    <w:rsid w:val="00276482"/>
    <w:rsid w:val="00276B36"/>
    <w:rsid w:val="00276B4F"/>
    <w:rsid w:val="00277BEC"/>
    <w:rsid w:val="0028043E"/>
    <w:rsid w:val="00280AAB"/>
    <w:rsid w:val="00281021"/>
    <w:rsid w:val="002810E6"/>
    <w:rsid w:val="00282068"/>
    <w:rsid w:val="002820BF"/>
    <w:rsid w:val="0028234C"/>
    <w:rsid w:val="0028245F"/>
    <w:rsid w:val="002828C5"/>
    <w:rsid w:val="00282DCE"/>
    <w:rsid w:val="002832E8"/>
    <w:rsid w:val="002838D3"/>
    <w:rsid w:val="00284058"/>
    <w:rsid w:val="00284833"/>
    <w:rsid w:val="00284B16"/>
    <w:rsid w:val="00284B17"/>
    <w:rsid w:val="00284FF0"/>
    <w:rsid w:val="00285BEC"/>
    <w:rsid w:val="00285EEE"/>
    <w:rsid w:val="0028607E"/>
    <w:rsid w:val="00286638"/>
    <w:rsid w:val="00286EFF"/>
    <w:rsid w:val="00287D39"/>
    <w:rsid w:val="00287FA4"/>
    <w:rsid w:val="0029017B"/>
    <w:rsid w:val="002901DC"/>
    <w:rsid w:val="00291DF8"/>
    <w:rsid w:val="00292A72"/>
    <w:rsid w:val="00293045"/>
    <w:rsid w:val="00293412"/>
    <w:rsid w:val="00293463"/>
    <w:rsid w:val="002937AD"/>
    <w:rsid w:val="002940F2"/>
    <w:rsid w:val="002946D4"/>
    <w:rsid w:val="00294875"/>
    <w:rsid w:val="002949D6"/>
    <w:rsid w:val="002952E0"/>
    <w:rsid w:val="00295323"/>
    <w:rsid w:val="0029535F"/>
    <w:rsid w:val="0029699F"/>
    <w:rsid w:val="00296A3D"/>
    <w:rsid w:val="00296C1C"/>
    <w:rsid w:val="00296D8B"/>
    <w:rsid w:val="00296F5E"/>
    <w:rsid w:val="0029763E"/>
    <w:rsid w:val="002977E7"/>
    <w:rsid w:val="00297A94"/>
    <w:rsid w:val="002A0035"/>
    <w:rsid w:val="002A0163"/>
    <w:rsid w:val="002A0A12"/>
    <w:rsid w:val="002A1305"/>
    <w:rsid w:val="002A142A"/>
    <w:rsid w:val="002A1962"/>
    <w:rsid w:val="002A1B54"/>
    <w:rsid w:val="002A1CFC"/>
    <w:rsid w:val="002A2359"/>
    <w:rsid w:val="002A23D6"/>
    <w:rsid w:val="002A26D9"/>
    <w:rsid w:val="002A2B54"/>
    <w:rsid w:val="002A2CB4"/>
    <w:rsid w:val="002A3B93"/>
    <w:rsid w:val="002A40D0"/>
    <w:rsid w:val="002A4694"/>
    <w:rsid w:val="002A469F"/>
    <w:rsid w:val="002A47C5"/>
    <w:rsid w:val="002A4ADD"/>
    <w:rsid w:val="002A5660"/>
    <w:rsid w:val="002A5CC9"/>
    <w:rsid w:val="002A5FEF"/>
    <w:rsid w:val="002A62E2"/>
    <w:rsid w:val="002A63EB"/>
    <w:rsid w:val="002A6765"/>
    <w:rsid w:val="002A6968"/>
    <w:rsid w:val="002A6CDA"/>
    <w:rsid w:val="002A6F77"/>
    <w:rsid w:val="002A7108"/>
    <w:rsid w:val="002A75FE"/>
    <w:rsid w:val="002A76D7"/>
    <w:rsid w:val="002B046B"/>
    <w:rsid w:val="002B0778"/>
    <w:rsid w:val="002B089D"/>
    <w:rsid w:val="002B0DB0"/>
    <w:rsid w:val="002B0FAB"/>
    <w:rsid w:val="002B0FE2"/>
    <w:rsid w:val="002B1837"/>
    <w:rsid w:val="002B2195"/>
    <w:rsid w:val="002B2226"/>
    <w:rsid w:val="002B29F3"/>
    <w:rsid w:val="002B2A48"/>
    <w:rsid w:val="002B3181"/>
    <w:rsid w:val="002B3442"/>
    <w:rsid w:val="002B368A"/>
    <w:rsid w:val="002B3B40"/>
    <w:rsid w:val="002B3CD8"/>
    <w:rsid w:val="002B4161"/>
    <w:rsid w:val="002B4F6F"/>
    <w:rsid w:val="002B5485"/>
    <w:rsid w:val="002B5AF7"/>
    <w:rsid w:val="002B5D4E"/>
    <w:rsid w:val="002B5E19"/>
    <w:rsid w:val="002B5E7F"/>
    <w:rsid w:val="002B6CA1"/>
    <w:rsid w:val="002B7099"/>
    <w:rsid w:val="002B74A5"/>
    <w:rsid w:val="002B7A77"/>
    <w:rsid w:val="002C0518"/>
    <w:rsid w:val="002C06CE"/>
    <w:rsid w:val="002C0B93"/>
    <w:rsid w:val="002C0EB9"/>
    <w:rsid w:val="002C0FD8"/>
    <w:rsid w:val="002C12C4"/>
    <w:rsid w:val="002C131F"/>
    <w:rsid w:val="002C19C2"/>
    <w:rsid w:val="002C1CC5"/>
    <w:rsid w:val="002C1E41"/>
    <w:rsid w:val="002C2058"/>
    <w:rsid w:val="002C2162"/>
    <w:rsid w:val="002C2285"/>
    <w:rsid w:val="002C23D6"/>
    <w:rsid w:val="002C2514"/>
    <w:rsid w:val="002C2734"/>
    <w:rsid w:val="002C3671"/>
    <w:rsid w:val="002C3EE6"/>
    <w:rsid w:val="002C43EF"/>
    <w:rsid w:val="002C47BB"/>
    <w:rsid w:val="002C4C9F"/>
    <w:rsid w:val="002C4CF4"/>
    <w:rsid w:val="002C4D5E"/>
    <w:rsid w:val="002C4E3E"/>
    <w:rsid w:val="002C5062"/>
    <w:rsid w:val="002C5B2D"/>
    <w:rsid w:val="002C5BA3"/>
    <w:rsid w:val="002C6794"/>
    <w:rsid w:val="002C6BF0"/>
    <w:rsid w:val="002C6C57"/>
    <w:rsid w:val="002C706C"/>
    <w:rsid w:val="002C71A6"/>
    <w:rsid w:val="002C7613"/>
    <w:rsid w:val="002C7768"/>
    <w:rsid w:val="002C782E"/>
    <w:rsid w:val="002C7FF3"/>
    <w:rsid w:val="002D013B"/>
    <w:rsid w:val="002D0152"/>
    <w:rsid w:val="002D0666"/>
    <w:rsid w:val="002D0891"/>
    <w:rsid w:val="002D0EC3"/>
    <w:rsid w:val="002D1009"/>
    <w:rsid w:val="002D113F"/>
    <w:rsid w:val="002D14DE"/>
    <w:rsid w:val="002D188D"/>
    <w:rsid w:val="002D1C05"/>
    <w:rsid w:val="002D1C54"/>
    <w:rsid w:val="002D1D31"/>
    <w:rsid w:val="002D1E5B"/>
    <w:rsid w:val="002D2731"/>
    <w:rsid w:val="002D2C3D"/>
    <w:rsid w:val="002D2DCF"/>
    <w:rsid w:val="002D3031"/>
    <w:rsid w:val="002D3130"/>
    <w:rsid w:val="002D37A7"/>
    <w:rsid w:val="002D3BA0"/>
    <w:rsid w:val="002D404D"/>
    <w:rsid w:val="002D45C7"/>
    <w:rsid w:val="002D4C3B"/>
    <w:rsid w:val="002D4C7E"/>
    <w:rsid w:val="002D538F"/>
    <w:rsid w:val="002D5702"/>
    <w:rsid w:val="002D5BEB"/>
    <w:rsid w:val="002D5FC0"/>
    <w:rsid w:val="002D5FFF"/>
    <w:rsid w:val="002D6370"/>
    <w:rsid w:val="002D6782"/>
    <w:rsid w:val="002D695F"/>
    <w:rsid w:val="002D6FD1"/>
    <w:rsid w:val="002D700A"/>
    <w:rsid w:val="002D71B7"/>
    <w:rsid w:val="002D76EE"/>
    <w:rsid w:val="002D7980"/>
    <w:rsid w:val="002D7C0C"/>
    <w:rsid w:val="002D7F63"/>
    <w:rsid w:val="002E0029"/>
    <w:rsid w:val="002E0778"/>
    <w:rsid w:val="002E15A2"/>
    <w:rsid w:val="002E1729"/>
    <w:rsid w:val="002E1870"/>
    <w:rsid w:val="002E21AE"/>
    <w:rsid w:val="002E2289"/>
    <w:rsid w:val="002E2637"/>
    <w:rsid w:val="002E278D"/>
    <w:rsid w:val="002E281D"/>
    <w:rsid w:val="002E29E5"/>
    <w:rsid w:val="002E2D37"/>
    <w:rsid w:val="002E2EBB"/>
    <w:rsid w:val="002E39B7"/>
    <w:rsid w:val="002E41E7"/>
    <w:rsid w:val="002E4408"/>
    <w:rsid w:val="002E48D7"/>
    <w:rsid w:val="002E4F06"/>
    <w:rsid w:val="002E4FC9"/>
    <w:rsid w:val="002E5296"/>
    <w:rsid w:val="002E54AB"/>
    <w:rsid w:val="002E571D"/>
    <w:rsid w:val="002E5B31"/>
    <w:rsid w:val="002E5FA6"/>
    <w:rsid w:val="002E6478"/>
    <w:rsid w:val="002E66D9"/>
    <w:rsid w:val="002E6B49"/>
    <w:rsid w:val="002E7AF0"/>
    <w:rsid w:val="002F00FA"/>
    <w:rsid w:val="002F04E5"/>
    <w:rsid w:val="002F06CA"/>
    <w:rsid w:val="002F083C"/>
    <w:rsid w:val="002F0ABB"/>
    <w:rsid w:val="002F1752"/>
    <w:rsid w:val="002F1D06"/>
    <w:rsid w:val="002F2030"/>
    <w:rsid w:val="002F283A"/>
    <w:rsid w:val="002F2916"/>
    <w:rsid w:val="002F2E5B"/>
    <w:rsid w:val="002F3118"/>
    <w:rsid w:val="002F4405"/>
    <w:rsid w:val="002F4442"/>
    <w:rsid w:val="002F476C"/>
    <w:rsid w:val="002F480C"/>
    <w:rsid w:val="002F4CAE"/>
    <w:rsid w:val="002F542B"/>
    <w:rsid w:val="002F55A7"/>
    <w:rsid w:val="002F5AF4"/>
    <w:rsid w:val="002F60E0"/>
    <w:rsid w:val="002F6224"/>
    <w:rsid w:val="002F63C0"/>
    <w:rsid w:val="002F6407"/>
    <w:rsid w:val="002F6ED6"/>
    <w:rsid w:val="002F6FDF"/>
    <w:rsid w:val="002F6FFE"/>
    <w:rsid w:val="002F72FA"/>
    <w:rsid w:val="002F742D"/>
    <w:rsid w:val="002F764C"/>
    <w:rsid w:val="002F7AB4"/>
    <w:rsid w:val="002F7F46"/>
    <w:rsid w:val="00300337"/>
    <w:rsid w:val="003006FF"/>
    <w:rsid w:val="00300B35"/>
    <w:rsid w:val="00300DC4"/>
    <w:rsid w:val="00300F2D"/>
    <w:rsid w:val="00300F8F"/>
    <w:rsid w:val="0030178D"/>
    <w:rsid w:val="00302078"/>
    <w:rsid w:val="003020BB"/>
    <w:rsid w:val="00302347"/>
    <w:rsid w:val="00302E9B"/>
    <w:rsid w:val="00303075"/>
    <w:rsid w:val="00303233"/>
    <w:rsid w:val="003039B4"/>
    <w:rsid w:val="00303E9C"/>
    <w:rsid w:val="003040BF"/>
    <w:rsid w:val="0030436B"/>
    <w:rsid w:val="0030492B"/>
    <w:rsid w:val="00304A18"/>
    <w:rsid w:val="00305A12"/>
    <w:rsid w:val="00305B06"/>
    <w:rsid w:val="00306174"/>
    <w:rsid w:val="003061C3"/>
    <w:rsid w:val="003062F6"/>
    <w:rsid w:val="003065FA"/>
    <w:rsid w:val="00306D0E"/>
    <w:rsid w:val="003070B3"/>
    <w:rsid w:val="00307F40"/>
    <w:rsid w:val="00310236"/>
    <w:rsid w:val="00310339"/>
    <w:rsid w:val="003105BE"/>
    <w:rsid w:val="0031092C"/>
    <w:rsid w:val="00310ADF"/>
    <w:rsid w:val="00311501"/>
    <w:rsid w:val="00311A22"/>
    <w:rsid w:val="00311FA7"/>
    <w:rsid w:val="00311FDA"/>
    <w:rsid w:val="0031232C"/>
    <w:rsid w:val="00312B34"/>
    <w:rsid w:val="00312B5C"/>
    <w:rsid w:val="00312E32"/>
    <w:rsid w:val="00312FD7"/>
    <w:rsid w:val="00312FF4"/>
    <w:rsid w:val="00313914"/>
    <w:rsid w:val="00313965"/>
    <w:rsid w:val="003139DD"/>
    <w:rsid w:val="00313BAB"/>
    <w:rsid w:val="00314150"/>
    <w:rsid w:val="003142DC"/>
    <w:rsid w:val="00314572"/>
    <w:rsid w:val="00314B43"/>
    <w:rsid w:val="00315017"/>
    <w:rsid w:val="00315020"/>
    <w:rsid w:val="0031582F"/>
    <w:rsid w:val="00315BD7"/>
    <w:rsid w:val="00315E9B"/>
    <w:rsid w:val="00316242"/>
    <w:rsid w:val="0031625B"/>
    <w:rsid w:val="00316369"/>
    <w:rsid w:val="00316FC7"/>
    <w:rsid w:val="00317347"/>
    <w:rsid w:val="0031758B"/>
    <w:rsid w:val="00317809"/>
    <w:rsid w:val="00317C62"/>
    <w:rsid w:val="00317F11"/>
    <w:rsid w:val="00317F9E"/>
    <w:rsid w:val="00320374"/>
    <w:rsid w:val="003204CB"/>
    <w:rsid w:val="003205C2"/>
    <w:rsid w:val="00320AB5"/>
    <w:rsid w:val="00320B21"/>
    <w:rsid w:val="0032133F"/>
    <w:rsid w:val="003217CD"/>
    <w:rsid w:val="003217EB"/>
    <w:rsid w:val="00321DFA"/>
    <w:rsid w:val="0032224B"/>
    <w:rsid w:val="00322875"/>
    <w:rsid w:val="0032288A"/>
    <w:rsid w:val="00322AD5"/>
    <w:rsid w:val="00322E6C"/>
    <w:rsid w:val="00323680"/>
    <w:rsid w:val="00323F63"/>
    <w:rsid w:val="00324241"/>
    <w:rsid w:val="003244B1"/>
    <w:rsid w:val="00325072"/>
    <w:rsid w:val="00325448"/>
    <w:rsid w:val="0032575C"/>
    <w:rsid w:val="00325A9F"/>
    <w:rsid w:val="0032682C"/>
    <w:rsid w:val="00326EC9"/>
    <w:rsid w:val="0032713E"/>
    <w:rsid w:val="00330250"/>
    <w:rsid w:val="00330581"/>
    <w:rsid w:val="00330737"/>
    <w:rsid w:val="00330FBC"/>
    <w:rsid w:val="003315BE"/>
    <w:rsid w:val="00331C1F"/>
    <w:rsid w:val="00331CDA"/>
    <w:rsid w:val="00332465"/>
    <w:rsid w:val="00333B9A"/>
    <w:rsid w:val="00333CE4"/>
    <w:rsid w:val="00333FD2"/>
    <w:rsid w:val="00334C4E"/>
    <w:rsid w:val="003350D3"/>
    <w:rsid w:val="003356AC"/>
    <w:rsid w:val="003359F9"/>
    <w:rsid w:val="00335D45"/>
    <w:rsid w:val="00336672"/>
    <w:rsid w:val="00336793"/>
    <w:rsid w:val="00336F27"/>
    <w:rsid w:val="00337DE4"/>
    <w:rsid w:val="0034013F"/>
    <w:rsid w:val="003401DE"/>
    <w:rsid w:val="003403B1"/>
    <w:rsid w:val="0034045C"/>
    <w:rsid w:val="0034060B"/>
    <w:rsid w:val="003406FD"/>
    <w:rsid w:val="003407F3"/>
    <w:rsid w:val="0034082E"/>
    <w:rsid w:val="00340C09"/>
    <w:rsid w:val="003410B9"/>
    <w:rsid w:val="00341311"/>
    <w:rsid w:val="003415C3"/>
    <w:rsid w:val="0034173C"/>
    <w:rsid w:val="0034265E"/>
    <w:rsid w:val="00342A9A"/>
    <w:rsid w:val="00342C80"/>
    <w:rsid w:val="00342D7E"/>
    <w:rsid w:val="00343155"/>
    <w:rsid w:val="0034320A"/>
    <w:rsid w:val="00343BC5"/>
    <w:rsid w:val="003448D9"/>
    <w:rsid w:val="0034505B"/>
    <w:rsid w:val="003450EA"/>
    <w:rsid w:val="00345807"/>
    <w:rsid w:val="00345A25"/>
    <w:rsid w:val="003463B4"/>
    <w:rsid w:val="003465EC"/>
    <w:rsid w:val="0034687F"/>
    <w:rsid w:val="00346AD8"/>
    <w:rsid w:val="00346E4A"/>
    <w:rsid w:val="00346FD6"/>
    <w:rsid w:val="00347089"/>
    <w:rsid w:val="0034708D"/>
    <w:rsid w:val="00347178"/>
    <w:rsid w:val="00347795"/>
    <w:rsid w:val="00347E1B"/>
    <w:rsid w:val="003505D9"/>
    <w:rsid w:val="003508EA"/>
    <w:rsid w:val="00350F3F"/>
    <w:rsid w:val="00351BD8"/>
    <w:rsid w:val="00351DCE"/>
    <w:rsid w:val="00351E80"/>
    <w:rsid w:val="003528F9"/>
    <w:rsid w:val="0035397E"/>
    <w:rsid w:val="003539F5"/>
    <w:rsid w:val="00354076"/>
    <w:rsid w:val="00354147"/>
    <w:rsid w:val="00354E66"/>
    <w:rsid w:val="00355583"/>
    <w:rsid w:val="0035577B"/>
    <w:rsid w:val="00355BED"/>
    <w:rsid w:val="00355EDE"/>
    <w:rsid w:val="00356259"/>
    <w:rsid w:val="00356290"/>
    <w:rsid w:val="003565E1"/>
    <w:rsid w:val="003568E4"/>
    <w:rsid w:val="003569AA"/>
    <w:rsid w:val="00356D37"/>
    <w:rsid w:val="00357139"/>
    <w:rsid w:val="003576B9"/>
    <w:rsid w:val="003577F0"/>
    <w:rsid w:val="00357C2B"/>
    <w:rsid w:val="00357D41"/>
    <w:rsid w:val="00360117"/>
    <w:rsid w:val="00360C23"/>
    <w:rsid w:val="00360D3C"/>
    <w:rsid w:val="00361133"/>
    <w:rsid w:val="00361232"/>
    <w:rsid w:val="003617F9"/>
    <w:rsid w:val="003623F8"/>
    <w:rsid w:val="003624FB"/>
    <w:rsid w:val="003627BC"/>
    <w:rsid w:val="00362831"/>
    <w:rsid w:val="00362F43"/>
    <w:rsid w:val="003632F5"/>
    <w:rsid w:val="0036376E"/>
    <w:rsid w:val="00363A46"/>
    <w:rsid w:val="00363DF1"/>
    <w:rsid w:val="003641CA"/>
    <w:rsid w:val="0036430C"/>
    <w:rsid w:val="00364336"/>
    <w:rsid w:val="003646B4"/>
    <w:rsid w:val="00364E4A"/>
    <w:rsid w:val="00365071"/>
    <w:rsid w:val="00365447"/>
    <w:rsid w:val="00365B2F"/>
    <w:rsid w:val="003660AE"/>
    <w:rsid w:val="00366854"/>
    <w:rsid w:val="00367272"/>
    <w:rsid w:val="00367797"/>
    <w:rsid w:val="003678B0"/>
    <w:rsid w:val="003679FC"/>
    <w:rsid w:val="00370221"/>
    <w:rsid w:val="00370A92"/>
    <w:rsid w:val="003712F2"/>
    <w:rsid w:val="00371337"/>
    <w:rsid w:val="0037184C"/>
    <w:rsid w:val="00371BCF"/>
    <w:rsid w:val="00371CFA"/>
    <w:rsid w:val="00371DF1"/>
    <w:rsid w:val="00372064"/>
    <w:rsid w:val="00372CBC"/>
    <w:rsid w:val="00372F5E"/>
    <w:rsid w:val="00373577"/>
    <w:rsid w:val="0037364D"/>
    <w:rsid w:val="00373746"/>
    <w:rsid w:val="00373E83"/>
    <w:rsid w:val="00374426"/>
    <w:rsid w:val="0037469D"/>
    <w:rsid w:val="003746B0"/>
    <w:rsid w:val="00374786"/>
    <w:rsid w:val="00375444"/>
    <w:rsid w:val="00375B00"/>
    <w:rsid w:val="00375E8D"/>
    <w:rsid w:val="00375F63"/>
    <w:rsid w:val="003762D0"/>
    <w:rsid w:val="003762E8"/>
    <w:rsid w:val="0037632A"/>
    <w:rsid w:val="00376965"/>
    <w:rsid w:val="003772EB"/>
    <w:rsid w:val="003776FB"/>
    <w:rsid w:val="00380098"/>
    <w:rsid w:val="0038106D"/>
    <w:rsid w:val="00381172"/>
    <w:rsid w:val="00381656"/>
    <w:rsid w:val="00381E84"/>
    <w:rsid w:val="0038250F"/>
    <w:rsid w:val="003825C8"/>
    <w:rsid w:val="00382AA3"/>
    <w:rsid w:val="00382D49"/>
    <w:rsid w:val="00383578"/>
    <w:rsid w:val="00383637"/>
    <w:rsid w:val="00383933"/>
    <w:rsid w:val="003840B5"/>
    <w:rsid w:val="003844D9"/>
    <w:rsid w:val="00384511"/>
    <w:rsid w:val="00384E5A"/>
    <w:rsid w:val="00384FF8"/>
    <w:rsid w:val="00385146"/>
    <w:rsid w:val="003852CC"/>
    <w:rsid w:val="00385391"/>
    <w:rsid w:val="00385635"/>
    <w:rsid w:val="00385B07"/>
    <w:rsid w:val="003865D7"/>
    <w:rsid w:val="003869D6"/>
    <w:rsid w:val="00386A3A"/>
    <w:rsid w:val="00386F37"/>
    <w:rsid w:val="0038728C"/>
    <w:rsid w:val="00387388"/>
    <w:rsid w:val="00387397"/>
    <w:rsid w:val="00387D9F"/>
    <w:rsid w:val="00387EA4"/>
    <w:rsid w:val="003908E1"/>
    <w:rsid w:val="00390BA1"/>
    <w:rsid w:val="003911E8"/>
    <w:rsid w:val="00391290"/>
    <w:rsid w:val="0039177C"/>
    <w:rsid w:val="00391841"/>
    <w:rsid w:val="00391C31"/>
    <w:rsid w:val="003921E4"/>
    <w:rsid w:val="003922F7"/>
    <w:rsid w:val="00392C18"/>
    <w:rsid w:val="0039330C"/>
    <w:rsid w:val="00393370"/>
    <w:rsid w:val="003933B2"/>
    <w:rsid w:val="00393D2C"/>
    <w:rsid w:val="00393DBA"/>
    <w:rsid w:val="00393E05"/>
    <w:rsid w:val="003940E4"/>
    <w:rsid w:val="00394460"/>
    <w:rsid w:val="00394F2F"/>
    <w:rsid w:val="00394FA0"/>
    <w:rsid w:val="0039529D"/>
    <w:rsid w:val="00395FA0"/>
    <w:rsid w:val="00396227"/>
    <w:rsid w:val="00396293"/>
    <w:rsid w:val="003962CB"/>
    <w:rsid w:val="003969E6"/>
    <w:rsid w:val="00397BF8"/>
    <w:rsid w:val="00397EAA"/>
    <w:rsid w:val="003A00EC"/>
    <w:rsid w:val="003A02A1"/>
    <w:rsid w:val="003A0641"/>
    <w:rsid w:val="003A0EA1"/>
    <w:rsid w:val="003A11A2"/>
    <w:rsid w:val="003A1354"/>
    <w:rsid w:val="003A1439"/>
    <w:rsid w:val="003A1FF8"/>
    <w:rsid w:val="003A24EC"/>
    <w:rsid w:val="003A26CB"/>
    <w:rsid w:val="003A2A00"/>
    <w:rsid w:val="003A3919"/>
    <w:rsid w:val="003A3DB6"/>
    <w:rsid w:val="003A460D"/>
    <w:rsid w:val="003A4B31"/>
    <w:rsid w:val="003A4E9D"/>
    <w:rsid w:val="003A5094"/>
    <w:rsid w:val="003A532F"/>
    <w:rsid w:val="003A5EB3"/>
    <w:rsid w:val="003A645F"/>
    <w:rsid w:val="003A647B"/>
    <w:rsid w:val="003A65D5"/>
    <w:rsid w:val="003A6BEC"/>
    <w:rsid w:val="003A6D03"/>
    <w:rsid w:val="003A770E"/>
    <w:rsid w:val="003A7970"/>
    <w:rsid w:val="003A7E54"/>
    <w:rsid w:val="003A7ED4"/>
    <w:rsid w:val="003A7F97"/>
    <w:rsid w:val="003B0085"/>
    <w:rsid w:val="003B019C"/>
    <w:rsid w:val="003B0315"/>
    <w:rsid w:val="003B065D"/>
    <w:rsid w:val="003B0D5A"/>
    <w:rsid w:val="003B0E20"/>
    <w:rsid w:val="003B0FBD"/>
    <w:rsid w:val="003B1330"/>
    <w:rsid w:val="003B158C"/>
    <w:rsid w:val="003B1830"/>
    <w:rsid w:val="003B1ABC"/>
    <w:rsid w:val="003B1D32"/>
    <w:rsid w:val="003B2A60"/>
    <w:rsid w:val="003B2CE2"/>
    <w:rsid w:val="003B35E0"/>
    <w:rsid w:val="003B394A"/>
    <w:rsid w:val="003B494A"/>
    <w:rsid w:val="003B4CD9"/>
    <w:rsid w:val="003B50A6"/>
    <w:rsid w:val="003B551D"/>
    <w:rsid w:val="003B564E"/>
    <w:rsid w:val="003B5CA6"/>
    <w:rsid w:val="003B5EEB"/>
    <w:rsid w:val="003B600E"/>
    <w:rsid w:val="003B7212"/>
    <w:rsid w:val="003B77BC"/>
    <w:rsid w:val="003B7C00"/>
    <w:rsid w:val="003B7DEC"/>
    <w:rsid w:val="003C00A1"/>
    <w:rsid w:val="003C07AD"/>
    <w:rsid w:val="003C0985"/>
    <w:rsid w:val="003C0A8A"/>
    <w:rsid w:val="003C10ED"/>
    <w:rsid w:val="003C16BE"/>
    <w:rsid w:val="003C1C44"/>
    <w:rsid w:val="003C1F32"/>
    <w:rsid w:val="003C20D0"/>
    <w:rsid w:val="003C23F8"/>
    <w:rsid w:val="003C2948"/>
    <w:rsid w:val="003C3CE4"/>
    <w:rsid w:val="003C4093"/>
    <w:rsid w:val="003C42E4"/>
    <w:rsid w:val="003C4362"/>
    <w:rsid w:val="003C457D"/>
    <w:rsid w:val="003C4B4A"/>
    <w:rsid w:val="003C4B73"/>
    <w:rsid w:val="003C4BD0"/>
    <w:rsid w:val="003C50F3"/>
    <w:rsid w:val="003C5355"/>
    <w:rsid w:val="003C55A0"/>
    <w:rsid w:val="003C5FC6"/>
    <w:rsid w:val="003C61AF"/>
    <w:rsid w:val="003C6ADF"/>
    <w:rsid w:val="003C6C25"/>
    <w:rsid w:val="003C717C"/>
    <w:rsid w:val="003C7337"/>
    <w:rsid w:val="003C7529"/>
    <w:rsid w:val="003C7671"/>
    <w:rsid w:val="003C7715"/>
    <w:rsid w:val="003C7A17"/>
    <w:rsid w:val="003C7CAD"/>
    <w:rsid w:val="003D022A"/>
    <w:rsid w:val="003D059D"/>
    <w:rsid w:val="003D0ACE"/>
    <w:rsid w:val="003D0C88"/>
    <w:rsid w:val="003D0F3F"/>
    <w:rsid w:val="003D1995"/>
    <w:rsid w:val="003D1A26"/>
    <w:rsid w:val="003D21A9"/>
    <w:rsid w:val="003D25E1"/>
    <w:rsid w:val="003D2833"/>
    <w:rsid w:val="003D2AAD"/>
    <w:rsid w:val="003D3111"/>
    <w:rsid w:val="003D380C"/>
    <w:rsid w:val="003D38E3"/>
    <w:rsid w:val="003D3AE0"/>
    <w:rsid w:val="003D3B30"/>
    <w:rsid w:val="003D3D2F"/>
    <w:rsid w:val="003D3E12"/>
    <w:rsid w:val="003D4461"/>
    <w:rsid w:val="003D4709"/>
    <w:rsid w:val="003D49F8"/>
    <w:rsid w:val="003D4C56"/>
    <w:rsid w:val="003D52AB"/>
    <w:rsid w:val="003D55FB"/>
    <w:rsid w:val="003D5925"/>
    <w:rsid w:val="003D5971"/>
    <w:rsid w:val="003D5AE1"/>
    <w:rsid w:val="003D5D88"/>
    <w:rsid w:val="003D5E47"/>
    <w:rsid w:val="003D5F1B"/>
    <w:rsid w:val="003D5FFF"/>
    <w:rsid w:val="003D6630"/>
    <w:rsid w:val="003D6741"/>
    <w:rsid w:val="003D6EF7"/>
    <w:rsid w:val="003D6F42"/>
    <w:rsid w:val="003D7064"/>
    <w:rsid w:val="003D751F"/>
    <w:rsid w:val="003E01D3"/>
    <w:rsid w:val="003E04B3"/>
    <w:rsid w:val="003E09BF"/>
    <w:rsid w:val="003E12FD"/>
    <w:rsid w:val="003E13C9"/>
    <w:rsid w:val="003E14F7"/>
    <w:rsid w:val="003E1B80"/>
    <w:rsid w:val="003E21FA"/>
    <w:rsid w:val="003E2444"/>
    <w:rsid w:val="003E288E"/>
    <w:rsid w:val="003E29CC"/>
    <w:rsid w:val="003E33A2"/>
    <w:rsid w:val="003E40DE"/>
    <w:rsid w:val="003E456B"/>
    <w:rsid w:val="003E4633"/>
    <w:rsid w:val="003E46F7"/>
    <w:rsid w:val="003E4787"/>
    <w:rsid w:val="003E4C2A"/>
    <w:rsid w:val="003E4D29"/>
    <w:rsid w:val="003E50B9"/>
    <w:rsid w:val="003E564F"/>
    <w:rsid w:val="003E5A7E"/>
    <w:rsid w:val="003E5C89"/>
    <w:rsid w:val="003E5D72"/>
    <w:rsid w:val="003E5F30"/>
    <w:rsid w:val="003E6524"/>
    <w:rsid w:val="003E6FFE"/>
    <w:rsid w:val="003E713A"/>
    <w:rsid w:val="003E7CE4"/>
    <w:rsid w:val="003E7D39"/>
    <w:rsid w:val="003E7F5A"/>
    <w:rsid w:val="003E7F71"/>
    <w:rsid w:val="003F0380"/>
    <w:rsid w:val="003F0BB9"/>
    <w:rsid w:val="003F0BF3"/>
    <w:rsid w:val="003F11AF"/>
    <w:rsid w:val="003F11B7"/>
    <w:rsid w:val="003F1246"/>
    <w:rsid w:val="003F12A5"/>
    <w:rsid w:val="003F1856"/>
    <w:rsid w:val="003F18AF"/>
    <w:rsid w:val="003F1A45"/>
    <w:rsid w:val="003F1E2B"/>
    <w:rsid w:val="003F2477"/>
    <w:rsid w:val="003F2C63"/>
    <w:rsid w:val="003F34EB"/>
    <w:rsid w:val="003F3563"/>
    <w:rsid w:val="003F3CBF"/>
    <w:rsid w:val="003F3EDB"/>
    <w:rsid w:val="003F3FF1"/>
    <w:rsid w:val="003F47C1"/>
    <w:rsid w:val="003F50C6"/>
    <w:rsid w:val="003F5335"/>
    <w:rsid w:val="003F607C"/>
    <w:rsid w:val="003F6166"/>
    <w:rsid w:val="003F61D6"/>
    <w:rsid w:val="003F66A8"/>
    <w:rsid w:val="003F6726"/>
    <w:rsid w:val="003F685B"/>
    <w:rsid w:val="003F6B7A"/>
    <w:rsid w:val="003F6E77"/>
    <w:rsid w:val="003F7215"/>
    <w:rsid w:val="003F7385"/>
    <w:rsid w:val="003F7858"/>
    <w:rsid w:val="003F7D48"/>
    <w:rsid w:val="003F7DDD"/>
    <w:rsid w:val="0040045E"/>
    <w:rsid w:val="0040046E"/>
    <w:rsid w:val="004004E2"/>
    <w:rsid w:val="00400E9A"/>
    <w:rsid w:val="00401046"/>
    <w:rsid w:val="00401150"/>
    <w:rsid w:val="004013AF"/>
    <w:rsid w:val="0040180D"/>
    <w:rsid w:val="0040182A"/>
    <w:rsid w:val="004020AF"/>
    <w:rsid w:val="00402106"/>
    <w:rsid w:val="004027D1"/>
    <w:rsid w:val="00402F93"/>
    <w:rsid w:val="004033EB"/>
    <w:rsid w:val="004039B4"/>
    <w:rsid w:val="00403E45"/>
    <w:rsid w:val="00404435"/>
    <w:rsid w:val="00404846"/>
    <w:rsid w:val="00404BF5"/>
    <w:rsid w:val="00405650"/>
    <w:rsid w:val="004056E4"/>
    <w:rsid w:val="00405793"/>
    <w:rsid w:val="0040594C"/>
    <w:rsid w:val="00405B59"/>
    <w:rsid w:val="00405E33"/>
    <w:rsid w:val="004067FC"/>
    <w:rsid w:val="00406B90"/>
    <w:rsid w:val="00406C5F"/>
    <w:rsid w:val="00407D96"/>
    <w:rsid w:val="00407E4E"/>
    <w:rsid w:val="004100EB"/>
    <w:rsid w:val="004104AD"/>
    <w:rsid w:val="0041103E"/>
    <w:rsid w:val="004110C2"/>
    <w:rsid w:val="00411503"/>
    <w:rsid w:val="00411DCC"/>
    <w:rsid w:val="0041228A"/>
    <w:rsid w:val="00412DA3"/>
    <w:rsid w:val="00413883"/>
    <w:rsid w:val="00413920"/>
    <w:rsid w:val="00413B19"/>
    <w:rsid w:val="00413ED3"/>
    <w:rsid w:val="0041445C"/>
    <w:rsid w:val="00414488"/>
    <w:rsid w:val="0041483C"/>
    <w:rsid w:val="0041484C"/>
    <w:rsid w:val="00414ED6"/>
    <w:rsid w:val="00414FFA"/>
    <w:rsid w:val="00415142"/>
    <w:rsid w:val="004151F6"/>
    <w:rsid w:val="00415576"/>
    <w:rsid w:val="00415E3F"/>
    <w:rsid w:val="004161BE"/>
    <w:rsid w:val="00416569"/>
    <w:rsid w:val="0041692A"/>
    <w:rsid w:val="00416A11"/>
    <w:rsid w:val="00416AAE"/>
    <w:rsid w:val="00416FF9"/>
    <w:rsid w:val="004174B7"/>
    <w:rsid w:val="004200C8"/>
    <w:rsid w:val="00420158"/>
    <w:rsid w:val="004201A1"/>
    <w:rsid w:val="00420358"/>
    <w:rsid w:val="0042045C"/>
    <w:rsid w:val="00420472"/>
    <w:rsid w:val="00420D71"/>
    <w:rsid w:val="004219DF"/>
    <w:rsid w:val="00421B93"/>
    <w:rsid w:val="004220E4"/>
    <w:rsid w:val="0042249E"/>
    <w:rsid w:val="004225B4"/>
    <w:rsid w:val="00422665"/>
    <w:rsid w:val="00422D7B"/>
    <w:rsid w:val="00422DD1"/>
    <w:rsid w:val="00423165"/>
    <w:rsid w:val="00423477"/>
    <w:rsid w:val="004234CB"/>
    <w:rsid w:val="004239F8"/>
    <w:rsid w:val="00423ADF"/>
    <w:rsid w:val="004240EB"/>
    <w:rsid w:val="00424309"/>
    <w:rsid w:val="0042484E"/>
    <w:rsid w:val="00424903"/>
    <w:rsid w:val="00425092"/>
    <w:rsid w:val="004251A4"/>
    <w:rsid w:val="00426122"/>
    <w:rsid w:val="0042687D"/>
    <w:rsid w:val="00426A20"/>
    <w:rsid w:val="0042771A"/>
    <w:rsid w:val="00427969"/>
    <w:rsid w:val="00430002"/>
    <w:rsid w:val="004300B4"/>
    <w:rsid w:val="00430B4F"/>
    <w:rsid w:val="00430CC1"/>
    <w:rsid w:val="00430DC4"/>
    <w:rsid w:val="00430E5A"/>
    <w:rsid w:val="004311DF"/>
    <w:rsid w:val="004311EB"/>
    <w:rsid w:val="0043143E"/>
    <w:rsid w:val="0043185E"/>
    <w:rsid w:val="00431E2C"/>
    <w:rsid w:val="0043211A"/>
    <w:rsid w:val="00432725"/>
    <w:rsid w:val="00432A6A"/>
    <w:rsid w:val="00432B12"/>
    <w:rsid w:val="00433380"/>
    <w:rsid w:val="00433653"/>
    <w:rsid w:val="00433A20"/>
    <w:rsid w:val="00433B01"/>
    <w:rsid w:val="00433BEC"/>
    <w:rsid w:val="00433CDA"/>
    <w:rsid w:val="00433F37"/>
    <w:rsid w:val="004346E3"/>
    <w:rsid w:val="00434825"/>
    <w:rsid w:val="00434B69"/>
    <w:rsid w:val="00434B72"/>
    <w:rsid w:val="00435041"/>
    <w:rsid w:val="0043548D"/>
    <w:rsid w:val="00435587"/>
    <w:rsid w:val="00435838"/>
    <w:rsid w:val="00435AF2"/>
    <w:rsid w:val="00435F96"/>
    <w:rsid w:val="00435FF0"/>
    <w:rsid w:val="00436782"/>
    <w:rsid w:val="00436FDC"/>
    <w:rsid w:val="004372F1"/>
    <w:rsid w:val="00437B3A"/>
    <w:rsid w:val="004403E0"/>
    <w:rsid w:val="0044045D"/>
    <w:rsid w:val="004404FE"/>
    <w:rsid w:val="00440858"/>
    <w:rsid w:val="00440906"/>
    <w:rsid w:val="004409D7"/>
    <w:rsid w:val="00440D7E"/>
    <w:rsid w:val="004419F6"/>
    <w:rsid w:val="00441D78"/>
    <w:rsid w:val="00442070"/>
    <w:rsid w:val="004420C2"/>
    <w:rsid w:val="004425C1"/>
    <w:rsid w:val="004425DB"/>
    <w:rsid w:val="0044263F"/>
    <w:rsid w:val="004426FA"/>
    <w:rsid w:val="00442C6A"/>
    <w:rsid w:val="00442F5F"/>
    <w:rsid w:val="0044395B"/>
    <w:rsid w:val="0044395D"/>
    <w:rsid w:val="00443A53"/>
    <w:rsid w:val="00443CDC"/>
    <w:rsid w:val="004441CB"/>
    <w:rsid w:val="004444D2"/>
    <w:rsid w:val="00444FC8"/>
    <w:rsid w:val="004450A0"/>
    <w:rsid w:val="00445486"/>
    <w:rsid w:val="00445700"/>
    <w:rsid w:val="00445B7E"/>
    <w:rsid w:val="00445DDD"/>
    <w:rsid w:val="00446105"/>
    <w:rsid w:val="004467FC"/>
    <w:rsid w:val="004468D8"/>
    <w:rsid w:val="004468DE"/>
    <w:rsid w:val="004471EE"/>
    <w:rsid w:val="004474FE"/>
    <w:rsid w:val="00447E40"/>
    <w:rsid w:val="0045014F"/>
    <w:rsid w:val="004501E9"/>
    <w:rsid w:val="004505B3"/>
    <w:rsid w:val="00450981"/>
    <w:rsid w:val="00450EDA"/>
    <w:rsid w:val="00450F36"/>
    <w:rsid w:val="00451018"/>
    <w:rsid w:val="00451A5B"/>
    <w:rsid w:val="00452028"/>
    <w:rsid w:val="00452848"/>
    <w:rsid w:val="00452CAD"/>
    <w:rsid w:val="00452D08"/>
    <w:rsid w:val="004533E9"/>
    <w:rsid w:val="00453411"/>
    <w:rsid w:val="004538C9"/>
    <w:rsid w:val="00454157"/>
    <w:rsid w:val="0045432D"/>
    <w:rsid w:val="004552E5"/>
    <w:rsid w:val="00455431"/>
    <w:rsid w:val="00455729"/>
    <w:rsid w:val="004559AE"/>
    <w:rsid w:val="004561FC"/>
    <w:rsid w:val="004567ED"/>
    <w:rsid w:val="0045687A"/>
    <w:rsid w:val="0045693A"/>
    <w:rsid w:val="00456FF5"/>
    <w:rsid w:val="0045769E"/>
    <w:rsid w:val="004576C0"/>
    <w:rsid w:val="00457776"/>
    <w:rsid w:val="004578C1"/>
    <w:rsid w:val="00457D49"/>
    <w:rsid w:val="00460474"/>
    <w:rsid w:val="004604A1"/>
    <w:rsid w:val="00460A92"/>
    <w:rsid w:val="0046144F"/>
    <w:rsid w:val="004618C0"/>
    <w:rsid w:val="00461B25"/>
    <w:rsid w:val="00461F50"/>
    <w:rsid w:val="00462067"/>
    <w:rsid w:val="0046228D"/>
    <w:rsid w:val="004624C5"/>
    <w:rsid w:val="0046257E"/>
    <w:rsid w:val="004625D5"/>
    <w:rsid w:val="00462B5A"/>
    <w:rsid w:val="0046330D"/>
    <w:rsid w:val="004633B9"/>
    <w:rsid w:val="0046381F"/>
    <w:rsid w:val="00463A33"/>
    <w:rsid w:val="004646E4"/>
    <w:rsid w:val="00464A16"/>
    <w:rsid w:val="00464A91"/>
    <w:rsid w:val="004650B5"/>
    <w:rsid w:val="004651A7"/>
    <w:rsid w:val="00465309"/>
    <w:rsid w:val="004655FE"/>
    <w:rsid w:val="0046571D"/>
    <w:rsid w:val="00465ABE"/>
    <w:rsid w:val="00465B89"/>
    <w:rsid w:val="00465F40"/>
    <w:rsid w:val="00466608"/>
    <w:rsid w:val="004668F3"/>
    <w:rsid w:val="0046697F"/>
    <w:rsid w:val="00466C0A"/>
    <w:rsid w:val="00466E29"/>
    <w:rsid w:val="004670F9"/>
    <w:rsid w:val="00467C68"/>
    <w:rsid w:val="00467E43"/>
    <w:rsid w:val="004707F5"/>
    <w:rsid w:val="00470BB4"/>
    <w:rsid w:val="00470C5C"/>
    <w:rsid w:val="00470F24"/>
    <w:rsid w:val="004714A3"/>
    <w:rsid w:val="004716FC"/>
    <w:rsid w:val="00471C73"/>
    <w:rsid w:val="00471CF8"/>
    <w:rsid w:val="00472179"/>
    <w:rsid w:val="00472F75"/>
    <w:rsid w:val="004733B8"/>
    <w:rsid w:val="004739CA"/>
    <w:rsid w:val="00473CF8"/>
    <w:rsid w:val="00473DE2"/>
    <w:rsid w:val="004745BD"/>
    <w:rsid w:val="00474666"/>
    <w:rsid w:val="004748E8"/>
    <w:rsid w:val="00474C66"/>
    <w:rsid w:val="00474CDA"/>
    <w:rsid w:val="004750C3"/>
    <w:rsid w:val="004754D6"/>
    <w:rsid w:val="00475E66"/>
    <w:rsid w:val="00475F3A"/>
    <w:rsid w:val="00476002"/>
    <w:rsid w:val="0047657D"/>
    <w:rsid w:val="00476627"/>
    <w:rsid w:val="00476883"/>
    <w:rsid w:val="00476A12"/>
    <w:rsid w:val="00476B2A"/>
    <w:rsid w:val="00476B55"/>
    <w:rsid w:val="00476E9C"/>
    <w:rsid w:val="0047719D"/>
    <w:rsid w:val="00477387"/>
    <w:rsid w:val="004774B8"/>
    <w:rsid w:val="0048001C"/>
    <w:rsid w:val="00480331"/>
    <w:rsid w:val="00480769"/>
    <w:rsid w:val="004809A8"/>
    <w:rsid w:val="00480B80"/>
    <w:rsid w:val="00480BE2"/>
    <w:rsid w:val="00481250"/>
    <w:rsid w:val="0048182D"/>
    <w:rsid w:val="00481D03"/>
    <w:rsid w:val="00482301"/>
    <w:rsid w:val="00482B06"/>
    <w:rsid w:val="00482B18"/>
    <w:rsid w:val="0048522F"/>
    <w:rsid w:val="00485464"/>
    <w:rsid w:val="004855E3"/>
    <w:rsid w:val="004855EF"/>
    <w:rsid w:val="004856A2"/>
    <w:rsid w:val="00485A5A"/>
    <w:rsid w:val="00485B96"/>
    <w:rsid w:val="004862FB"/>
    <w:rsid w:val="004863A2"/>
    <w:rsid w:val="00486472"/>
    <w:rsid w:val="00486530"/>
    <w:rsid w:val="00486615"/>
    <w:rsid w:val="0048674B"/>
    <w:rsid w:val="00487401"/>
    <w:rsid w:val="00487895"/>
    <w:rsid w:val="004878DD"/>
    <w:rsid w:val="004901ED"/>
    <w:rsid w:val="004904A0"/>
    <w:rsid w:val="004907A0"/>
    <w:rsid w:val="004907C2"/>
    <w:rsid w:val="00490A5F"/>
    <w:rsid w:val="00490BDC"/>
    <w:rsid w:val="00490BE2"/>
    <w:rsid w:val="00490E0E"/>
    <w:rsid w:val="00490F5F"/>
    <w:rsid w:val="0049143E"/>
    <w:rsid w:val="00491880"/>
    <w:rsid w:val="00491A56"/>
    <w:rsid w:val="00491D6A"/>
    <w:rsid w:val="00491DAD"/>
    <w:rsid w:val="00492158"/>
    <w:rsid w:val="0049237F"/>
    <w:rsid w:val="004928AE"/>
    <w:rsid w:val="004930B2"/>
    <w:rsid w:val="00493F5D"/>
    <w:rsid w:val="0049424B"/>
    <w:rsid w:val="00494698"/>
    <w:rsid w:val="004949D6"/>
    <w:rsid w:val="00494BBE"/>
    <w:rsid w:val="00494CA5"/>
    <w:rsid w:val="00494CAD"/>
    <w:rsid w:val="0049500B"/>
    <w:rsid w:val="00495124"/>
    <w:rsid w:val="00495E5D"/>
    <w:rsid w:val="00495F4F"/>
    <w:rsid w:val="00495FAE"/>
    <w:rsid w:val="00495FDD"/>
    <w:rsid w:val="004963AC"/>
    <w:rsid w:val="00496706"/>
    <w:rsid w:val="0049717D"/>
    <w:rsid w:val="004971FD"/>
    <w:rsid w:val="0049784C"/>
    <w:rsid w:val="00497B05"/>
    <w:rsid w:val="004A0007"/>
    <w:rsid w:val="004A09BE"/>
    <w:rsid w:val="004A0D10"/>
    <w:rsid w:val="004A11CA"/>
    <w:rsid w:val="004A13BB"/>
    <w:rsid w:val="004A1E47"/>
    <w:rsid w:val="004A2055"/>
    <w:rsid w:val="004A3915"/>
    <w:rsid w:val="004A3980"/>
    <w:rsid w:val="004A4805"/>
    <w:rsid w:val="004A4DB2"/>
    <w:rsid w:val="004A4E72"/>
    <w:rsid w:val="004A525D"/>
    <w:rsid w:val="004A56C9"/>
    <w:rsid w:val="004A591D"/>
    <w:rsid w:val="004A663B"/>
    <w:rsid w:val="004A6FD8"/>
    <w:rsid w:val="004A70A4"/>
    <w:rsid w:val="004A70D4"/>
    <w:rsid w:val="004A725B"/>
    <w:rsid w:val="004A7302"/>
    <w:rsid w:val="004B0463"/>
    <w:rsid w:val="004B0A1E"/>
    <w:rsid w:val="004B121B"/>
    <w:rsid w:val="004B136C"/>
    <w:rsid w:val="004B14A3"/>
    <w:rsid w:val="004B15AF"/>
    <w:rsid w:val="004B1D89"/>
    <w:rsid w:val="004B1E45"/>
    <w:rsid w:val="004B22CC"/>
    <w:rsid w:val="004B236F"/>
    <w:rsid w:val="004B2618"/>
    <w:rsid w:val="004B2750"/>
    <w:rsid w:val="004B2F28"/>
    <w:rsid w:val="004B3029"/>
    <w:rsid w:val="004B33D3"/>
    <w:rsid w:val="004B3826"/>
    <w:rsid w:val="004B4F4E"/>
    <w:rsid w:val="004B4FDE"/>
    <w:rsid w:val="004B572E"/>
    <w:rsid w:val="004B58D3"/>
    <w:rsid w:val="004B59C1"/>
    <w:rsid w:val="004B5B82"/>
    <w:rsid w:val="004B6107"/>
    <w:rsid w:val="004B6424"/>
    <w:rsid w:val="004B6727"/>
    <w:rsid w:val="004B67BD"/>
    <w:rsid w:val="004B6AB2"/>
    <w:rsid w:val="004B758C"/>
    <w:rsid w:val="004B7748"/>
    <w:rsid w:val="004B7A93"/>
    <w:rsid w:val="004B7DED"/>
    <w:rsid w:val="004C001B"/>
    <w:rsid w:val="004C0BC0"/>
    <w:rsid w:val="004C0BF5"/>
    <w:rsid w:val="004C1159"/>
    <w:rsid w:val="004C2182"/>
    <w:rsid w:val="004C3210"/>
    <w:rsid w:val="004C3508"/>
    <w:rsid w:val="004C4011"/>
    <w:rsid w:val="004C4876"/>
    <w:rsid w:val="004C492D"/>
    <w:rsid w:val="004C4DBF"/>
    <w:rsid w:val="004C5666"/>
    <w:rsid w:val="004C5B3D"/>
    <w:rsid w:val="004C5C9D"/>
    <w:rsid w:val="004C61E4"/>
    <w:rsid w:val="004C6727"/>
    <w:rsid w:val="004C6D06"/>
    <w:rsid w:val="004C706D"/>
    <w:rsid w:val="004C79B3"/>
    <w:rsid w:val="004C7F31"/>
    <w:rsid w:val="004D0108"/>
    <w:rsid w:val="004D0CD0"/>
    <w:rsid w:val="004D1E5D"/>
    <w:rsid w:val="004D1FDD"/>
    <w:rsid w:val="004D22FB"/>
    <w:rsid w:val="004D25C9"/>
    <w:rsid w:val="004D2731"/>
    <w:rsid w:val="004D287F"/>
    <w:rsid w:val="004D28E3"/>
    <w:rsid w:val="004D2FB4"/>
    <w:rsid w:val="004D3048"/>
    <w:rsid w:val="004D3096"/>
    <w:rsid w:val="004D3175"/>
    <w:rsid w:val="004D3566"/>
    <w:rsid w:val="004D35C6"/>
    <w:rsid w:val="004D3680"/>
    <w:rsid w:val="004D3932"/>
    <w:rsid w:val="004D3999"/>
    <w:rsid w:val="004D3D1B"/>
    <w:rsid w:val="004D4685"/>
    <w:rsid w:val="004D4792"/>
    <w:rsid w:val="004D4811"/>
    <w:rsid w:val="004D496D"/>
    <w:rsid w:val="004D4A0B"/>
    <w:rsid w:val="004D4B03"/>
    <w:rsid w:val="004D4E07"/>
    <w:rsid w:val="004D50BA"/>
    <w:rsid w:val="004D52B1"/>
    <w:rsid w:val="004D58BC"/>
    <w:rsid w:val="004D58C7"/>
    <w:rsid w:val="004D5989"/>
    <w:rsid w:val="004D606D"/>
    <w:rsid w:val="004D61E8"/>
    <w:rsid w:val="004D6235"/>
    <w:rsid w:val="004D6373"/>
    <w:rsid w:val="004D63B1"/>
    <w:rsid w:val="004D6EA0"/>
    <w:rsid w:val="004D6EFF"/>
    <w:rsid w:val="004D7467"/>
    <w:rsid w:val="004D7C10"/>
    <w:rsid w:val="004D7FD6"/>
    <w:rsid w:val="004E06CE"/>
    <w:rsid w:val="004E0F5F"/>
    <w:rsid w:val="004E1123"/>
    <w:rsid w:val="004E1B2F"/>
    <w:rsid w:val="004E22C9"/>
    <w:rsid w:val="004E25CF"/>
    <w:rsid w:val="004E2926"/>
    <w:rsid w:val="004E2A8F"/>
    <w:rsid w:val="004E3756"/>
    <w:rsid w:val="004E38D3"/>
    <w:rsid w:val="004E38F1"/>
    <w:rsid w:val="004E4117"/>
    <w:rsid w:val="004E4174"/>
    <w:rsid w:val="004E45B9"/>
    <w:rsid w:val="004E4CDF"/>
    <w:rsid w:val="004E5037"/>
    <w:rsid w:val="004E59DB"/>
    <w:rsid w:val="004E5FC1"/>
    <w:rsid w:val="004E62B9"/>
    <w:rsid w:val="004E66E0"/>
    <w:rsid w:val="004E6A01"/>
    <w:rsid w:val="004E6B18"/>
    <w:rsid w:val="004E70E1"/>
    <w:rsid w:val="004E71DA"/>
    <w:rsid w:val="004E72D2"/>
    <w:rsid w:val="004E7455"/>
    <w:rsid w:val="004E7518"/>
    <w:rsid w:val="004E77E5"/>
    <w:rsid w:val="004E77F9"/>
    <w:rsid w:val="004E78BE"/>
    <w:rsid w:val="004E7D87"/>
    <w:rsid w:val="004F00B4"/>
    <w:rsid w:val="004F0690"/>
    <w:rsid w:val="004F0760"/>
    <w:rsid w:val="004F07AD"/>
    <w:rsid w:val="004F07DE"/>
    <w:rsid w:val="004F0856"/>
    <w:rsid w:val="004F0934"/>
    <w:rsid w:val="004F0C3E"/>
    <w:rsid w:val="004F0FE1"/>
    <w:rsid w:val="004F16CF"/>
    <w:rsid w:val="004F17AA"/>
    <w:rsid w:val="004F181E"/>
    <w:rsid w:val="004F1889"/>
    <w:rsid w:val="004F18E0"/>
    <w:rsid w:val="004F1B63"/>
    <w:rsid w:val="004F1F3E"/>
    <w:rsid w:val="004F211B"/>
    <w:rsid w:val="004F23FD"/>
    <w:rsid w:val="004F25A9"/>
    <w:rsid w:val="004F28A2"/>
    <w:rsid w:val="004F30D0"/>
    <w:rsid w:val="004F3249"/>
    <w:rsid w:val="004F32A7"/>
    <w:rsid w:val="004F32CE"/>
    <w:rsid w:val="004F33B0"/>
    <w:rsid w:val="004F3536"/>
    <w:rsid w:val="004F3589"/>
    <w:rsid w:val="004F3A46"/>
    <w:rsid w:val="004F3ADF"/>
    <w:rsid w:val="004F3FA5"/>
    <w:rsid w:val="004F4167"/>
    <w:rsid w:val="004F4726"/>
    <w:rsid w:val="004F4924"/>
    <w:rsid w:val="004F4EC0"/>
    <w:rsid w:val="004F503B"/>
    <w:rsid w:val="004F52BF"/>
    <w:rsid w:val="004F60B0"/>
    <w:rsid w:val="004F72AB"/>
    <w:rsid w:val="004F75C0"/>
    <w:rsid w:val="004F7D99"/>
    <w:rsid w:val="004F7E65"/>
    <w:rsid w:val="004F7FAF"/>
    <w:rsid w:val="00500430"/>
    <w:rsid w:val="00500983"/>
    <w:rsid w:val="0050118A"/>
    <w:rsid w:val="00501372"/>
    <w:rsid w:val="00501B2D"/>
    <w:rsid w:val="00501E05"/>
    <w:rsid w:val="00501E64"/>
    <w:rsid w:val="00502080"/>
    <w:rsid w:val="0050235A"/>
    <w:rsid w:val="005024DD"/>
    <w:rsid w:val="005032D5"/>
    <w:rsid w:val="0050344B"/>
    <w:rsid w:val="005035BB"/>
    <w:rsid w:val="005036C8"/>
    <w:rsid w:val="00503B88"/>
    <w:rsid w:val="005041E2"/>
    <w:rsid w:val="005041FA"/>
    <w:rsid w:val="00504360"/>
    <w:rsid w:val="00504761"/>
    <w:rsid w:val="0050477A"/>
    <w:rsid w:val="00504C93"/>
    <w:rsid w:val="005055C3"/>
    <w:rsid w:val="0050563B"/>
    <w:rsid w:val="005056BD"/>
    <w:rsid w:val="00505C04"/>
    <w:rsid w:val="00506015"/>
    <w:rsid w:val="0050670A"/>
    <w:rsid w:val="005068EE"/>
    <w:rsid w:val="00506C22"/>
    <w:rsid w:val="0050766B"/>
    <w:rsid w:val="0050798A"/>
    <w:rsid w:val="00507C35"/>
    <w:rsid w:val="00507EBD"/>
    <w:rsid w:val="005105DE"/>
    <w:rsid w:val="00510629"/>
    <w:rsid w:val="00510F2A"/>
    <w:rsid w:val="00511095"/>
    <w:rsid w:val="005114B2"/>
    <w:rsid w:val="00511C6D"/>
    <w:rsid w:val="00512176"/>
    <w:rsid w:val="005121F5"/>
    <w:rsid w:val="0051268F"/>
    <w:rsid w:val="00513973"/>
    <w:rsid w:val="005139BC"/>
    <w:rsid w:val="005139F7"/>
    <w:rsid w:val="00513E00"/>
    <w:rsid w:val="00514437"/>
    <w:rsid w:val="0051448C"/>
    <w:rsid w:val="005145C6"/>
    <w:rsid w:val="00514C25"/>
    <w:rsid w:val="00514C72"/>
    <w:rsid w:val="0051501D"/>
    <w:rsid w:val="00515800"/>
    <w:rsid w:val="00516315"/>
    <w:rsid w:val="005168B9"/>
    <w:rsid w:val="00516B5A"/>
    <w:rsid w:val="00516E4B"/>
    <w:rsid w:val="00517401"/>
    <w:rsid w:val="0051769F"/>
    <w:rsid w:val="0051778A"/>
    <w:rsid w:val="00517886"/>
    <w:rsid w:val="00517D63"/>
    <w:rsid w:val="00520310"/>
    <w:rsid w:val="00521083"/>
    <w:rsid w:val="005212B0"/>
    <w:rsid w:val="0052180A"/>
    <w:rsid w:val="00521A10"/>
    <w:rsid w:val="005223BA"/>
    <w:rsid w:val="0052255A"/>
    <w:rsid w:val="005225B1"/>
    <w:rsid w:val="0052288A"/>
    <w:rsid w:val="00522A36"/>
    <w:rsid w:val="00522ACB"/>
    <w:rsid w:val="00523A23"/>
    <w:rsid w:val="00523E65"/>
    <w:rsid w:val="00524AF0"/>
    <w:rsid w:val="005251DC"/>
    <w:rsid w:val="005251F1"/>
    <w:rsid w:val="00525602"/>
    <w:rsid w:val="005256FA"/>
    <w:rsid w:val="0052628A"/>
    <w:rsid w:val="0052648D"/>
    <w:rsid w:val="005264E3"/>
    <w:rsid w:val="0052668C"/>
    <w:rsid w:val="00526BC0"/>
    <w:rsid w:val="00526D95"/>
    <w:rsid w:val="005272EC"/>
    <w:rsid w:val="00527346"/>
    <w:rsid w:val="005276F2"/>
    <w:rsid w:val="00527750"/>
    <w:rsid w:val="00527A5B"/>
    <w:rsid w:val="00527A8B"/>
    <w:rsid w:val="00530273"/>
    <w:rsid w:val="005302AB"/>
    <w:rsid w:val="0053043E"/>
    <w:rsid w:val="005305B6"/>
    <w:rsid w:val="0053097E"/>
    <w:rsid w:val="00530D92"/>
    <w:rsid w:val="00531B01"/>
    <w:rsid w:val="00531CD0"/>
    <w:rsid w:val="00531F49"/>
    <w:rsid w:val="005324B0"/>
    <w:rsid w:val="0053272A"/>
    <w:rsid w:val="005327FB"/>
    <w:rsid w:val="00532AF8"/>
    <w:rsid w:val="00532B6F"/>
    <w:rsid w:val="00532C10"/>
    <w:rsid w:val="00532DD1"/>
    <w:rsid w:val="00533282"/>
    <w:rsid w:val="0053342A"/>
    <w:rsid w:val="005334A1"/>
    <w:rsid w:val="005339FA"/>
    <w:rsid w:val="00533D33"/>
    <w:rsid w:val="00534807"/>
    <w:rsid w:val="00534FB5"/>
    <w:rsid w:val="0053510F"/>
    <w:rsid w:val="00535E5B"/>
    <w:rsid w:val="00535FBA"/>
    <w:rsid w:val="0053606F"/>
    <w:rsid w:val="005368AF"/>
    <w:rsid w:val="005369A6"/>
    <w:rsid w:val="00536BC9"/>
    <w:rsid w:val="00536C9C"/>
    <w:rsid w:val="00536EF5"/>
    <w:rsid w:val="0053760C"/>
    <w:rsid w:val="00537856"/>
    <w:rsid w:val="00540285"/>
    <w:rsid w:val="005407EF"/>
    <w:rsid w:val="00540B3B"/>
    <w:rsid w:val="00540B3F"/>
    <w:rsid w:val="00540F79"/>
    <w:rsid w:val="005414AF"/>
    <w:rsid w:val="0054173F"/>
    <w:rsid w:val="005418BB"/>
    <w:rsid w:val="0054219D"/>
    <w:rsid w:val="005422AB"/>
    <w:rsid w:val="005426F2"/>
    <w:rsid w:val="0054274E"/>
    <w:rsid w:val="0054329C"/>
    <w:rsid w:val="00543890"/>
    <w:rsid w:val="00543AFB"/>
    <w:rsid w:val="0054491A"/>
    <w:rsid w:val="00544DA4"/>
    <w:rsid w:val="00544FF6"/>
    <w:rsid w:val="00545A2A"/>
    <w:rsid w:val="005464C7"/>
    <w:rsid w:val="00546626"/>
    <w:rsid w:val="005466B2"/>
    <w:rsid w:val="005466D8"/>
    <w:rsid w:val="0054689F"/>
    <w:rsid w:val="00546CB5"/>
    <w:rsid w:val="005474A0"/>
    <w:rsid w:val="0054776B"/>
    <w:rsid w:val="005478F6"/>
    <w:rsid w:val="005502A8"/>
    <w:rsid w:val="005502CE"/>
    <w:rsid w:val="00550893"/>
    <w:rsid w:val="005511CC"/>
    <w:rsid w:val="005514FD"/>
    <w:rsid w:val="00551AD9"/>
    <w:rsid w:val="00551C4D"/>
    <w:rsid w:val="0055230D"/>
    <w:rsid w:val="00552363"/>
    <w:rsid w:val="0055279F"/>
    <w:rsid w:val="0055401E"/>
    <w:rsid w:val="00554063"/>
    <w:rsid w:val="0055428F"/>
    <w:rsid w:val="00554D9B"/>
    <w:rsid w:val="00555214"/>
    <w:rsid w:val="00555AF1"/>
    <w:rsid w:val="00555D7D"/>
    <w:rsid w:val="005560F3"/>
    <w:rsid w:val="005564EB"/>
    <w:rsid w:val="005572AB"/>
    <w:rsid w:val="00557488"/>
    <w:rsid w:val="00557694"/>
    <w:rsid w:val="00557C1E"/>
    <w:rsid w:val="00560387"/>
    <w:rsid w:val="00560E62"/>
    <w:rsid w:val="00560E89"/>
    <w:rsid w:val="005610E8"/>
    <w:rsid w:val="00561152"/>
    <w:rsid w:val="005615A6"/>
    <w:rsid w:val="005615F1"/>
    <w:rsid w:val="00561683"/>
    <w:rsid w:val="005617E8"/>
    <w:rsid w:val="005618F8"/>
    <w:rsid w:val="00561FA2"/>
    <w:rsid w:val="00562562"/>
    <w:rsid w:val="00562824"/>
    <w:rsid w:val="00562C2D"/>
    <w:rsid w:val="00562CF9"/>
    <w:rsid w:val="00562D21"/>
    <w:rsid w:val="00562F9B"/>
    <w:rsid w:val="00563013"/>
    <w:rsid w:val="0056342E"/>
    <w:rsid w:val="00563CB7"/>
    <w:rsid w:val="00563EB7"/>
    <w:rsid w:val="0056408C"/>
    <w:rsid w:val="005641B2"/>
    <w:rsid w:val="00564878"/>
    <w:rsid w:val="00564AAB"/>
    <w:rsid w:val="005654CC"/>
    <w:rsid w:val="00565630"/>
    <w:rsid w:val="00565983"/>
    <w:rsid w:val="00565E31"/>
    <w:rsid w:val="0056619E"/>
    <w:rsid w:val="00566A2B"/>
    <w:rsid w:val="00566C87"/>
    <w:rsid w:val="00566E7C"/>
    <w:rsid w:val="0056737D"/>
    <w:rsid w:val="005674E2"/>
    <w:rsid w:val="00567E82"/>
    <w:rsid w:val="00567F2A"/>
    <w:rsid w:val="0057001A"/>
    <w:rsid w:val="00570C19"/>
    <w:rsid w:val="00570C2D"/>
    <w:rsid w:val="00570FC7"/>
    <w:rsid w:val="00570FDD"/>
    <w:rsid w:val="005716E9"/>
    <w:rsid w:val="005719BC"/>
    <w:rsid w:val="005725D0"/>
    <w:rsid w:val="00572A14"/>
    <w:rsid w:val="00572B2F"/>
    <w:rsid w:val="00572DF9"/>
    <w:rsid w:val="005733E8"/>
    <w:rsid w:val="00573499"/>
    <w:rsid w:val="00573679"/>
    <w:rsid w:val="005737A5"/>
    <w:rsid w:val="005737C6"/>
    <w:rsid w:val="00573958"/>
    <w:rsid w:val="00573FC5"/>
    <w:rsid w:val="0057419C"/>
    <w:rsid w:val="00574417"/>
    <w:rsid w:val="005747EE"/>
    <w:rsid w:val="00574D9F"/>
    <w:rsid w:val="0057563D"/>
    <w:rsid w:val="005756CD"/>
    <w:rsid w:val="00576150"/>
    <w:rsid w:val="0057640E"/>
    <w:rsid w:val="005767F8"/>
    <w:rsid w:val="0057772D"/>
    <w:rsid w:val="00577FEB"/>
    <w:rsid w:val="00580138"/>
    <w:rsid w:val="0058136C"/>
    <w:rsid w:val="0058168E"/>
    <w:rsid w:val="0058178F"/>
    <w:rsid w:val="00582632"/>
    <w:rsid w:val="00582979"/>
    <w:rsid w:val="005829B8"/>
    <w:rsid w:val="005839A9"/>
    <w:rsid w:val="005843EF"/>
    <w:rsid w:val="00584710"/>
    <w:rsid w:val="00585135"/>
    <w:rsid w:val="005860D9"/>
    <w:rsid w:val="005862EC"/>
    <w:rsid w:val="00586F3B"/>
    <w:rsid w:val="00586FBE"/>
    <w:rsid w:val="00587175"/>
    <w:rsid w:val="00587948"/>
    <w:rsid w:val="0058798E"/>
    <w:rsid w:val="00587B49"/>
    <w:rsid w:val="00590159"/>
    <w:rsid w:val="00590481"/>
    <w:rsid w:val="005905D3"/>
    <w:rsid w:val="005906D8"/>
    <w:rsid w:val="00590AF8"/>
    <w:rsid w:val="005910CF"/>
    <w:rsid w:val="005911CD"/>
    <w:rsid w:val="00591777"/>
    <w:rsid w:val="00591812"/>
    <w:rsid w:val="005925F7"/>
    <w:rsid w:val="00593FC6"/>
    <w:rsid w:val="00594848"/>
    <w:rsid w:val="00594F1F"/>
    <w:rsid w:val="00594F6D"/>
    <w:rsid w:val="005953A2"/>
    <w:rsid w:val="00595E02"/>
    <w:rsid w:val="00595E9E"/>
    <w:rsid w:val="00595FBB"/>
    <w:rsid w:val="00596628"/>
    <w:rsid w:val="0059670A"/>
    <w:rsid w:val="0059691B"/>
    <w:rsid w:val="0059743A"/>
    <w:rsid w:val="005974D1"/>
    <w:rsid w:val="005977FE"/>
    <w:rsid w:val="00597B75"/>
    <w:rsid w:val="00597E79"/>
    <w:rsid w:val="005A00E8"/>
    <w:rsid w:val="005A0B1B"/>
    <w:rsid w:val="005A0EBE"/>
    <w:rsid w:val="005A0ED2"/>
    <w:rsid w:val="005A0F9E"/>
    <w:rsid w:val="005A1347"/>
    <w:rsid w:val="005A2583"/>
    <w:rsid w:val="005A2736"/>
    <w:rsid w:val="005A2748"/>
    <w:rsid w:val="005A2B0D"/>
    <w:rsid w:val="005A2C11"/>
    <w:rsid w:val="005A2E44"/>
    <w:rsid w:val="005A3119"/>
    <w:rsid w:val="005A33F3"/>
    <w:rsid w:val="005A40E5"/>
    <w:rsid w:val="005A472A"/>
    <w:rsid w:val="005A4F4E"/>
    <w:rsid w:val="005A554C"/>
    <w:rsid w:val="005A59E2"/>
    <w:rsid w:val="005A5A07"/>
    <w:rsid w:val="005A5BA2"/>
    <w:rsid w:val="005A606B"/>
    <w:rsid w:val="005A60E0"/>
    <w:rsid w:val="005A6D51"/>
    <w:rsid w:val="005B014B"/>
    <w:rsid w:val="005B01A4"/>
    <w:rsid w:val="005B03C4"/>
    <w:rsid w:val="005B0975"/>
    <w:rsid w:val="005B1701"/>
    <w:rsid w:val="005B18E6"/>
    <w:rsid w:val="005B1958"/>
    <w:rsid w:val="005B20AF"/>
    <w:rsid w:val="005B2DE4"/>
    <w:rsid w:val="005B3742"/>
    <w:rsid w:val="005B3F4F"/>
    <w:rsid w:val="005B4D07"/>
    <w:rsid w:val="005B51C3"/>
    <w:rsid w:val="005B5239"/>
    <w:rsid w:val="005B57E3"/>
    <w:rsid w:val="005B58F1"/>
    <w:rsid w:val="005B5B05"/>
    <w:rsid w:val="005B5FE4"/>
    <w:rsid w:val="005B609F"/>
    <w:rsid w:val="005B60B0"/>
    <w:rsid w:val="005B65B8"/>
    <w:rsid w:val="005B6754"/>
    <w:rsid w:val="005B76E1"/>
    <w:rsid w:val="005B7A39"/>
    <w:rsid w:val="005B7DE8"/>
    <w:rsid w:val="005C03D4"/>
    <w:rsid w:val="005C0B88"/>
    <w:rsid w:val="005C13F3"/>
    <w:rsid w:val="005C18CB"/>
    <w:rsid w:val="005C216D"/>
    <w:rsid w:val="005C2201"/>
    <w:rsid w:val="005C223C"/>
    <w:rsid w:val="005C24EA"/>
    <w:rsid w:val="005C302E"/>
    <w:rsid w:val="005C30FA"/>
    <w:rsid w:val="005C328C"/>
    <w:rsid w:val="005C342F"/>
    <w:rsid w:val="005C418A"/>
    <w:rsid w:val="005C4E9E"/>
    <w:rsid w:val="005C5374"/>
    <w:rsid w:val="005C60FA"/>
    <w:rsid w:val="005C620C"/>
    <w:rsid w:val="005C6506"/>
    <w:rsid w:val="005C671F"/>
    <w:rsid w:val="005C6B47"/>
    <w:rsid w:val="005C6FB8"/>
    <w:rsid w:val="005C705E"/>
    <w:rsid w:val="005C7099"/>
    <w:rsid w:val="005C7882"/>
    <w:rsid w:val="005D014A"/>
    <w:rsid w:val="005D053A"/>
    <w:rsid w:val="005D0606"/>
    <w:rsid w:val="005D0861"/>
    <w:rsid w:val="005D0B43"/>
    <w:rsid w:val="005D0B84"/>
    <w:rsid w:val="005D121B"/>
    <w:rsid w:val="005D136E"/>
    <w:rsid w:val="005D1C71"/>
    <w:rsid w:val="005D1FB3"/>
    <w:rsid w:val="005D25B6"/>
    <w:rsid w:val="005D27E2"/>
    <w:rsid w:val="005D2E6C"/>
    <w:rsid w:val="005D3229"/>
    <w:rsid w:val="005D32C1"/>
    <w:rsid w:val="005D3CA2"/>
    <w:rsid w:val="005D3F03"/>
    <w:rsid w:val="005D3F1A"/>
    <w:rsid w:val="005D50C7"/>
    <w:rsid w:val="005D5863"/>
    <w:rsid w:val="005D62B6"/>
    <w:rsid w:val="005D62C0"/>
    <w:rsid w:val="005D6AE1"/>
    <w:rsid w:val="005D6B0C"/>
    <w:rsid w:val="005D6BA0"/>
    <w:rsid w:val="005D70D0"/>
    <w:rsid w:val="005E0690"/>
    <w:rsid w:val="005E09D6"/>
    <w:rsid w:val="005E0AF8"/>
    <w:rsid w:val="005E0D4E"/>
    <w:rsid w:val="005E0E0E"/>
    <w:rsid w:val="005E0F32"/>
    <w:rsid w:val="005E1026"/>
    <w:rsid w:val="005E1143"/>
    <w:rsid w:val="005E1847"/>
    <w:rsid w:val="005E1BDD"/>
    <w:rsid w:val="005E2073"/>
    <w:rsid w:val="005E2328"/>
    <w:rsid w:val="005E27DF"/>
    <w:rsid w:val="005E2B20"/>
    <w:rsid w:val="005E2C72"/>
    <w:rsid w:val="005E3091"/>
    <w:rsid w:val="005E3C39"/>
    <w:rsid w:val="005E3DC3"/>
    <w:rsid w:val="005E4056"/>
    <w:rsid w:val="005E43B4"/>
    <w:rsid w:val="005E47A1"/>
    <w:rsid w:val="005E489E"/>
    <w:rsid w:val="005E48A9"/>
    <w:rsid w:val="005E4BAE"/>
    <w:rsid w:val="005E4E39"/>
    <w:rsid w:val="005E4F7E"/>
    <w:rsid w:val="005E557E"/>
    <w:rsid w:val="005E55D3"/>
    <w:rsid w:val="005E575E"/>
    <w:rsid w:val="005E5F2A"/>
    <w:rsid w:val="005E6C41"/>
    <w:rsid w:val="005E6F02"/>
    <w:rsid w:val="005E72F5"/>
    <w:rsid w:val="005E73CD"/>
    <w:rsid w:val="005E73D9"/>
    <w:rsid w:val="005E7429"/>
    <w:rsid w:val="005E75D7"/>
    <w:rsid w:val="005E764F"/>
    <w:rsid w:val="005E7744"/>
    <w:rsid w:val="005E7755"/>
    <w:rsid w:val="005E775D"/>
    <w:rsid w:val="005E7982"/>
    <w:rsid w:val="005E79D4"/>
    <w:rsid w:val="005F0377"/>
    <w:rsid w:val="005F1220"/>
    <w:rsid w:val="005F13F5"/>
    <w:rsid w:val="005F18BA"/>
    <w:rsid w:val="005F1BA8"/>
    <w:rsid w:val="005F1C0E"/>
    <w:rsid w:val="005F1C6A"/>
    <w:rsid w:val="005F23D9"/>
    <w:rsid w:val="005F25C6"/>
    <w:rsid w:val="005F274B"/>
    <w:rsid w:val="005F28C9"/>
    <w:rsid w:val="005F2A51"/>
    <w:rsid w:val="005F2CD8"/>
    <w:rsid w:val="005F394E"/>
    <w:rsid w:val="005F3BD6"/>
    <w:rsid w:val="005F4A05"/>
    <w:rsid w:val="005F4F5F"/>
    <w:rsid w:val="005F513E"/>
    <w:rsid w:val="005F5573"/>
    <w:rsid w:val="005F5A28"/>
    <w:rsid w:val="005F5A64"/>
    <w:rsid w:val="005F65A6"/>
    <w:rsid w:val="005F6C0C"/>
    <w:rsid w:val="005F6E3B"/>
    <w:rsid w:val="005F7119"/>
    <w:rsid w:val="00600942"/>
    <w:rsid w:val="00601115"/>
    <w:rsid w:val="006012CF"/>
    <w:rsid w:val="00601EDD"/>
    <w:rsid w:val="00601F1A"/>
    <w:rsid w:val="006021DD"/>
    <w:rsid w:val="00602214"/>
    <w:rsid w:val="00602F98"/>
    <w:rsid w:val="00603515"/>
    <w:rsid w:val="00603594"/>
    <w:rsid w:val="006038FC"/>
    <w:rsid w:val="00603B9A"/>
    <w:rsid w:val="00603DDA"/>
    <w:rsid w:val="00604A68"/>
    <w:rsid w:val="00604B63"/>
    <w:rsid w:val="00604E70"/>
    <w:rsid w:val="00604FFD"/>
    <w:rsid w:val="0060512C"/>
    <w:rsid w:val="006056E2"/>
    <w:rsid w:val="006057B6"/>
    <w:rsid w:val="0060591A"/>
    <w:rsid w:val="00605E2B"/>
    <w:rsid w:val="00605E31"/>
    <w:rsid w:val="0060629B"/>
    <w:rsid w:val="00606ABF"/>
    <w:rsid w:val="006079AC"/>
    <w:rsid w:val="006079FA"/>
    <w:rsid w:val="00607EC0"/>
    <w:rsid w:val="00607EDC"/>
    <w:rsid w:val="00610240"/>
    <w:rsid w:val="00610273"/>
    <w:rsid w:val="0061044E"/>
    <w:rsid w:val="00610602"/>
    <w:rsid w:val="00610685"/>
    <w:rsid w:val="006106C0"/>
    <w:rsid w:val="00610779"/>
    <w:rsid w:val="00610CB3"/>
    <w:rsid w:val="00611B1C"/>
    <w:rsid w:val="00611C2A"/>
    <w:rsid w:val="00611CFF"/>
    <w:rsid w:val="0061221E"/>
    <w:rsid w:val="0061235E"/>
    <w:rsid w:val="0061254E"/>
    <w:rsid w:val="00612683"/>
    <w:rsid w:val="00613045"/>
    <w:rsid w:val="006133DB"/>
    <w:rsid w:val="00613B83"/>
    <w:rsid w:val="00614676"/>
    <w:rsid w:val="0061524F"/>
    <w:rsid w:val="00615539"/>
    <w:rsid w:val="00615EEE"/>
    <w:rsid w:val="006168A8"/>
    <w:rsid w:val="00616C7A"/>
    <w:rsid w:val="0061784E"/>
    <w:rsid w:val="006178DA"/>
    <w:rsid w:val="00617EA9"/>
    <w:rsid w:val="00617F71"/>
    <w:rsid w:val="0062004C"/>
    <w:rsid w:val="006207A9"/>
    <w:rsid w:val="00620BC9"/>
    <w:rsid w:val="0062125A"/>
    <w:rsid w:val="0062163A"/>
    <w:rsid w:val="00621979"/>
    <w:rsid w:val="006219E4"/>
    <w:rsid w:val="00621BDC"/>
    <w:rsid w:val="00621D0D"/>
    <w:rsid w:val="00622041"/>
    <w:rsid w:val="00622749"/>
    <w:rsid w:val="00622BAB"/>
    <w:rsid w:val="00622EF7"/>
    <w:rsid w:val="006231C1"/>
    <w:rsid w:val="006231E5"/>
    <w:rsid w:val="00623224"/>
    <w:rsid w:val="00623303"/>
    <w:rsid w:val="00624499"/>
    <w:rsid w:val="0062526A"/>
    <w:rsid w:val="00626719"/>
    <w:rsid w:val="0062726D"/>
    <w:rsid w:val="00627430"/>
    <w:rsid w:val="006303DD"/>
    <w:rsid w:val="006305D7"/>
    <w:rsid w:val="00630D4C"/>
    <w:rsid w:val="00631088"/>
    <w:rsid w:val="0063115B"/>
    <w:rsid w:val="0063200D"/>
    <w:rsid w:val="006325FB"/>
    <w:rsid w:val="00632991"/>
    <w:rsid w:val="00632C79"/>
    <w:rsid w:val="00632E93"/>
    <w:rsid w:val="00633BB6"/>
    <w:rsid w:val="00633C9B"/>
    <w:rsid w:val="00633E70"/>
    <w:rsid w:val="0063475C"/>
    <w:rsid w:val="00634E9B"/>
    <w:rsid w:val="0063518F"/>
    <w:rsid w:val="006354E9"/>
    <w:rsid w:val="006354ED"/>
    <w:rsid w:val="00635F4E"/>
    <w:rsid w:val="00636163"/>
    <w:rsid w:val="0063640C"/>
    <w:rsid w:val="0063672D"/>
    <w:rsid w:val="0063695F"/>
    <w:rsid w:val="00636D6B"/>
    <w:rsid w:val="00636ED9"/>
    <w:rsid w:val="00637501"/>
    <w:rsid w:val="00637EE2"/>
    <w:rsid w:val="00640021"/>
    <w:rsid w:val="00640100"/>
    <w:rsid w:val="0064026D"/>
    <w:rsid w:val="006403FC"/>
    <w:rsid w:val="00640675"/>
    <w:rsid w:val="00640739"/>
    <w:rsid w:val="00640C33"/>
    <w:rsid w:val="0064112D"/>
    <w:rsid w:val="00641370"/>
    <w:rsid w:val="0064144E"/>
    <w:rsid w:val="0064146D"/>
    <w:rsid w:val="00641516"/>
    <w:rsid w:val="006418DA"/>
    <w:rsid w:val="00641B18"/>
    <w:rsid w:val="00641B63"/>
    <w:rsid w:val="0064285F"/>
    <w:rsid w:val="00642BAB"/>
    <w:rsid w:val="00642E15"/>
    <w:rsid w:val="00643038"/>
    <w:rsid w:val="00643216"/>
    <w:rsid w:val="006433D8"/>
    <w:rsid w:val="00643DF7"/>
    <w:rsid w:val="006446B3"/>
    <w:rsid w:val="00644D5B"/>
    <w:rsid w:val="00644D63"/>
    <w:rsid w:val="00645ABB"/>
    <w:rsid w:val="00645E6A"/>
    <w:rsid w:val="00645FA2"/>
    <w:rsid w:val="00645FDA"/>
    <w:rsid w:val="0064618F"/>
    <w:rsid w:val="00646DE0"/>
    <w:rsid w:val="0064727E"/>
    <w:rsid w:val="006474FB"/>
    <w:rsid w:val="006478DA"/>
    <w:rsid w:val="00647B42"/>
    <w:rsid w:val="00647D75"/>
    <w:rsid w:val="00647EDA"/>
    <w:rsid w:val="0065012F"/>
    <w:rsid w:val="00650FFC"/>
    <w:rsid w:val="00651536"/>
    <w:rsid w:val="006517AF"/>
    <w:rsid w:val="0065181E"/>
    <w:rsid w:val="00651892"/>
    <w:rsid w:val="00651BC3"/>
    <w:rsid w:val="006529E1"/>
    <w:rsid w:val="006532F4"/>
    <w:rsid w:val="00653446"/>
    <w:rsid w:val="0065382A"/>
    <w:rsid w:val="00654704"/>
    <w:rsid w:val="00654D60"/>
    <w:rsid w:val="00655735"/>
    <w:rsid w:val="00655E14"/>
    <w:rsid w:val="00656E3D"/>
    <w:rsid w:val="00657092"/>
    <w:rsid w:val="00657D6D"/>
    <w:rsid w:val="006601D0"/>
    <w:rsid w:val="00660AF7"/>
    <w:rsid w:val="00660E99"/>
    <w:rsid w:val="00660F68"/>
    <w:rsid w:val="006619FB"/>
    <w:rsid w:val="00661CC3"/>
    <w:rsid w:val="00661F25"/>
    <w:rsid w:val="00662398"/>
    <w:rsid w:val="00662C9D"/>
    <w:rsid w:val="00663F03"/>
    <w:rsid w:val="00664390"/>
    <w:rsid w:val="0066440F"/>
    <w:rsid w:val="00664CFF"/>
    <w:rsid w:val="00664F1F"/>
    <w:rsid w:val="00665164"/>
    <w:rsid w:val="00665748"/>
    <w:rsid w:val="00665832"/>
    <w:rsid w:val="00665ECB"/>
    <w:rsid w:val="00665EFC"/>
    <w:rsid w:val="00666383"/>
    <w:rsid w:val="00666455"/>
    <w:rsid w:val="006664DA"/>
    <w:rsid w:val="0066668F"/>
    <w:rsid w:val="006669F6"/>
    <w:rsid w:val="00666A25"/>
    <w:rsid w:val="00666B97"/>
    <w:rsid w:val="0066742F"/>
    <w:rsid w:val="00667C11"/>
    <w:rsid w:val="006700F2"/>
    <w:rsid w:val="00670642"/>
    <w:rsid w:val="006710FD"/>
    <w:rsid w:val="00671166"/>
    <w:rsid w:val="00671275"/>
    <w:rsid w:val="0067148E"/>
    <w:rsid w:val="0067185B"/>
    <w:rsid w:val="006719AF"/>
    <w:rsid w:val="0067204D"/>
    <w:rsid w:val="006721CD"/>
    <w:rsid w:val="0067231D"/>
    <w:rsid w:val="00672408"/>
    <w:rsid w:val="00672AE1"/>
    <w:rsid w:val="006730D9"/>
    <w:rsid w:val="0067455F"/>
    <w:rsid w:val="006747FA"/>
    <w:rsid w:val="006748D8"/>
    <w:rsid w:val="00674A83"/>
    <w:rsid w:val="00674DA4"/>
    <w:rsid w:val="00674F87"/>
    <w:rsid w:val="00674F9E"/>
    <w:rsid w:val="00675936"/>
    <w:rsid w:val="00675BC3"/>
    <w:rsid w:val="0067647D"/>
    <w:rsid w:val="00676D05"/>
    <w:rsid w:val="00676E19"/>
    <w:rsid w:val="006774CC"/>
    <w:rsid w:val="006800AF"/>
    <w:rsid w:val="006800F9"/>
    <w:rsid w:val="006805FC"/>
    <w:rsid w:val="00680872"/>
    <w:rsid w:val="00680CF8"/>
    <w:rsid w:val="006812BF"/>
    <w:rsid w:val="00681403"/>
    <w:rsid w:val="00681677"/>
    <w:rsid w:val="00682292"/>
    <w:rsid w:val="00682393"/>
    <w:rsid w:val="006832B9"/>
    <w:rsid w:val="0068334F"/>
    <w:rsid w:val="006836A8"/>
    <w:rsid w:val="00683E82"/>
    <w:rsid w:val="00684023"/>
    <w:rsid w:val="00684727"/>
    <w:rsid w:val="00684B78"/>
    <w:rsid w:val="00684DA7"/>
    <w:rsid w:val="00684DF7"/>
    <w:rsid w:val="00685180"/>
    <w:rsid w:val="0068585A"/>
    <w:rsid w:val="00685AD5"/>
    <w:rsid w:val="0068675C"/>
    <w:rsid w:val="00686883"/>
    <w:rsid w:val="006869DA"/>
    <w:rsid w:val="00686CE8"/>
    <w:rsid w:val="00687351"/>
    <w:rsid w:val="00687B02"/>
    <w:rsid w:val="00687B19"/>
    <w:rsid w:val="00687B7A"/>
    <w:rsid w:val="00687C09"/>
    <w:rsid w:val="006905E7"/>
    <w:rsid w:val="006909F2"/>
    <w:rsid w:val="00690D16"/>
    <w:rsid w:val="00691149"/>
    <w:rsid w:val="00691410"/>
    <w:rsid w:val="006915FF"/>
    <w:rsid w:val="0069184B"/>
    <w:rsid w:val="00691918"/>
    <w:rsid w:val="006923B1"/>
    <w:rsid w:val="006935E1"/>
    <w:rsid w:val="00693CE3"/>
    <w:rsid w:val="00693DB8"/>
    <w:rsid w:val="0069466E"/>
    <w:rsid w:val="00694893"/>
    <w:rsid w:val="006950C8"/>
    <w:rsid w:val="00695463"/>
    <w:rsid w:val="00695714"/>
    <w:rsid w:val="0069571F"/>
    <w:rsid w:val="00695A6C"/>
    <w:rsid w:val="006961D2"/>
    <w:rsid w:val="0069732F"/>
    <w:rsid w:val="00697640"/>
    <w:rsid w:val="006976BD"/>
    <w:rsid w:val="006976CA"/>
    <w:rsid w:val="00697BDD"/>
    <w:rsid w:val="00697CF0"/>
    <w:rsid w:val="00697E3A"/>
    <w:rsid w:val="006A03F7"/>
    <w:rsid w:val="006A06A6"/>
    <w:rsid w:val="006A0834"/>
    <w:rsid w:val="006A09D7"/>
    <w:rsid w:val="006A0FD4"/>
    <w:rsid w:val="006A10A6"/>
    <w:rsid w:val="006A162C"/>
    <w:rsid w:val="006A1663"/>
    <w:rsid w:val="006A2015"/>
    <w:rsid w:val="006A20E1"/>
    <w:rsid w:val="006A2107"/>
    <w:rsid w:val="006A23B2"/>
    <w:rsid w:val="006A2F5A"/>
    <w:rsid w:val="006A336C"/>
    <w:rsid w:val="006A364E"/>
    <w:rsid w:val="006A3792"/>
    <w:rsid w:val="006A3ED8"/>
    <w:rsid w:val="006A4BC7"/>
    <w:rsid w:val="006A4C5D"/>
    <w:rsid w:val="006A4E99"/>
    <w:rsid w:val="006A5428"/>
    <w:rsid w:val="006A58BB"/>
    <w:rsid w:val="006A675F"/>
    <w:rsid w:val="006A6FA7"/>
    <w:rsid w:val="006A6FAB"/>
    <w:rsid w:val="006A74CF"/>
    <w:rsid w:val="006A7900"/>
    <w:rsid w:val="006A7971"/>
    <w:rsid w:val="006A7D6B"/>
    <w:rsid w:val="006B0654"/>
    <w:rsid w:val="006B07F4"/>
    <w:rsid w:val="006B1665"/>
    <w:rsid w:val="006B182C"/>
    <w:rsid w:val="006B1929"/>
    <w:rsid w:val="006B1FC0"/>
    <w:rsid w:val="006B2CD6"/>
    <w:rsid w:val="006B3870"/>
    <w:rsid w:val="006B447C"/>
    <w:rsid w:val="006B5532"/>
    <w:rsid w:val="006B5C42"/>
    <w:rsid w:val="006B5D2A"/>
    <w:rsid w:val="006B5F33"/>
    <w:rsid w:val="006B6429"/>
    <w:rsid w:val="006B645B"/>
    <w:rsid w:val="006B6473"/>
    <w:rsid w:val="006B663F"/>
    <w:rsid w:val="006B69B2"/>
    <w:rsid w:val="006B6A2B"/>
    <w:rsid w:val="006B6AE6"/>
    <w:rsid w:val="006B6B5A"/>
    <w:rsid w:val="006B6C8F"/>
    <w:rsid w:val="006B7334"/>
    <w:rsid w:val="006B794E"/>
    <w:rsid w:val="006B7D6A"/>
    <w:rsid w:val="006B7D97"/>
    <w:rsid w:val="006B7EB4"/>
    <w:rsid w:val="006C022D"/>
    <w:rsid w:val="006C04D7"/>
    <w:rsid w:val="006C0ADF"/>
    <w:rsid w:val="006C0C21"/>
    <w:rsid w:val="006C0DF7"/>
    <w:rsid w:val="006C0E54"/>
    <w:rsid w:val="006C1060"/>
    <w:rsid w:val="006C110A"/>
    <w:rsid w:val="006C117D"/>
    <w:rsid w:val="006C1594"/>
    <w:rsid w:val="006C15E1"/>
    <w:rsid w:val="006C1832"/>
    <w:rsid w:val="006C1DAA"/>
    <w:rsid w:val="006C1F35"/>
    <w:rsid w:val="006C270C"/>
    <w:rsid w:val="006C28EE"/>
    <w:rsid w:val="006C2BA3"/>
    <w:rsid w:val="006C2C07"/>
    <w:rsid w:val="006C2D03"/>
    <w:rsid w:val="006C2F25"/>
    <w:rsid w:val="006C354A"/>
    <w:rsid w:val="006C362B"/>
    <w:rsid w:val="006C3783"/>
    <w:rsid w:val="006C3A4F"/>
    <w:rsid w:val="006C3CC3"/>
    <w:rsid w:val="006C41A8"/>
    <w:rsid w:val="006C466A"/>
    <w:rsid w:val="006C533D"/>
    <w:rsid w:val="006C57AB"/>
    <w:rsid w:val="006C5A6A"/>
    <w:rsid w:val="006C60AD"/>
    <w:rsid w:val="006C6290"/>
    <w:rsid w:val="006C6560"/>
    <w:rsid w:val="006C663D"/>
    <w:rsid w:val="006C724F"/>
    <w:rsid w:val="006C7A31"/>
    <w:rsid w:val="006C7B09"/>
    <w:rsid w:val="006D0193"/>
    <w:rsid w:val="006D0808"/>
    <w:rsid w:val="006D0D05"/>
    <w:rsid w:val="006D1486"/>
    <w:rsid w:val="006D1B31"/>
    <w:rsid w:val="006D1F01"/>
    <w:rsid w:val="006D210F"/>
    <w:rsid w:val="006D258D"/>
    <w:rsid w:val="006D28C6"/>
    <w:rsid w:val="006D2A64"/>
    <w:rsid w:val="006D2B62"/>
    <w:rsid w:val="006D2C67"/>
    <w:rsid w:val="006D2E9A"/>
    <w:rsid w:val="006D3C4C"/>
    <w:rsid w:val="006D409B"/>
    <w:rsid w:val="006D4611"/>
    <w:rsid w:val="006D536F"/>
    <w:rsid w:val="006D5A40"/>
    <w:rsid w:val="006D70A6"/>
    <w:rsid w:val="006D7408"/>
    <w:rsid w:val="006D7B77"/>
    <w:rsid w:val="006D7DDA"/>
    <w:rsid w:val="006E04C0"/>
    <w:rsid w:val="006E04CA"/>
    <w:rsid w:val="006E0505"/>
    <w:rsid w:val="006E0B34"/>
    <w:rsid w:val="006E0C7A"/>
    <w:rsid w:val="006E0D45"/>
    <w:rsid w:val="006E0EA9"/>
    <w:rsid w:val="006E10AE"/>
    <w:rsid w:val="006E1561"/>
    <w:rsid w:val="006E2137"/>
    <w:rsid w:val="006E23C0"/>
    <w:rsid w:val="006E26F4"/>
    <w:rsid w:val="006E27C7"/>
    <w:rsid w:val="006E2F50"/>
    <w:rsid w:val="006E3708"/>
    <w:rsid w:val="006E3CA7"/>
    <w:rsid w:val="006E3CFD"/>
    <w:rsid w:val="006E3D54"/>
    <w:rsid w:val="006E3E2E"/>
    <w:rsid w:val="006E3F13"/>
    <w:rsid w:val="006E4899"/>
    <w:rsid w:val="006E4D58"/>
    <w:rsid w:val="006E5218"/>
    <w:rsid w:val="006E54D1"/>
    <w:rsid w:val="006E5E97"/>
    <w:rsid w:val="006E5F34"/>
    <w:rsid w:val="006E69C9"/>
    <w:rsid w:val="006E7031"/>
    <w:rsid w:val="006F0112"/>
    <w:rsid w:val="006F013F"/>
    <w:rsid w:val="006F0F17"/>
    <w:rsid w:val="006F0F3F"/>
    <w:rsid w:val="006F124C"/>
    <w:rsid w:val="006F1563"/>
    <w:rsid w:val="006F1AE5"/>
    <w:rsid w:val="006F1B01"/>
    <w:rsid w:val="006F1B95"/>
    <w:rsid w:val="006F22C1"/>
    <w:rsid w:val="006F24DC"/>
    <w:rsid w:val="006F2A01"/>
    <w:rsid w:val="006F2DAC"/>
    <w:rsid w:val="006F2EAC"/>
    <w:rsid w:val="006F2EBE"/>
    <w:rsid w:val="006F317F"/>
    <w:rsid w:val="006F37CA"/>
    <w:rsid w:val="006F3AD5"/>
    <w:rsid w:val="006F4196"/>
    <w:rsid w:val="006F41E2"/>
    <w:rsid w:val="006F44B5"/>
    <w:rsid w:val="006F47FF"/>
    <w:rsid w:val="006F4A70"/>
    <w:rsid w:val="006F4BEE"/>
    <w:rsid w:val="006F4C1A"/>
    <w:rsid w:val="006F4E9D"/>
    <w:rsid w:val="006F4F36"/>
    <w:rsid w:val="006F50B5"/>
    <w:rsid w:val="006F52CE"/>
    <w:rsid w:val="006F5718"/>
    <w:rsid w:val="006F610C"/>
    <w:rsid w:val="006F6882"/>
    <w:rsid w:val="006F785D"/>
    <w:rsid w:val="006F787C"/>
    <w:rsid w:val="006F7E2C"/>
    <w:rsid w:val="0070092F"/>
    <w:rsid w:val="007009FD"/>
    <w:rsid w:val="00701182"/>
    <w:rsid w:val="0070132A"/>
    <w:rsid w:val="007019A0"/>
    <w:rsid w:val="00701D6E"/>
    <w:rsid w:val="00702148"/>
    <w:rsid w:val="007023B3"/>
    <w:rsid w:val="00703425"/>
    <w:rsid w:val="00703610"/>
    <w:rsid w:val="00703BA2"/>
    <w:rsid w:val="0070406E"/>
    <w:rsid w:val="0070420D"/>
    <w:rsid w:val="00704663"/>
    <w:rsid w:val="007046BF"/>
    <w:rsid w:val="007049BE"/>
    <w:rsid w:val="00705247"/>
    <w:rsid w:val="00705506"/>
    <w:rsid w:val="007059AF"/>
    <w:rsid w:val="007061BB"/>
    <w:rsid w:val="0070643B"/>
    <w:rsid w:val="007064CA"/>
    <w:rsid w:val="00706C9E"/>
    <w:rsid w:val="00707AD1"/>
    <w:rsid w:val="00707B4D"/>
    <w:rsid w:val="00707BAF"/>
    <w:rsid w:val="007101A3"/>
    <w:rsid w:val="00710376"/>
    <w:rsid w:val="00710F42"/>
    <w:rsid w:val="00711143"/>
    <w:rsid w:val="007119A4"/>
    <w:rsid w:val="00711AF2"/>
    <w:rsid w:val="007122AC"/>
    <w:rsid w:val="00712429"/>
    <w:rsid w:val="00712597"/>
    <w:rsid w:val="007129D2"/>
    <w:rsid w:val="00712EFD"/>
    <w:rsid w:val="00713544"/>
    <w:rsid w:val="007136C5"/>
    <w:rsid w:val="007136DC"/>
    <w:rsid w:val="0071391A"/>
    <w:rsid w:val="007139E8"/>
    <w:rsid w:val="00713CA1"/>
    <w:rsid w:val="00714660"/>
    <w:rsid w:val="007148C1"/>
    <w:rsid w:val="00714A60"/>
    <w:rsid w:val="00714D34"/>
    <w:rsid w:val="00714DFE"/>
    <w:rsid w:val="0071541A"/>
    <w:rsid w:val="00715ADE"/>
    <w:rsid w:val="00715C1D"/>
    <w:rsid w:val="00715C6D"/>
    <w:rsid w:val="00715EE9"/>
    <w:rsid w:val="007160B4"/>
    <w:rsid w:val="00716203"/>
    <w:rsid w:val="00716DBC"/>
    <w:rsid w:val="007173D0"/>
    <w:rsid w:val="0071743C"/>
    <w:rsid w:val="0071748C"/>
    <w:rsid w:val="00717654"/>
    <w:rsid w:val="00717741"/>
    <w:rsid w:val="007179DC"/>
    <w:rsid w:val="00717A6C"/>
    <w:rsid w:val="00717B5C"/>
    <w:rsid w:val="00717C0A"/>
    <w:rsid w:val="00717F3A"/>
    <w:rsid w:val="00720201"/>
    <w:rsid w:val="0072020B"/>
    <w:rsid w:val="00720302"/>
    <w:rsid w:val="007203C2"/>
    <w:rsid w:val="00720592"/>
    <w:rsid w:val="00721037"/>
    <w:rsid w:val="00721212"/>
    <w:rsid w:val="007215CE"/>
    <w:rsid w:val="00721A2E"/>
    <w:rsid w:val="00721A64"/>
    <w:rsid w:val="00721CE8"/>
    <w:rsid w:val="00721D75"/>
    <w:rsid w:val="00721F5D"/>
    <w:rsid w:val="007223DC"/>
    <w:rsid w:val="0072258A"/>
    <w:rsid w:val="007225BB"/>
    <w:rsid w:val="00722E23"/>
    <w:rsid w:val="00722EEA"/>
    <w:rsid w:val="00723179"/>
    <w:rsid w:val="00723259"/>
    <w:rsid w:val="007233DA"/>
    <w:rsid w:val="007233EE"/>
    <w:rsid w:val="00723899"/>
    <w:rsid w:val="00723A8A"/>
    <w:rsid w:val="00723D97"/>
    <w:rsid w:val="00723E4E"/>
    <w:rsid w:val="0072454C"/>
    <w:rsid w:val="00724606"/>
    <w:rsid w:val="0072515C"/>
    <w:rsid w:val="007254EB"/>
    <w:rsid w:val="007263FB"/>
    <w:rsid w:val="00726420"/>
    <w:rsid w:val="00726452"/>
    <w:rsid w:val="00726A38"/>
    <w:rsid w:val="007270B1"/>
    <w:rsid w:val="007274E4"/>
    <w:rsid w:val="007275E0"/>
    <w:rsid w:val="007279ED"/>
    <w:rsid w:val="00727AFD"/>
    <w:rsid w:val="00727C27"/>
    <w:rsid w:val="00727F0E"/>
    <w:rsid w:val="007302E9"/>
    <w:rsid w:val="00730489"/>
    <w:rsid w:val="0073090E"/>
    <w:rsid w:val="007309EC"/>
    <w:rsid w:val="00730B5A"/>
    <w:rsid w:val="00731143"/>
    <w:rsid w:val="00731BF6"/>
    <w:rsid w:val="00731C4F"/>
    <w:rsid w:val="00732642"/>
    <w:rsid w:val="00732B56"/>
    <w:rsid w:val="00732CE9"/>
    <w:rsid w:val="00732D11"/>
    <w:rsid w:val="00732D95"/>
    <w:rsid w:val="007330D7"/>
    <w:rsid w:val="0073316E"/>
    <w:rsid w:val="00733912"/>
    <w:rsid w:val="00733ED1"/>
    <w:rsid w:val="00733FEF"/>
    <w:rsid w:val="007342E3"/>
    <w:rsid w:val="00734367"/>
    <w:rsid w:val="00734760"/>
    <w:rsid w:val="00734C3A"/>
    <w:rsid w:val="00734F55"/>
    <w:rsid w:val="007359BE"/>
    <w:rsid w:val="00735CBB"/>
    <w:rsid w:val="00736B15"/>
    <w:rsid w:val="00737A46"/>
    <w:rsid w:val="00737D59"/>
    <w:rsid w:val="00740AD1"/>
    <w:rsid w:val="00740CE8"/>
    <w:rsid w:val="00740F29"/>
    <w:rsid w:val="00741212"/>
    <w:rsid w:val="007414B2"/>
    <w:rsid w:val="00741ED5"/>
    <w:rsid w:val="00741FC5"/>
    <w:rsid w:val="00742606"/>
    <w:rsid w:val="0074295E"/>
    <w:rsid w:val="00742985"/>
    <w:rsid w:val="0074372F"/>
    <w:rsid w:val="00743748"/>
    <w:rsid w:val="00743914"/>
    <w:rsid w:val="007440F3"/>
    <w:rsid w:val="007442CF"/>
    <w:rsid w:val="00744825"/>
    <w:rsid w:val="007450CD"/>
    <w:rsid w:val="007452A4"/>
    <w:rsid w:val="007453E6"/>
    <w:rsid w:val="007455A0"/>
    <w:rsid w:val="00745FF9"/>
    <w:rsid w:val="00746FFD"/>
    <w:rsid w:val="00747036"/>
    <w:rsid w:val="00747297"/>
    <w:rsid w:val="00747339"/>
    <w:rsid w:val="007475E5"/>
    <w:rsid w:val="00747ABC"/>
    <w:rsid w:val="00750109"/>
    <w:rsid w:val="0075026A"/>
    <w:rsid w:val="00750285"/>
    <w:rsid w:val="0075071A"/>
    <w:rsid w:val="007508DF"/>
    <w:rsid w:val="00750B0D"/>
    <w:rsid w:val="00750D9E"/>
    <w:rsid w:val="007515F2"/>
    <w:rsid w:val="0075219C"/>
    <w:rsid w:val="00752D74"/>
    <w:rsid w:val="007530AE"/>
    <w:rsid w:val="00753507"/>
    <w:rsid w:val="0075375D"/>
    <w:rsid w:val="0075382E"/>
    <w:rsid w:val="00753B18"/>
    <w:rsid w:val="00753C85"/>
    <w:rsid w:val="00753FA3"/>
    <w:rsid w:val="00754129"/>
    <w:rsid w:val="0075438B"/>
    <w:rsid w:val="00754B8D"/>
    <w:rsid w:val="007555E6"/>
    <w:rsid w:val="00755839"/>
    <w:rsid w:val="00755A08"/>
    <w:rsid w:val="00755A7D"/>
    <w:rsid w:val="00755F65"/>
    <w:rsid w:val="007573AB"/>
    <w:rsid w:val="00757897"/>
    <w:rsid w:val="00757B74"/>
    <w:rsid w:val="00757F6F"/>
    <w:rsid w:val="007601F9"/>
    <w:rsid w:val="007602FB"/>
    <w:rsid w:val="00760530"/>
    <w:rsid w:val="0076075D"/>
    <w:rsid w:val="0076077F"/>
    <w:rsid w:val="007607FD"/>
    <w:rsid w:val="00760933"/>
    <w:rsid w:val="00760AD4"/>
    <w:rsid w:val="00760D51"/>
    <w:rsid w:val="0076141B"/>
    <w:rsid w:val="00761A49"/>
    <w:rsid w:val="00761B64"/>
    <w:rsid w:val="0076204E"/>
    <w:rsid w:val="00762646"/>
    <w:rsid w:val="007632E7"/>
    <w:rsid w:val="00763311"/>
    <w:rsid w:val="0076337B"/>
    <w:rsid w:val="00763B98"/>
    <w:rsid w:val="00764320"/>
    <w:rsid w:val="007644FD"/>
    <w:rsid w:val="00764B94"/>
    <w:rsid w:val="007652D2"/>
    <w:rsid w:val="007658A5"/>
    <w:rsid w:val="00765A7D"/>
    <w:rsid w:val="00765E23"/>
    <w:rsid w:val="00765EF5"/>
    <w:rsid w:val="00766099"/>
    <w:rsid w:val="00766440"/>
    <w:rsid w:val="00766770"/>
    <w:rsid w:val="00766A32"/>
    <w:rsid w:val="00766BBC"/>
    <w:rsid w:val="00766E8C"/>
    <w:rsid w:val="00766F68"/>
    <w:rsid w:val="0076717D"/>
    <w:rsid w:val="00767750"/>
    <w:rsid w:val="0076785D"/>
    <w:rsid w:val="00767B22"/>
    <w:rsid w:val="00767BED"/>
    <w:rsid w:val="00767EFB"/>
    <w:rsid w:val="0077082C"/>
    <w:rsid w:val="00770C36"/>
    <w:rsid w:val="00770E69"/>
    <w:rsid w:val="0077102F"/>
    <w:rsid w:val="00771185"/>
    <w:rsid w:val="00771586"/>
    <w:rsid w:val="00771656"/>
    <w:rsid w:val="00771B99"/>
    <w:rsid w:val="00771EE7"/>
    <w:rsid w:val="00772525"/>
    <w:rsid w:val="00772997"/>
    <w:rsid w:val="007731BB"/>
    <w:rsid w:val="007737C0"/>
    <w:rsid w:val="00773808"/>
    <w:rsid w:val="00773E86"/>
    <w:rsid w:val="007740C8"/>
    <w:rsid w:val="007741CF"/>
    <w:rsid w:val="00774546"/>
    <w:rsid w:val="00775C0E"/>
    <w:rsid w:val="00775DAE"/>
    <w:rsid w:val="00775F79"/>
    <w:rsid w:val="00776619"/>
    <w:rsid w:val="007766E0"/>
    <w:rsid w:val="0077696D"/>
    <w:rsid w:val="00776B01"/>
    <w:rsid w:val="007770D5"/>
    <w:rsid w:val="00777168"/>
    <w:rsid w:val="00777940"/>
    <w:rsid w:val="00777E18"/>
    <w:rsid w:val="007803C2"/>
    <w:rsid w:val="00780487"/>
    <w:rsid w:val="007812EE"/>
    <w:rsid w:val="00781343"/>
    <w:rsid w:val="0078147B"/>
    <w:rsid w:val="007815F7"/>
    <w:rsid w:val="007816BC"/>
    <w:rsid w:val="007816D6"/>
    <w:rsid w:val="00781868"/>
    <w:rsid w:val="00781F70"/>
    <w:rsid w:val="007820FB"/>
    <w:rsid w:val="007822E2"/>
    <w:rsid w:val="0078268D"/>
    <w:rsid w:val="007826B5"/>
    <w:rsid w:val="0078299C"/>
    <w:rsid w:val="00782A8A"/>
    <w:rsid w:val="00783A90"/>
    <w:rsid w:val="00783B80"/>
    <w:rsid w:val="00783EB0"/>
    <w:rsid w:val="00784008"/>
    <w:rsid w:val="00784132"/>
    <w:rsid w:val="007845F5"/>
    <w:rsid w:val="0078461B"/>
    <w:rsid w:val="00784DE2"/>
    <w:rsid w:val="00784E1E"/>
    <w:rsid w:val="0078507B"/>
    <w:rsid w:val="007853A2"/>
    <w:rsid w:val="00785580"/>
    <w:rsid w:val="007856B0"/>
    <w:rsid w:val="0078577A"/>
    <w:rsid w:val="00785A78"/>
    <w:rsid w:val="0078670B"/>
    <w:rsid w:val="00786B5E"/>
    <w:rsid w:val="00786DB0"/>
    <w:rsid w:val="00786F75"/>
    <w:rsid w:val="007876CE"/>
    <w:rsid w:val="00787BC9"/>
    <w:rsid w:val="00787C23"/>
    <w:rsid w:val="00787C40"/>
    <w:rsid w:val="00787E03"/>
    <w:rsid w:val="00790099"/>
    <w:rsid w:val="007904B9"/>
    <w:rsid w:val="0079052D"/>
    <w:rsid w:val="00790D19"/>
    <w:rsid w:val="0079129C"/>
    <w:rsid w:val="0079148C"/>
    <w:rsid w:val="007914C9"/>
    <w:rsid w:val="007917EC"/>
    <w:rsid w:val="00791993"/>
    <w:rsid w:val="007919BA"/>
    <w:rsid w:val="007920BA"/>
    <w:rsid w:val="0079259F"/>
    <w:rsid w:val="00792877"/>
    <w:rsid w:val="00792943"/>
    <w:rsid w:val="0079295D"/>
    <w:rsid w:val="00792A51"/>
    <w:rsid w:val="00792A6D"/>
    <w:rsid w:val="00792E46"/>
    <w:rsid w:val="00793279"/>
    <w:rsid w:val="00793997"/>
    <w:rsid w:val="00793BBB"/>
    <w:rsid w:val="00793FCF"/>
    <w:rsid w:val="00794242"/>
    <w:rsid w:val="007942BC"/>
    <w:rsid w:val="00794516"/>
    <w:rsid w:val="00794827"/>
    <w:rsid w:val="00794A67"/>
    <w:rsid w:val="00794B32"/>
    <w:rsid w:val="00794EF3"/>
    <w:rsid w:val="00794FE4"/>
    <w:rsid w:val="007951A1"/>
    <w:rsid w:val="00795692"/>
    <w:rsid w:val="0079586E"/>
    <w:rsid w:val="00795A68"/>
    <w:rsid w:val="00795D12"/>
    <w:rsid w:val="0079617A"/>
    <w:rsid w:val="007969DB"/>
    <w:rsid w:val="00796B6A"/>
    <w:rsid w:val="00797213"/>
    <w:rsid w:val="00797F3A"/>
    <w:rsid w:val="007A04A8"/>
    <w:rsid w:val="007A0800"/>
    <w:rsid w:val="007A0ABB"/>
    <w:rsid w:val="007A0E60"/>
    <w:rsid w:val="007A13BC"/>
    <w:rsid w:val="007A157D"/>
    <w:rsid w:val="007A1AE0"/>
    <w:rsid w:val="007A1B06"/>
    <w:rsid w:val="007A1DBE"/>
    <w:rsid w:val="007A1EC0"/>
    <w:rsid w:val="007A20AA"/>
    <w:rsid w:val="007A2216"/>
    <w:rsid w:val="007A2360"/>
    <w:rsid w:val="007A255F"/>
    <w:rsid w:val="007A29A9"/>
    <w:rsid w:val="007A2AFA"/>
    <w:rsid w:val="007A2D30"/>
    <w:rsid w:val="007A2DD9"/>
    <w:rsid w:val="007A3BC6"/>
    <w:rsid w:val="007A3C2B"/>
    <w:rsid w:val="007A4054"/>
    <w:rsid w:val="007A4340"/>
    <w:rsid w:val="007A43E3"/>
    <w:rsid w:val="007A4A27"/>
    <w:rsid w:val="007A519E"/>
    <w:rsid w:val="007A5CDF"/>
    <w:rsid w:val="007A5F55"/>
    <w:rsid w:val="007A60E6"/>
    <w:rsid w:val="007A6E27"/>
    <w:rsid w:val="007A6F3F"/>
    <w:rsid w:val="007A74F0"/>
    <w:rsid w:val="007A75AD"/>
    <w:rsid w:val="007A7898"/>
    <w:rsid w:val="007B0497"/>
    <w:rsid w:val="007B0CDD"/>
    <w:rsid w:val="007B1887"/>
    <w:rsid w:val="007B20BA"/>
    <w:rsid w:val="007B2556"/>
    <w:rsid w:val="007B2773"/>
    <w:rsid w:val="007B2B1D"/>
    <w:rsid w:val="007B2E8C"/>
    <w:rsid w:val="007B357F"/>
    <w:rsid w:val="007B3794"/>
    <w:rsid w:val="007B3897"/>
    <w:rsid w:val="007B43EC"/>
    <w:rsid w:val="007B4D28"/>
    <w:rsid w:val="007B4FA0"/>
    <w:rsid w:val="007B5189"/>
    <w:rsid w:val="007B597F"/>
    <w:rsid w:val="007B5B36"/>
    <w:rsid w:val="007B5BF0"/>
    <w:rsid w:val="007B64D7"/>
    <w:rsid w:val="007B6735"/>
    <w:rsid w:val="007B6811"/>
    <w:rsid w:val="007B711E"/>
    <w:rsid w:val="007B7370"/>
    <w:rsid w:val="007B77FF"/>
    <w:rsid w:val="007B7900"/>
    <w:rsid w:val="007B79B0"/>
    <w:rsid w:val="007B7AD1"/>
    <w:rsid w:val="007B7D75"/>
    <w:rsid w:val="007C0241"/>
    <w:rsid w:val="007C0265"/>
    <w:rsid w:val="007C06A5"/>
    <w:rsid w:val="007C07D6"/>
    <w:rsid w:val="007C0D71"/>
    <w:rsid w:val="007C0E15"/>
    <w:rsid w:val="007C101B"/>
    <w:rsid w:val="007C1AE5"/>
    <w:rsid w:val="007C1EBB"/>
    <w:rsid w:val="007C2819"/>
    <w:rsid w:val="007C2D4F"/>
    <w:rsid w:val="007C2D59"/>
    <w:rsid w:val="007C2FD3"/>
    <w:rsid w:val="007C3098"/>
    <w:rsid w:val="007C35E0"/>
    <w:rsid w:val="007C3650"/>
    <w:rsid w:val="007C389B"/>
    <w:rsid w:val="007C4373"/>
    <w:rsid w:val="007C4A2A"/>
    <w:rsid w:val="007C4BF4"/>
    <w:rsid w:val="007C4F8E"/>
    <w:rsid w:val="007C6FB5"/>
    <w:rsid w:val="007C73D4"/>
    <w:rsid w:val="007C7522"/>
    <w:rsid w:val="007D0686"/>
    <w:rsid w:val="007D0CC7"/>
    <w:rsid w:val="007D0E08"/>
    <w:rsid w:val="007D1459"/>
    <w:rsid w:val="007D14C3"/>
    <w:rsid w:val="007D15D0"/>
    <w:rsid w:val="007D1BB2"/>
    <w:rsid w:val="007D1DF8"/>
    <w:rsid w:val="007D1E85"/>
    <w:rsid w:val="007D20B0"/>
    <w:rsid w:val="007D25EC"/>
    <w:rsid w:val="007D2656"/>
    <w:rsid w:val="007D275F"/>
    <w:rsid w:val="007D296A"/>
    <w:rsid w:val="007D2A3E"/>
    <w:rsid w:val="007D2CD7"/>
    <w:rsid w:val="007D36DE"/>
    <w:rsid w:val="007D3864"/>
    <w:rsid w:val="007D3A67"/>
    <w:rsid w:val="007D3BA2"/>
    <w:rsid w:val="007D3EF8"/>
    <w:rsid w:val="007D4101"/>
    <w:rsid w:val="007D4300"/>
    <w:rsid w:val="007D43EA"/>
    <w:rsid w:val="007D47EF"/>
    <w:rsid w:val="007D49DA"/>
    <w:rsid w:val="007D4AB7"/>
    <w:rsid w:val="007D4DC0"/>
    <w:rsid w:val="007D57B4"/>
    <w:rsid w:val="007D5AA9"/>
    <w:rsid w:val="007D5E62"/>
    <w:rsid w:val="007D5E7D"/>
    <w:rsid w:val="007D6049"/>
    <w:rsid w:val="007D654A"/>
    <w:rsid w:val="007D6673"/>
    <w:rsid w:val="007D6A4C"/>
    <w:rsid w:val="007D6C6C"/>
    <w:rsid w:val="007D6DA1"/>
    <w:rsid w:val="007D7050"/>
    <w:rsid w:val="007D7134"/>
    <w:rsid w:val="007D7229"/>
    <w:rsid w:val="007D7831"/>
    <w:rsid w:val="007D7A47"/>
    <w:rsid w:val="007D7FB0"/>
    <w:rsid w:val="007E038E"/>
    <w:rsid w:val="007E03D8"/>
    <w:rsid w:val="007E0ED1"/>
    <w:rsid w:val="007E0F6C"/>
    <w:rsid w:val="007E100D"/>
    <w:rsid w:val="007E1134"/>
    <w:rsid w:val="007E180D"/>
    <w:rsid w:val="007E1842"/>
    <w:rsid w:val="007E2202"/>
    <w:rsid w:val="007E4475"/>
    <w:rsid w:val="007E4661"/>
    <w:rsid w:val="007E4766"/>
    <w:rsid w:val="007E4980"/>
    <w:rsid w:val="007E4B2D"/>
    <w:rsid w:val="007E56D1"/>
    <w:rsid w:val="007E5A7D"/>
    <w:rsid w:val="007E5B7A"/>
    <w:rsid w:val="007E5EFE"/>
    <w:rsid w:val="007E6952"/>
    <w:rsid w:val="007E699F"/>
    <w:rsid w:val="007E6C1E"/>
    <w:rsid w:val="007E6C35"/>
    <w:rsid w:val="007E6C61"/>
    <w:rsid w:val="007E6F6F"/>
    <w:rsid w:val="007E71B2"/>
    <w:rsid w:val="007E7237"/>
    <w:rsid w:val="007F0B02"/>
    <w:rsid w:val="007F0CC6"/>
    <w:rsid w:val="007F1D10"/>
    <w:rsid w:val="007F2043"/>
    <w:rsid w:val="007F2693"/>
    <w:rsid w:val="007F32E0"/>
    <w:rsid w:val="007F3403"/>
    <w:rsid w:val="007F35B0"/>
    <w:rsid w:val="007F3A46"/>
    <w:rsid w:val="007F3D8E"/>
    <w:rsid w:val="007F3E69"/>
    <w:rsid w:val="007F4325"/>
    <w:rsid w:val="007F5019"/>
    <w:rsid w:val="007F5205"/>
    <w:rsid w:val="007F529F"/>
    <w:rsid w:val="007F578C"/>
    <w:rsid w:val="007F59C9"/>
    <w:rsid w:val="007F5B28"/>
    <w:rsid w:val="007F5B72"/>
    <w:rsid w:val="007F5BBC"/>
    <w:rsid w:val="007F5CE9"/>
    <w:rsid w:val="007F60FA"/>
    <w:rsid w:val="007F6756"/>
    <w:rsid w:val="007F685C"/>
    <w:rsid w:val="007F72AA"/>
    <w:rsid w:val="007F7454"/>
    <w:rsid w:val="007F76A0"/>
    <w:rsid w:val="007F7C76"/>
    <w:rsid w:val="008002BA"/>
    <w:rsid w:val="008009B0"/>
    <w:rsid w:val="0080122A"/>
    <w:rsid w:val="0080125D"/>
    <w:rsid w:val="00801484"/>
    <w:rsid w:val="0080218F"/>
    <w:rsid w:val="0080307A"/>
    <w:rsid w:val="008036DD"/>
    <w:rsid w:val="008036EF"/>
    <w:rsid w:val="00804632"/>
    <w:rsid w:val="00804ED4"/>
    <w:rsid w:val="008051D1"/>
    <w:rsid w:val="00805ADF"/>
    <w:rsid w:val="0080650E"/>
    <w:rsid w:val="00806656"/>
    <w:rsid w:val="00806EA5"/>
    <w:rsid w:val="00806FF0"/>
    <w:rsid w:val="0080748F"/>
    <w:rsid w:val="00807C02"/>
    <w:rsid w:val="00807F82"/>
    <w:rsid w:val="00810889"/>
    <w:rsid w:val="00810E9D"/>
    <w:rsid w:val="008116FD"/>
    <w:rsid w:val="00811BAC"/>
    <w:rsid w:val="008120E3"/>
    <w:rsid w:val="008121E9"/>
    <w:rsid w:val="00812474"/>
    <w:rsid w:val="00812DD0"/>
    <w:rsid w:val="00813138"/>
    <w:rsid w:val="00813392"/>
    <w:rsid w:val="008136E4"/>
    <w:rsid w:val="00813739"/>
    <w:rsid w:val="00813F13"/>
    <w:rsid w:val="00813F35"/>
    <w:rsid w:val="0081429E"/>
    <w:rsid w:val="008148E9"/>
    <w:rsid w:val="00814A4F"/>
    <w:rsid w:val="0081501A"/>
    <w:rsid w:val="00815866"/>
    <w:rsid w:val="00815966"/>
    <w:rsid w:val="008160BC"/>
    <w:rsid w:val="008165EE"/>
    <w:rsid w:val="008166DC"/>
    <w:rsid w:val="00816867"/>
    <w:rsid w:val="00816915"/>
    <w:rsid w:val="00816E12"/>
    <w:rsid w:val="008170E5"/>
    <w:rsid w:val="008178E5"/>
    <w:rsid w:val="00817E39"/>
    <w:rsid w:val="00820073"/>
    <w:rsid w:val="008202CF"/>
    <w:rsid w:val="00820850"/>
    <w:rsid w:val="00820D26"/>
    <w:rsid w:val="00820EE5"/>
    <w:rsid w:val="00820FFA"/>
    <w:rsid w:val="008211B6"/>
    <w:rsid w:val="008212AB"/>
    <w:rsid w:val="00821399"/>
    <w:rsid w:val="008216AD"/>
    <w:rsid w:val="00821DA0"/>
    <w:rsid w:val="008223A2"/>
    <w:rsid w:val="00822BD8"/>
    <w:rsid w:val="00823913"/>
    <w:rsid w:val="00824729"/>
    <w:rsid w:val="00824C9E"/>
    <w:rsid w:val="00824F26"/>
    <w:rsid w:val="00825256"/>
    <w:rsid w:val="00825321"/>
    <w:rsid w:val="008255FB"/>
    <w:rsid w:val="008257AD"/>
    <w:rsid w:val="00825BCC"/>
    <w:rsid w:val="0082650F"/>
    <w:rsid w:val="00826B91"/>
    <w:rsid w:val="00827002"/>
    <w:rsid w:val="008275EE"/>
    <w:rsid w:val="00827C80"/>
    <w:rsid w:val="00830DB3"/>
    <w:rsid w:val="00830F97"/>
    <w:rsid w:val="008314A5"/>
    <w:rsid w:val="00831DE8"/>
    <w:rsid w:val="00831ED2"/>
    <w:rsid w:val="00831F25"/>
    <w:rsid w:val="008327E0"/>
    <w:rsid w:val="00832BE6"/>
    <w:rsid w:val="00832E97"/>
    <w:rsid w:val="00833713"/>
    <w:rsid w:val="00833DF8"/>
    <w:rsid w:val="00833E4C"/>
    <w:rsid w:val="008340D8"/>
    <w:rsid w:val="00834411"/>
    <w:rsid w:val="00834B40"/>
    <w:rsid w:val="00834EB9"/>
    <w:rsid w:val="008358E8"/>
    <w:rsid w:val="00835C80"/>
    <w:rsid w:val="00835F99"/>
    <w:rsid w:val="008363F7"/>
    <w:rsid w:val="008366D8"/>
    <w:rsid w:val="00836AD1"/>
    <w:rsid w:val="00837000"/>
    <w:rsid w:val="00837C17"/>
    <w:rsid w:val="00837D41"/>
    <w:rsid w:val="00837EE3"/>
    <w:rsid w:val="008406CB"/>
    <w:rsid w:val="00840A68"/>
    <w:rsid w:val="00840EAD"/>
    <w:rsid w:val="0084111C"/>
    <w:rsid w:val="00841524"/>
    <w:rsid w:val="0084163A"/>
    <w:rsid w:val="0084189E"/>
    <w:rsid w:val="008419F8"/>
    <w:rsid w:val="00841C87"/>
    <w:rsid w:val="008420A9"/>
    <w:rsid w:val="0084215D"/>
    <w:rsid w:val="00842273"/>
    <w:rsid w:val="008427E5"/>
    <w:rsid w:val="00842B88"/>
    <w:rsid w:val="0084309D"/>
    <w:rsid w:val="0084317D"/>
    <w:rsid w:val="00843FAA"/>
    <w:rsid w:val="00844A15"/>
    <w:rsid w:val="00844E74"/>
    <w:rsid w:val="0084585E"/>
    <w:rsid w:val="00845FE1"/>
    <w:rsid w:val="00846FBD"/>
    <w:rsid w:val="00847073"/>
    <w:rsid w:val="008471A0"/>
    <w:rsid w:val="00847A98"/>
    <w:rsid w:val="008506B1"/>
    <w:rsid w:val="008506D4"/>
    <w:rsid w:val="00850805"/>
    <w:rsid w:val="0085085C"/>
    <w:rsid w:val="00850D3D"/>
    <w:rsid w:val="008510D0"/>
    <w:rsid w:val="008512BE"/>
    <w:rsid w:val="0085179D"/>
    <w:rsid w:val="0085189E"/>
    <w:rsid w:val="008519B5"/>
    <w:rsid w:val="00852493"/>
    <w:rsid w:val="00852C96"/>
    <w:rsid w:val="00852EF6"/>
    <w:rsid w:val="00852F6B"/>
    <w:rsid w:val="0085309D"/>
    <w:rsid w:val="00853502"/>
    <w:rsid w:val="008535F4"/>
    <w:rsid w:val="008547C6"/>
    <w:rsid w:val="00854881"/>
    <w:rsid w:val="00854C58"/>
    <w:rsid w:val="00854EBE"/>
    <w:rsid w:val="0085539A"/>
    <w:rsid w:val="0085542F"/>
    <w:rsid w:val="00855868"/>
    <w:rsid w:val="0085595A"/>
    <w:rsid w:val="00855CDD"/>
    <w:rsid w:val="00855EB1"/>
    <w:rsid w:val="00855EF5"/>
    <w:rsid w:val="008561BC"/>
    <w:rsid w:val="008561C9"/>
    <w:rsid w:val="008569C3"/>
    <w:rsid w:val="008572B8"/>
    <w:rsid w:val="0085758C"/>
    <w:rsid w:val="00857610"/>
    <w:rsid w:val="008578BE"/>
    <w:rsid w:val="00857D01"/>
    <w:rsid w:val="00857DEC"/>
    <w:rsid w:val="00857F46"/>
    <w:rsid w:val="00857FE7"/>
    <w:rsid w:val="00860897"/>
    <w:rsid w:val="00860B8B"/>
    <w:rsid w:val="00860DAB"/>
    <w:rsid w:val="008614B2"/>
    <w:rsid w:val="00861824"/>
    <w:rsid w:val="00861905"/>
    <w:rsid w:val="00861954"/>
    <w:rsid w:val="00861C34"/>
    <w:rsid w:val="0086227B"/>
    <w:rsid w:val="00862B58"/>
    <w:rsid w:val="00863A55"/>
    <w:rsid w:val="00863DB9"/>
    <w:rsid w:val="00863E64"/>
    <w:rsid w:val="0086430C"/>
    <w:rsid w:val="00864BF7"/>
    <w:rsid w:val="00864C01"/>
    <w:rsid w:val="00864E70"/>
    <w:rsid w:val="008652F5"/>
    <w:rsid w:val="00865E47"/>
    <w:rsid w:val="0086611B"/>
    <w:rsid w:val="008665B1"/>
    <w:rsid w:val="00866D4C"/>
    <w:rsid w:val="008673B5"/>
    <w:rsid w:val="008675E6"/>
    <w:rsid w:val="00867C2F"/>
    <w:rsid w:val="00867D93"/>
    <w:rsid w:val="00870409"/>
    <w:rsid w:val="008704FD"/>
    <w:rsid w:val="008707C8"/>
    <w:rsid w:val="00870CAF"/>
    <w:rsid w:val="008716C8"/>
    <w:rsid w:val="008718A5"/>
    <w:rsid w:val="00871B25"/>
    <w:rsid w:val="00871CB3"/>
    <w:rsid w:val="00871D65"/>
    <w:rsid w:val="0087241D"/>
    <w:rsid w:val="00872803"/>
    <w:rsid w:val="00872B08"/>
    <w:rsid w:val="00872BE9"/>
    <w:rsid w:val="008742EC"/>
    <w:rsid w:val="008743A2"/>
    <w:rsid w:val="00874EE9"/>
    <w:rsid w:val="0087544F"/>
    <w:rsid w:val="008759E5"/>
    <w:rsid w:val="00875E0B"/>
    <w:rsid w:val="00876A3F"/>
    <w:rsid w:val="00876B11"/>
    <w:rsid w:val="00877772"/>
    <w:rsid w:val="0087799C"/>
    <w:rsid w:val="008800AC"/>
    <w:rsid w:val="0088017A"/>
    <w:rsid w:val="008807D8"/>
    <w:rsid w:val="00880E39"/>
    <w:rsid w:val="00880F56"/>
    <w:rsid w:val="008813C1"/>
    <w:rsid w:val="008813DB"/>
    <w:rsid w:val="00881E7F"/>
    <w:rsid w:val="008820A1"/>
    <w:rsid w:val="00882475"/>
    <w:rsid w:val="00882604"/>
    <w:rsid w:val="00882A7D"/>
    <w:rsid w:val="00882D03"/>
    <w:rsid w:val="00882E19"/>
    <w:rsid w:val="0088310B"/>
    <w:rsid w:val="00883300"/>
    <w:rsid w:val="008839DE"/>
    <w:rsid w:val="0088456C"/>
    <w:rsid w:val="00884B73"/>
    <w:rsid w:val="00884C3E"/>
    <w:rsid w:val="00884E48"/>
    <w:rsid w:val="00884FDC"/>
    <w:rsid w:val="0088512C"/>
    <w:rsid w:val="008855DE"/>
    <w:rsid w:val="00885853"/>
    <w:rsid w:val="00885875"/>
    <w:rsid w:val="00885D9F"/>
    <w:rsid w:val="00885FA3"/>
    <w:rsid w:val="00886072"/>
    <w:rsid w:val="0088623A"/>
    <w:rsid w:val="00886B57"/>
    <w:rsid w:val="00886CBA"/>
    <w:rsid w:val="00886E4B"/>
    <w:rsid w:val="00886E79"/>
    <w:rsid w:val="0088757D"/>
    <w:rsid w:val="008879EB"/>
    <w:rsid w:val="00887F9B"/>
    <w:rsid w:val="0089034E"/>
    <w:rsid w:val="00890522"/>
    <w:rsid w:val="00891597"/>
    <w:rsid w:val="00891B64"/>
    <w:rsid w:val="00891B9B"/>
    <w:rsid w:val="00891BA6"/>
    <w:rsid w:val="00891BBF"/>
    <w:rsid w:val="00891DBA"/>
    <w:rsid w:val="0089249A"/>
    <w:rsid w:val="00892528"/>
    <w:rsid w:val="00892936"/>
    <w:rsid w:val="00892A33"/>
    <w:rsid w:val="008932BC"/>
    <w:rsid w:val="008933C2"/>
    <w:rsid w:val="00893426"/>
    <w:rsid w:val="0089357D"/>
    <w:rsid w:val="00893682"/>
    <w:rsid w:val="0089406D"/>
    <w:rsid w:val="0089434E"/>
    <w:rsid w:val="008944CB"/>
    <w:rsid w:val="00894C1D"/>
    <w:rsid w:val="0089505F"/>
    <w:rsid w:val="00895A30"/>
    <w:rsid w:val="00895B38"/>
    <w:rsid w:val="00895DC8"/>
    <w:rsid w:val="00896474"/>
    <w:rsid w:val="008964D2"/>
    <w:rsid w:val="00897EF7"/>
    <w:rsid w:val="008A00CF"/>
    <w:rsid w:val="008A0942"/>
    <w:rsid w:val="008A12BC"/>
    <w:rsid w:val="008A1349"/>
    <w:rsid w:val="008A1804"/>
    <w:rsid w:val="008A1AD8"/>
    <w:rsid w:val="008A1CD2"/>
    <w:rsid w:val="008A1F5B"/>
    <w:rsid w:val="008A218A"/>
    <w:rsid w:val="008A230B"/>
    <w:rsid w:val="008A27AD"/>
    <w:rsid w:val="008A2EC6"/>
    <w:rsid w:val="008A2EDD"/>
    <w:rsid w:val="008A328F"/>
    <w:rsid w:val="008A4517"/>
    <w:rsid w:val="008A4982"/>
    <w:rsid w:val="008A49BC"/>
    <w:rsid w:val="008A4BF2"/>
    <w:rsid w:val="008A4FA2"/>
    <w:rsid w:val="008A50DE"/>
    <w:rsid w:val="008A61F0"/>
    <w:rsid w:val="008A625D"/>
    <w:rsid w:val="008A64E4"/>
    <w:rsid w:val="008A6C99"/>
    <w:rsid w:val="008A6F05"/>
    <w:rsid w:val="008B012E"/>
    <w:rsid w:val="008B0242"/>
    <w:rsid w:val="008B03E3"/>
    <w:rsid w:val="008B050D"/>
    <w:rsid w:val="008B0D7A"/>
    <w:rsid w:val="008B1CDE"/>
    <w:rsid w:val="008B241D"/>
    <w:rsid w:val="008B2D24"/>
    <w:rsid w:val="008B3014"/>
    <w:rsid w:val="008B325D"/>
    <w:rsid w:val="008B382F"/>
    <w:rsid w:val="008B3B95"/>
    <w:rsid w:val="008B3C29"/>
    <w:rsid w:val="008B3E58"/>
    <w:rsid w:val="008B3E80"/>
    <w:rsid w:val="008B4E18"/>
    <w:rsid w:val="008B4EF5"/>
    <w:rsid w:val="008B4FCC"/>
    <w:rsid w:val="008B50FB"/>
    <w:rsid w:val="008B5712"/>
    <w:rsid w:val="008B5FBC"/>
    <w:rsid w:val="008B6012"/>
    <w:rsid w:val="008B628C"/>
    <w:rsid w:val="008B634B"/>
    <w:rsid w:val="008B6370"/>
    <w:rsid w:val="008B7114"/>
    <w:rsid w:val="008B724C"/>
    <w:rsid w:val="008B7394"/>
    <w:rsid w:val="008B750A"/>
    <w:rsid w:val="008B7B47"/>
    <w:rsid w:val="008B7ED2"/>
    <w:rsid w:val="008C0075"/>
    <w:rsid w:val="008C0134"/>
    <w:rsid w:val="008C015C"/>
    <w:rsid w:val="008C085A"/>
    <w:rsid w:val="008C09DD"/>
    <w:rsid w:val="008C0CB4"/>
    <w:rsid w:val="008C0CC1"/>
    <w:rsid w:val="008C0E34"/>
    <w:rsid w:val="008C1369"/>
    <w:rsid w:val="008C16D9"/>
    <w:rsid w:val="008C1F3E"/>
    <w:rsid w:val="008C20A1"/>
    <w:rsid w:val="008C2F55"/>
    <w:rsid w:val="008C3410"/>
    <w:rsid w:val="008C3844"/>
    <w:rsid w:val="008C3B34"/>
    <w:rsid w:val="008C3D92"/>
    <w:rsid w:val="008C4140"/>
    <w:rsid w:val="008C454A"/>
    <w:rsid w:val="008C4697"/>
    <w:rsid w:val="008C5073"/>
    <w:rsid w:val="008C5622"/>
    <w:rsid w:val="008C565B"/>
    <w:rsid w:val="008C575F"/>
    <w:rsid w:val="008C59F2"/>
    <w:rsid w:val="008C5A29"/>
    <w:rsid w:val="008C5B4F"/>
    <w:rsid w:val="008C5E03"/>
    <w:rsid w:val="008C752E"/>
    <w:rsid w:val="008C779C"/>
    <w:rsid w:val="008D01EF"/>
    <w:rsid w:val="008D06AC"/>
    <w:rsid w:val="008D0A3A"/>
    <w:rsid w:val="008D128F"/>
    <w:rsid w:val="008D1859"/>
    <w:rsid w:val="008D1885"/>
    <w:rsid w:val="008D1C02"/>
    <w:rsid w:val="008D23D3"/>
    <w:rsid w:val="008D30FA"/>
    <w:rsid w:val="008D31F5"/>
    <w:rsid w:val="008D4A7E"/>
    <w:rsid w:val="008D4BFA"/>
    <w:rsid w:val="008D4C75"/>
    <w:rsid w:val="008D5359"/>
    <w:rsid w:val="008D5B49"/>
    <w:rsid w:val="008D5B6A"/>
    <w:rsid w:val="008D646F"/>
    <w:rsid w:val="008D7691"/>
    <w:rsid w:val="008D776A"/>
    <w:rsid w:val="008D77E6"/>
    <w:rsid w:val="008D7810"/>
    <w:rsid w:val="008D7996"/>
    <w:rsid w:val="008D7EBD"/>
    <w:rsid w:val="008D7EDD"/>
    <w:rsid w:val="008D7EF2"/>
    <w:rsid w:val="008E011E"/>
    <w:rsid w:val="008E037D"/>
    <w:rsid w:val="008E0546"/>
    <w:rsid w:val="008E069E"/>
    <w:rsid w:val="008E0989"/>
    <w:rsid w:val="008E140B"/>
    <w:rsid w:val="008E1EC4"/>
    <w:rsid w:val="008E2154"/>
    <w:rsid w:val="008E24D3"/>
    <w:rsid w:val="008E2582"/>
    <w:rsid w:val="008E2735"/>
    <w:rsid w:val="008E2A1D"/>
    <w:rsid w:val="008E2BFC"/>
    <w:rsid w:val="008E31DB"/>
    <w:rsid w:val="008E330E"/>
    <w:rsid w:val="008E35EE"/>
    <w:rsid w:val="008E36E0"/>
    <w:rsid w:val="008E394C"/>
    <w:rsid w:val="008E3C14"/>
    <w:rsid w:val="008E4938"/>
    <w:rsid w:val="008E4B68"/>
    <w:rsid w:val="008E4E69"/>
    <w:rsid w:val="008E4FCB"/>
    <w:rsid w:val="008E5635"/>
    <w:rsid w:val="008E5760"/>
    <w:rsid w:val="008E5A0D"/>
    <w:rsid w:val="008E5B37"/>
    <w:rsid w:val="008E5CDF"/>
    <w:rsid w:val="008E6259"/>
    <w:rsid w:val="008E64F5"/>
    <w:rsid w:val="008E6E48"/>
    <w:rsid w:val="008E6E57"/>
    <w:rsid w:val="008E6E82"/>
    <w:rsid w:val="008E6FF7"/>
    <w:rsid w:val="008E7552"/>
    <w:rsid w:val="008E76BC"/>
    <w:rsid w:val="008E7938"/>
    <w:rsid w:val="008E7D58"/>
    <w:rsid w:val="008F0B80"/>
    <w:rsid w:val="008F0C99"/>
    <w:rsid w:val="008F0EEB"/>
    <w:rsid w:val="008F1245"/>
    <w:rsid w:val="008F16F5"/>
    <w:rsid w:val="008F192F"/>
    <w:rsid w:val="008F1F26"/>
    <w:rsid w:val="008F2225"/>
    <w:rsid w:val="008F23E1"/>
    <w:rsid w:val="008F40CA"/>
    <w:rsid w:val="008F42BC"/>
    <w:rsid w:val="008F42FE"/>
    <w:rsid w:val="008F5480"/>
    <w:rsid w:val="008F54AC"/>
    <w:rsid w:val="008F564E"/>
    <w:rsid w:val="008F5754"/>
    <w:rsid w:val="008F5F68"/>
    <w:rsid w:val="008F64C9"/>
    <w:rsid w:val="008F6600"/>
    <w:rsid w:val="008F68D4"/>
    <w:rsid w:val="008F6D17"/>
    <w:rsid w:val="008F771B"/>
    <w:rsid w:val="008F78BF"/>
    <w:rsid w:val="00900102"/>
    <w:rsid w:val="00900837"/>
    <w:rsid w:val="00900E00"/>
    <w:rsid w:val="00900ED8"/>
    <w:rsid w:val="0090187D"/>
    <w:rsid w:val="00901D74"/>
    <w:rsid w:val="00902688"/>
    <w:rsid w:val="00902A5C"/>
    <w:rsid w:val="0090318B"/>
    <w:rsid w:val="009032DE"/>
    <w:rsid w:val="00903424"/>
    <w:rsid w:val="00904211"/>
    <w:rsid w:val="0090423F"/>
    <w:rsid w:val="009046D0"/>
    <w:rsid w:val="00904B7A"/>
    <w:rsid w:val="00904F13"/>
    <w:rsid w:val="00904F26"/>
    <w:rsid w:val="0090533C"/>
    <w:rsid w:val="0090534F"/>
    <w:rsid w:val="00905B6D"/>
    <w:rsid w:val="00905BC2"/>
    <w:rsid w:val="00905EB1"/>
    <w:rsid w:val="00905EF2"/>
    <w:rsid w:val="00905F73"/>
    <w:rsid w:val="00906692"/>
    <w:rsid w:val="009075A9"/>
    <w:rsid w:val="00907848"/>
    <w:rsid w:val="009079F4"/>
    <w:rsid w:val="00907AA3"/>
    <w:rsid w:val="00907AFE"/>
    <w:rsid w:val="00907B7B"/>
    <w:rsid w:val="0091088B"/>
    <w:rsid w:val="00910B02"/>
    <w:rsid w:val="00910C9E"/>
    <w:rsid w:val="00910DFC"/>
    <w:rsid w:val="00911342"/>
    <w:rsid w:val="00911603"/>
    <w:rsid w:val="00911793"/>
    <w:rsid w:val="009117E3"/>
    <w:rsid w:val="00911BDC"/>
    <w:rsid w:val="00912260"/>
    <w:rsid w:val="00912472"/>
    <w:rsid w:val="0091291A"/>
    <w:rsid w:val="00912A0F"/>
    <w:rsid w:val="00912A29"/>
    <w:rsid w:val="00912B6D"/>
    <w:rsid w:val="009138C2"/>
    <w:rsid w:val="00913966"/>
    <w:rsid w:val="00913DE9"/>
    <w:rsid w:val="009143A2"/>
    <w:rsid w:val="00914489"/>
    <w:rsid w:val="00914614"/>
    <w:rsid w:val="00914F60"/>
    <w:rsid w:val="00915067"/>
    <w:rsid w:val="009150D3"/>
    <w:rsid w:val="00915226"/>
    <w:rsid w:val="00915B65"/>
    <w:rsid w:val="00915CEA"/>
    <w:rsid w:val="00916320"/>
    <w:rsid w:val="00916A78"/>
    <w:rsid w:val="00916E45"/>
    <w:rsid w:val="0091710E"/>
    <w:rsid w:val="00917259"/>
    <w:rsid w:val="009176CB"/>
    <w:rsid w:val="00917B69"/>
    <w:rsid w:val="00917F91"/>
    <w:rsid w:val="00917FD8"/>
    <w:rsid w:val="00920091"/>
    <w:rsid w:val="00920E06"/>
    <w:rsid w:val="00921434"/>
    <w:rsid w:val="0092154F"/>
    <w:rsid w:val="00921724"/>
    <w:rsid w:val="00921BF2"/>
    <w:rsid w:val="00921DCF"/>
    <w:rsid w:val="00922385"/>
    <w:rsid w:val="009223AA"/>
    <w:rsid w:val="00922609"/>
    <w:rsid w:val="00922619"/>
    <w:rsid w:val="0092278E"/>
    <w:rsid w:val="009228F6"/>
    <w:rsid w:val="00922DEB"/>
    <w:rsid w:val="00922E8D"/>
    <w:rsid w:val="00922F6A"/>
    <w:rsid w:val="009231DE"/>
    <w:rsid w:val="00923805"/>
    <w:rsid w:val="00924431"/>
    <w:rsid w:val="009244F3"/>
    <w:rsid w:val="00924798"/>
    <w:rsid w:val="00924EA0"/>
    <w:rsid w:val="00925415"/>
    <w:rsid w:val="009256D0"/>
    <w:rsid w:val="00925C73"/>
    <w:rsid w:val="0092604F"/>
    <w:rsid w:val="009262C3"/>
    <w:rsid w:val="00926351"/>
    <w:rsid w:val="009265AC"/>
    <w:rsid w:val="00926836"/>
    <w:rsid w:val="00926875"/>
    <w:rsid w:val="009271A3"/>
    <w:rsid w:val="00927B57"/>
    <w:rsid w:val="0093064A"/>
    <w:rsid w:val="009307AC"/>
    <w:rsid w:val="0093081C"/>
    <w:rsid w:val="00931433"/>
    <w:rsid w:val="00931729"/>
    <w:rsid w:val="00931E49"/>
    <w:rsid w:val="009327B6"/>
    <w:rsid w:val="00932816"/>
    <w:rsid w:val="009329E0"/>
    <w:rsid w:val="009332A1"/>
    <w:rsid w:val="009333E1"/>
    <w:rsid w:val="00933766"/>
    <w:rsid w:val="009342C4"/>
    <w:rsid w:val="0093489E"/>
    <w:rsid w:val="009348BB"/>
    <w:rsid w:val="00934A58"/>
    <w:rsid w:val="00934F8E"/>
    <w:rsid w:val="00935103"/>
    <w:rsid w:val="00935C6B"/>
    <w:rsid w:val="00935D51"/>
    <w:rsid w:val="0093623A"/>
    <w:rsid w:val="00936380"/>
    <w:rsid w:val="00936573"/>
    <w:rsid w:val="00936839"/>
    <w:rsid w:val="009368CB"/>
    <w:rsid w:val="009372D1"/>
    <w:rsid w:val="0093731A"/>
    <w:rsid w:val="009377BE"/>
    <w:rsid w:val="00937D5D"/>
    <w:rsid w:val="009400AF"/>
    <w:rsid w:val="00940126"/>
    <w:rsid w:val="00940511"/>
    <w:rsid w:val="00940B51"/>
    <w:rsid w:val="00941C82"/>
    <w:rsid w:val="00941FDA"/>
    <w:rsid w:val="00942024"/>
    <w:rsid w:val="00942692"/>
    <w:rsid w:val="00942B78"/>
    <w:rsid w:val="009433EC"/>
    <w:rsid w:val="0094398F"/>
    <w:rsid w:val="00943D4A"/>
    <w:rsid w:val="00943D6E"/>
    <w:rsid w:val="00943EA7"/>
    <w:rsid w:val="00944695"/>
    <w:rsid w:val="009448E0"/>
    <w:rsid w:val="00944C38"/>
    <w:rsid w:val="00944FEF"/>
    <w:rsid w:val="009451EA"/>
    <w:rsid w:val="009453B5"/>
    <w:rsid w:val="00945CC0"/>
    <w:rsid w:val="0094649A"/>
    <w:rsid w:val="00946654"/>
    <w:rsid w:val="0094683B"/>
    <w:rsid w:val="00946930"/>
    <w:rsid w:val="00946EF0"/>
    <w:rsid w:val="00946F08"/>
    <w:rsid w:val="009476F4"/>
    <w:rsid w:val="00951287"/>
    <w:rsid w:val="00951538"/>
    <w:rsid w:val="00951684"/>
    <w:rsid w:val="00951C3A"/>
    <w:rsid w:val="009520B4"/>
    <w:rsid w:val="0095239F"/>
    <w:rsid w:val="00952D38"/>
    <w:rsid w:val="0095394B"/>
    <w:rsid w:val="00954171"/>
    <w:rsid w:val="009544EE"/>
    <w:rsid w:val="00954D0C"/>
    <w:rsid w:val="00954D4F"/>
    <w:rsid w:val="00954E13"/>
    <w:rsid w:val="00954E33"/>
    <w:rsid w:val="009551E3"/>
    <w:rsid w:val="00955687"/>
    <w:rsid w:val="009559B8"/>
    <w:rsid w:val="00955A42"/>
    <w:rsid w:val="00955E93"/>
    <w:rsid w:val="00956386"/>
    <w:rsid w:val="00956406"/>
    <w:rsid w:val="00956965"/>
    <w:rsid w:val="00956B6D"/>
    <w:rsid w:val="00957299"/>
    <w:rsid w:val="00957772"/>
    <w:rsid w:val="0095781E"/>
    <w:rsid w:val="00960327"/>
    <w:rsid w:val="0096034A"/>
    <w:rsid w:val="0096076A"/>
    <w:rsid w:val="009607BD"/>
    <w:rsid w:val="00960A0E"/>
    <w:rsid w:val="00961009"/>
    <w:rsid w:val="0096195C"/>
    <w:rsid w:val="00962097"/>
    <w:rsid w:val="00962946"/>
    <w:rsid w:val="00963A90"/>
    <w:rsid w:val="0096444F"/>
    <w:rsid w:val="00964952"/>
    <w:rsid w:val="00964C87"/>
    <w:rsid w:val="00965AE3"/>
    <w:rsid w:val="00965F2C"/>
    <w:rsid w:val="0096618A"/>
    <w:rsid w:val="00966485"/>
    <w:rsid w:val="00966974"/>
    <w:rsid w:val="00966A72"/>
    <w:rsid w:val="00966D63"/>
    <w:rsid w:val="00966E94"/>
    <w:rsid w:val="00967736"/>
    <w:rsid w:val="00970051"/>
    <w:rsid w:val="00970377"/>
    <w:rsid w:val="00970740"/>
    <w:rsid w:val="00970996"/>
    <w:rsid w:val="00970BF8"/>
    <w:rsid w:val="00971326"/>
    <w:rsid w:val="009719CB"/>
    <w:rsid w:val="009721EF"/>
    <w:rsid w:val="0097243C"/>
    <w:rsid w:val="009725D4"/>
    <w:rsid w:val="00972646"/>
    <w:rsid w:val="00972911"/>
    <w:rsid w:val="00972A10"/>
    <w:rsid w:val="00972B9C"/>
    <w:rsid w:val="00972DA6"/>
    <w:rsid w:val="00973098"/>
    <w:rsid w:val="00973960"/>
    <w:rsid w:val="00974723"/>
    <w:rsid w:val="00974B79"/>
    <w:rsid w:val="0097500B"/>
    <w:rsid w:val="0097557B"/>
    <w:rsid w:val="009759AC"/>
    <w:rsid w:val="009759D0"/>
    <w:rsid w:val="009762D6"/>
    <w:rsid w:val="00976574"/>
    <w:rsid w:val="009765EE"/>
    <w:rsid w:val="009771AE"/>
    <w:rsid w:val="00977A54"/>
    <w:rsid w:val="0098003C"/>
    <w:rsid w:val="00980166"/>
    <w:rsid w:val="009801A4"/>
    <w:rsid w:val="00980507"/>
    <w:rsid w:val="00981594"/>
    <w:rsid w:val="009828D5"/>
    <w:rsid w:val="00982992"/>
    <w:rsid w:val="00982CAC"/>
    <w:rsid w:val="00983212"/>
    <w:rsid w:val="00983222"/>
    <w:rsid w:val="00983490"/>
    <w:rsid w:val="009836B3"/>
    <w:rsid w:val="00983980"/>
    <w:rsid w:val="00983DCB"/>
    <w:rsid w:val="00983E76"/>
    <w:rsid w:val="00983F51"/>
    <w:rsid w:val="00984DA5"/>
    <w:rsid w:val="009850B0"/>
    <w:rsid w:val="009851F4"/>
    <w:rsid w:val="00985455"/>
    <w:rsid w:val="009856B2"/>
    <w:rsid w:val="00985BFD"/>
    <w:rsid w:val="00985E21"/>
    <w:rsid w:val="00985F9C"/>
    <w:rsid w:val="009866D1"/>
    <w:rsid w:val="00986736"/>
    <w:rsid w:val="00986793"/>
    <w:rsid w:val="0098685C"/>
    <w:rsid w:val="00986A10"/>
    <w:rsid w:val="00986DDF"/>
    <w:rsid w:val="00987115"/>
    <w:rsid w:val="009878AA"/>
    <w:rsid w:val="00987BC1"/>
    <w:rsid w:val="0099037D"/>
    <w:rsid w:val="00990482"/>
    <w:rsid w:val="00990ED4"/>
    <w:rsid w:val="00990F95"/>
    <w:rsid w:val="009913B6"/>
    <w:rsid w:val="00991512"/>
    <w:rsid w:val="0099240F"/>
    <w:rsid w:val="009925D9"/>
    <w:rsid w:val="0099262E"/>
    <w:rsid w:val="00992918"/>
    <w:rsid w:val="00993202"/>
    <w:rsid w:val="009932AF"/>
    <w:rsid w:val="009934CA"/>
    <w:rsid w:val="009936A6"/>
    <w:rsid w:val="00993BCB"/>
    <w:rsid w:val="00993C07"/>
    <w:rsid w:val="00993CA7"/>
    <w:rsid w:val="00993EF4"/>
    <w:rsid w:val="00993F2D"/>
    <w:rsid w:val="009946D2"/>
    <w:rsid w:val="009949D4"/>
    <w:rsid w:val="00994C2F"/>
    <w:rsid w:val="00995271"/>
    <w:rsid w:val="0099528D"/>
    <w:rsid w:val="00996318"/>
    <w:rsid w:val="0099640B"/>
    <w:rsid w:val="00996D31"/>
    <w:rsid w:val="00997CA5"/>
    <w:rsid w:val="009A058D"/>
    <w:rsid w:val="009A060A"/>
    <w:rsid w:val="009A067F"/>
    <w:rsid w:val="009A0993"/>
    <w:rsid w:val="009A0BFA"/>
    <w:rsid w:val="009A0D05"/>
    <w:rsid w:val="009A1708"/>
    <w:rsid w:val="009A1A9E"/>
    <w:rsid w:val="009A1B1F"/>
    <w:rsid w:val="009A2490"/>
    <w:rsid w:val="009A3878"/>
    <w:rsid w:val="009A39FE"/>
    <w:rsid w:val="009A3BD2"/>
    <w:rsid w:val="009A3D47"/>
    <w:rsid w:val="009A3DCA"/>
    <w:rsid w:val="009A41DF"/>
    <w:rsid w:val="009A42E0"/>
    <w:rsid w:val="009A44B3"/>
    <w:rsid w:val="009A47A6"/>
    <w:rsid w:val="009A47F8"/>
    <w:rsid w:val="009A4B54"/>
    <w:rsid w:val="009A50DE"/>
    <w:rsid w:val="009A5244"/>
    <w:rsid w:val="009A5CE4"/>
    <w:rsid w:val="009A5DDF"/>
    <w:rsid w:val="009A64CD"/>
    <w:rsid w:val="009A6ABF"/>
    <w:rsid w:val="009A710F"/>
    <w:rsid w:val="009A720A"/>
    <w:rsid w:val="009A7881"/>
    <w:rsid w:val="009A7CC2"/>
    <w:rsid w:val="009B03F5"/>
    <w:rsid w:val="009B1063"/>
    <w:rsid w:val="009B1404"/>
    <w:rsid w:val="009B155C"/>
    <w:rsid w:val="009B1716"/>
    <w:rsid w:val="009B187E"/>
    <w:rsid w:val="009B188E"/>
    <w:rsid w:val="009B1DE6"/>
    <w:rsid w:val="009B1FDF"/>
    <w:rsid w:val="009B2612"/>
    <w:rsid w:val="009B2748"/>
    <w:rsid w:val="009B2942"/>
    <w:rsid w:val="009B2A6D"/>
    <w:rsid w:val="009B3439"/>
    <w:rsid w:val="009B3AE4"/>
    <w:rsid w:val="009B3B4E"/>
    <w:rsid w:val="009B42DC"/>
    <w:rsid w:val="009B4601"/>
    <w:rsid w:val="009B4818"/>
    <w:rsid w:val="009B490C"/>
    <w:rsid w:val="009B4C31"/>
    <w:rsid w:val="009B5419"/>
    <w:rsid w:val="009B5ABD"/>
    <w:rsid w:val="009B6D1B"/>
    <w:rsid w:val="009B725E"/>
    <w:rsid w:val="009B72F3"/>
    <w:rsid w:val="009B7565"/>
    <w:rsid w:val="009B762C"/>
    <w:rsid w:val="009B7678"/>
    <w:rsid w:val="009B7C8E"/>
    <w:rsid w:val="009C005C"/>
    <w:rsid w:val="009C135B"/>
    <w:rsid w:val="009C14A9"/>
    <w:rsid w:val="009C1513"/>
    <w:rsid w:val="009C1737"/>
    <w:rsid w:val="009C1B6F"/>
    <w:rsid w:val="009C1BE3"/>
    <w:rsid w:val="009C1D80"/>
    <w:rsid w:val="009C1F12"/>
    <w:rsid w:val="009C29E7"/>
    <w:rsid w:val="009C3575"/>
    <w:rsid w:val="009C35BD"/>
    <w:rsid w:val="009C39B8"/>
    <w:rsid w:val="009C3EFA"/>
    <w:rsid w:val="009C40A1"/>
    <w:rsid w:val="009C4482"/>
    <w:rsid w:val="009C44ED"/>
    <w:rsid w:val="009C4980"/>
    <w:rsid w:val="009C4F0C"/>
    <w:rsid w:val="009C5D15"/>
    <w:rsid w:val="009C65A0"/>
    <w:rsid w:val="009C6735"/>
    <w:rsid w:val="009C6D56"/>
    <w:rsid w:val="009C6FCB"/>
    <w:rsid w:val="009C71A3"/>
    <w:rsid w:val="009C7251"/>
    <w:rsid w:val="009C7A55"/>
    <w:rsid w:val="009C7B82"/>
    <w:rsid w:val="009D0942"/>
    <w:rsid w:val="009D0CD8"/>
    <w:rsid w:val="009D10ED"/>
    <w:rsid w:val="009D12CD"/>
    <w:rsid w:val="009D1BEE"/>
    <w:rsid w:val="009D1C75"/>
    <w:rsid w:val="009D201A"/>
    <w:rsid w:val="009D21AD"/>
    <w:rsid w:val="009D22D3"/>
    <w:rsid w:val="009D2780"/>
    <w:rsid w:val="009D3239"/>
    <w:rsid w:val="009D3468"/>
    <w:rsid w:val="009D3526"/>
    <w:rsid w:val="009D3CB0"/>
    <w:rsid w:val="009D4100"/>
    <w:rsid w:val="009D421C"/>
    <w:rsid w:val="009D423B"/>
    <w:rsid w:val="009D4404"/>
    <w:rsid w:val="009D5191"/>
    <w:rsid w:val="009D5638"/>
    <w:rsid w:val="009D5B8D"/>
    <w:rsid w:val="009D61FE"/>
    <w:rsid w:val="009D6209"/>
    <w:rsid w:val="009D63FF"/>
    <w:rsid w:val="009D6601"/>
    <w:rsid w:val="009D67F9"/>
    <w:rsid w:val="009D69D8"/>
    <w:rsid w:val="009D6B6C"/>
    <w:rsid w:val="009D6E44"/>
    <w:rsid w:val="009D705F"/>
    <w:rsid w:val="009D7426"/>
    <w:rsid w:val="009D74CE"/>
    <w:rsid w:val="009D76CB"/>
    <w:rsid w:val="009E077A"/>
    <w:rsid w:val="009E0DEA"/>
    <w:rsid w:val="009E1075"/>
    <w:rsid w:val="009E10BC"/>
    <w:rsid w:val="009E1563"/>
    <w:rsid w:val="009E159C"/>
    <w:rsid w:val="009E170D"/>
    <w:rsid w:val="009E18BF"/>
    <w:rsid w:val="009E1A68"/>
    <w:rsid w:val="009E1FB7"/>
    <w:rsid w:val="009E288A"/>
    <w:rsid w:val="009E291C"/>
    <w:rsid w:val="009E2B34"/>
    <w:rsid w:val="009E332E"/>
    <w:rsid w:val="009E345E"/>
    <w:rsid w:val="009E40A2"/>
    <w:rsid w:val="009E4986"/>
    <w:rsid w:val="009E4A6B"/>
    <w:rsid w:val="009E59AB"/>
    <w:rsid w:val="009E685C"/>
    <w:rsid w:val="009E69A1"/>
    <w:rsid w:val="009E6F4D"/>
    <w:rsid w:val="009E71D6"/>
    <w:rsid w:val="009E74BA"/>
    <w:rsid w:val="009E792E"/>
    <w:rsid w:val="009E7978"/>
    <w:rsid w:val="009E7B0B"/>
    <w:rsid w:val="009F13D2"/>
    <w:rsid w:val="009F1530"/>
    <w:rsid w:val="009F154A"/>
    <w:rsid w:val="009F1943"/>
    <w:rsid w:val="009F1E30"/>
    <w:rsid w:val="009F1EF0"/>
    <w:rsid w:val="009F22C8"/>
    <w:rsid w:val="009F2A68"/>
    <w:rsid w:val="009F33AD"/>
    <w:rsid w:val="009F46DD"/>
    <w:rsid w:val="009F4B46"/>
    <w:rsid w:val="009F55D0"/>
    <w:rsid w:val="009F5919"/>
    <w:rsid w:val="009F5AF2"/>
    <w:rsid w:val="009F66E5"/>
    <w:rsid w:val="009F68A6"/>
    <w:rsid w:val="009F6C5A"/>
    <w:rsid w:val="009F6E78"/>
    <w:rsid w:val="009F7A0C"/>
    <w:rsid w:val="009F7C67"/>
    <w:rsid w:val="00A0015C"/>
    <w:rsid w:val="00A008F3"/>
    <w:rsid w:val="00A0098C"/>
    <w:rsid w:val="00A00B40"/>
    <w:rsid w:val="00A00D71"/>
    <w:rsid w:val="00A00E66"/>
    <w:rsid w:val="00A011BF"/>
    <w:rsid w:val="00A013EA"/>
    <w:rsid w:val="00A01415"/>
    <w:rsid w:val="00A01458"/>
    <w:rsid w:val="00A0166C"/>
    <w:rsid w:val="00A01888"/>
    <w:rsid w:val="00A01DC3"/>
    <w:rsid w:val="00A02603"/>
    <w:rsid w:val="00A02779"/>
    <w:rsid w:val="00A02946"/>
    <w:rsid w:val="00A03430"/>
    <w:rsid w:val="00A039F5"/>
    <w:rsid w:val="00A03C7C"/>
    <w:rsid w:val="00A03E53"/>
    <w:rsid w:val="00A03E68"/>
    <w:rsid w:val="00A03F46"/>
    <w:rsid w:val="00A042BF"/>
    <w:rsid w:val="00A04689"/>
    <w:rsid w:val="00A047D4"/>
    <w:rsid w:val="00A04962"/>
    <w:rsid w:val="00A0512A"/>
    <w:rsid w:val="00A0529D"/>
    <w:rsid w:val="00A059BF"/>
    <w:rsid w:val="00A064DE"/>
    <w:rsid w:val="00A06522"/>
    <w:rsid w:val="00A0653C"/>
    <w:rsid w:val="00A06808"/>
    <w:rsid w:val="00A06A34"/>
    <w:rsid w:val="00A06A90"/>
    <w:rsid w:val="00A06EAE"/>
    <w:rsid w:val="00A07243"/>
    <w:rsid w:val="00A07CA6"/>
    <w:rsid w:val="00A10067"/>
    <w:rsid w:val="00A10941"/>
    <w:rsid w:val="00A10D26"/>
    <w:rsid w:val="00A10DE6"/>
    <w:rsid w:val="00A11471"/>
    <w:rsid w:val="00A11792"/>
    <w:rsid w:val="00A1211C"/>
    <w:rsid w:val="00A122DA"/>
    <w:rsid w:val="00A12583"/>
    <w:rsid w:val="00A12622"/>
    <w:rsid w:val="00A12761"/>
    <w:rsid w:val="00A12983"/>
    <w:rsid w:val="00A12A57"/>
    <w:rsid w:val="00A12AD8"/>
    <w:rsid w:val="00A12EB6"/>
    <w:rsid w:val="00A1321D"/>
    <w:rsid w:val="00A133B4"/>
    <w:rsid w:val="00A133C9"/>
    <w:rsid w:val="00A13AD2"/>
    <w:rsid w:val="00A13EE4"/>
    <w:rsid w:val="00A14914"/>
    <w:rsid w:val="00A14FFD"/>
    <w:rsid w:val="00A15AF4"/>
    <w:rsid w:val="00A15E26"/>
    <w:rsid w:val="00A15E53"/>
    <w:rsid w:val="00A16AC1"/>
    <w:rsid w:val="00A171C6"/>
    <w:rsid w:val="00A17466"/>
    <w:rsid w:val="00A17B41"/>
    <w:rsid w:val="00A17BB8"/>
    <w:rsid w:val="00A17BC0"/>
    <w:rsid w:val="00A17C03"/>
    <w:rsid w:val="00A20852"/>
    <w:rsid w:val="00A209FD"/>
    <w:rsid w:val="00A215EA"/>
    <w:rsid w:val="00A2169D"/>
    <w:rsid w:val="00A21A03"/>
    <w:rsid w:val="00A21A32"/>
    <w:rsid w:val="00A220FE"/>
    <w:rsid w:val="00A2244F"/>
    <w:rsid w:val="00A23055"/>
    <w:rsid w:val="00A23155"/>
    <w:rsid w:val="00A236BF"/>
    <w:rsid w:val="00A23BA5"/>
    <w:rsid w:val="00A2415D"/>
    <w:rsid w:val="00A2568B"/>
    <w:rsid w:val="00A25C4D"/>
    <w:rsid w:val="00A26161"/>
    <w:rsid w:val="00A26235"/>
    <w:rsid w:val="00A262B3"/>
    <w:rsid w:val="00A263E4"/>
    <w:rsid w:val="00A26412"/>
    <w:rsid w:val="00A269CC"/>
    <w:rsid w:val="00A270B4"/>
    <w:rsid w:val="00A274B6"/>
    <w:rsid w:val="00A275A6"/>
    <w:rsid w:val="00A27BCD"/>
    <w:rsid w:val="00A27FAB"/>
    <w:rsid w:val="00A304E9"/>
    <w:rsid w:val="00A30538"/>
    <w:rsid w:val="00A3054F"/>
    <w:rsid w:val="00A309D0"/>
    <w:rsid w:val="00A30C44"/>
    <w:rsid w:val="00A3102A"/>
    <w:rsid w:val="00A3146E"/>
    <w:rsid w:val="00A31EC9"/>
    <w:rsid w:val="00A320E7"/>
    <w:rsid w:val="00A32337"/>
    <w:rsid w:val="00A3271F"/>
    <w:rsid w:val="00A327ED"/>
    <w:rsid w:val="00A32B75"/>
    <w:rsid w:val="00A32B77"/>
    <w:rsid w:val="00A32F6A"/>
    <w:rsid w:val="00A32F7A"/>
    <w:rsid w:val="00A33AAA"/>
    <w:rsid w:val="00A33EE0"/>
    <w:rsid w:val="00A344A5"/>
    <w:rsid w:val="00A34A27"/>
    <w:rsid w:val="00A34CCD"/>
    <w:rsid w:val="00A352DF"/>
    <w:rsid w:val="00A35446"/>
    <w:rsid w:val="00A35712"/>
    <w:rsid w:val="00A35D22"/>
    <w:rsid w:val="00A37027"/>
    <w:rsid w:val="00A37205"/>
    <w:rsid w:val="00A37522"/>
    <w:rsid w:val="00A377EF"/>
    <w:rsid w:val="00A37949"/>
    <w:rsid w:val="00A37A56"/>
    <w:rsid w:val="00A4001C"/>
    <w:rsid w:val="00A4014D"/>
    <w:rsid w:val="00A4079D"/>
    <w:rsid w:val="00A414FA"/>
    <w:rsid w:val="00A417AA"/>
    <w:rsid w:val="00A418C8"/>
    <w:rsid w:val="00A41CD7"/>
    <w:rsid w:val="00A41D15"/>
    <w:rsid w:val="00A4219F"/>
    <w:rsid w:val="00A423ED"/>
    <w:rsid w:val="00A42EC0"/>
    <w:rsid w:val="00A434FB"/>
    <w:rsid w:val="00A43726"/>
    <w:rsid w:val="00A4391C"/>
    <w:rsid w:val="00A4414C"/>
    <w:rsid w:val="00A45104"/>
    <w:rsid w:val="00A46098"/>
    <w:rsid w:val="00A4615F"/>
    <w:rsid w:val="00A4638F"/>
    <w:rsid w:val="00A46ABB"/>
    <w:rsid w:val="00A46AEA"/>
    <w:rsid w:val="00A46DF6"/>
    <w:rsid w:val="00A46F2E"/>
    <w:rsid w:val="00A476D9"/>
    <w:rsid w:val="00A502DA"/>
    <w:rsid w:val="00A50931"/>
    <w:rsid w:val="00A50A13"/>
    <w:rsid w:val="00A50A16"/>
    <w:rsid w:val="00A511A3"/>
    <w:rsid w:val="00A517D8"/>
    <w:rsid w:val="00A51945"/>
    <w:rsid w:val="00A51D03"/>
    <w:rsid w:val="00A51F70"/>
    <w:rsid w:val="00A522A7"/>
    <w:rsid w:val="00A523A5"/>
    <w:rsid w:val="00A529E8"/>
    <w:rsid w:val="00A52B1D"/>
    <w:rsid w:val="00A52B84"/>
    <w:rsid w:val="00A52E3C"/>
    <w:rsid w:val="00A530CC"/>
    <w:rsid w:val="00A530FC"/>
    <w:rsid w:val="00A5355F"/>
    <w:rsid w:val="00A5370C"/>
    <w:rsid w:val="00A53C55"/>
    <w:rsid w:val="00A54098"/>
    <w:rsid w:val="00A540FB"/>
    <w:rsid w:val="00A542F3"/>
    <w:rsid w:val="00A545BC"/>
    <w:rsid w:val="00A54897"/>
    <w:rsid w:val="00A54E32"/>
    <w:rsid w:val="00A550CE"/>
    <w:rsid w:val="00A5533C"/>
    <w:rsid w:val="00A5537F"/>
    <w:rsid w:val="00A554B1"/>
    <w:rsid w:val="00A55789"/>
    <w:rsid w:val="00A55AD0"/>
    <w:rsid w:val="00A55AFC"/>
    <w:rsid w:val="00A5650B"/>
    <w:rsid w:val="00A56F1C"/>
    <w:rsid w:val="00A5727B"/>
    <w:rsid w:val="00A5753E"/>
    <w:rsid w:val="00A57851"/>
    <w:rsid w:val="00A578BF"/>
    <w:rsid w:val="00A60051"/>
    <w:rsid w:val="00A612DF"/>
    <w:rsid w:val="00A61435"/>
    <w:rsid w:val="00A61DC9"/>
    <w:rsid w:val="00A61E5F"/>
    <w:rsid w:val="00A626EB"/>
    <w:rsid w:val="00A62900"/>
    <w:rsid w:val="00A62E8C"/>
    <w:rsid w:val="00A64BD7"/>
    <w:rsid w:val="00A65993"/>
    <w:rsid w:val="00A65DD5"/>
    <w:rsid w:val="00A65E51"/>
    <w:rsid w:val="00A661B5"/>
    <w:rsid w:val="00A665B0"/>
    <w:rsid w:val="00A66627"/>
    <w:rsid w:val="00A6671B"/>
    <w:rsid w:val="00A672DC"/>
    <w:rsid w:val="00A67BBF"/>
    <w:rsid w:val="00A7049D"/>
    <w:rsid w:val="00A70597"/>
    <w:rsid w:val="00A70773"/>
    <w:rsid w:val="00A70911"/>
    <w:rsid w:val="00A71114"/>
    <w:rsid w:val="00A71C0D"/>
    <w:rsid w:val="00A728B9"/>
    <w:rsid w:val="00A7291F"/>
    <w:rsid w:val="00A72A5A"/>
    <w:rsid w:val="00A730C2"/>
    <w:rsid w:val="00A7335E"/>
    <w:rsid w:val="00A74095"/>
    <w:rsid w:val="00A741C8"/>
    <w:rsid w:val="00A74BC9"/>
    <w:rsid w:val="00A759C4"/>
    <w:rsid w:val="00A75A66"/>
    <w:rsid w:val="00A768D7"/>
    <w:rsid w:val="00A76AFB"/>
    <w:rsid w:val="00A76E13"/>
    <w:rsid w:val="00A77901"/>
    <w:rsid w:val="00A80D94"/>
    <w:rsid w:val="00A80E50"/>
    <w:rsid w:val="00A817AC"/>
    <w:rsid w:val="00A81F50"/>
    <w:rsid w:val="00A81F68"/>
    <w:rsid w:val="00A82015"/>
    <w:rsid w:val="00A82252"/>
    <w:rsid w:val="00A82379"/>
    <w:rsid w:val="00A82480"/>
    <w:rsid w:val="00A8252A"/>
    <w:rsid w:val="00A8262E"/>
    <w:rsid w:val="00A82703"/>
    <w:rsid w:val="00A8306D"/>
    <w:rsid w:val="00A835BA"/>
    <w:rsid w:val="00A841E4"/>
    <w:rsid w:val="00A84B67"/>
    <w:rsid w:val="00A84B8C"/>
    <w:rsid w:val="00A84C55"/>
    <w:rsid w:val="00A85967"/>
    <w:rsid w:val="00A85D4D"/>
    <w:rsid w:val="00A85D81"/>
    <w:rsid w:val="00A85F32"/>
    <w:rsid w:val="00A85FC3"/>
    <w:rsid w:val="00A861B3"/>
    <w:rsid w:val="00A86427"/>
    <w:rsid w:val="00A86430"/>
    <w:rsid w:val="00A87155"/>
    <w:rsid w:val="00A871D2"/>
    <w:rsid w:val="00A873E0"/>
    <w:rsid w:val="00A87910"/>
    <w:rsid w:val="00A9027D"/>
    <w:rsid w:val="00A9056F"/>
    <w:rsid w:val="00A90D6D"/>
    <w:rsid w:val="00A912D4"/>
    <w:rsid w:val="00A914CB"/>
    <w:rsid w:val="00A91869"/>
    <w:rsid w:val="00A919C5"/>
    <w:rsid w:val="00A91ADE"/>
    <w:rsid w:val="00A91BBD"/>
    <w:rsid w:val="00A91F0A"/>
    <w:rsid w:val="00A922DE"/>
    <w:rsid w:val="00A92C6E"/>
    <w:rsid w:val="00A92CF9"/>
    <w:rsid w:val="00A93770"/>
    <w:rsid w:val="00A93AA8"/>
    <w:rsid w:val="00A942FB"/>
    <w:rsid w:val="00A94593"/>
    <w:rsid w:val="00A94619"/>
    <w:rsid w:val="00A94680"/>
    <w:rsid w:val="00A94B43"/>
    <w:rsid w:val="00A94BD0"/>
    <w:rsid w:val="00A954C4"/>
    <w:rsid w:val="00A95E72"/>
    <w:rsid w:val="00A95ECE"/>
    <w:rsid w:val="00A96085"/>
    <w:rsid w:val="00A96110"/>
    <w:rsid w:val="00A9682B"/>
    <w:rsid w:val="00A96A17"/>
    <w:rsid w:val="00A96BAC"/>
    <w:rsid w:val="00A96C7E"/>
    <w:rsid w:val="00A96FF1"/>
    <w:rsid w:val="00A976D7"/>
    <w:rsid w:val="00A97D2B"/>
    <w:rsid w:val="00AA013E"/>
    <w:rsid w:val="00AA0236"/>
    <w:rsid w:val="00AA0A62"/>
    <w:rsid w:val="00AA1050"/>
    <w:rsid w:val="00AA1078"/>
    <w:rsid w:val="00AA14DE"/>
    <w:rsid w:val="00AA20C5"/>
    <w:rsid w:val="00AA2B1E"/>
    <w:rsid w:val="00AA2EEE"/>
    <w:rsid w:val="00AA349C"/>
    <w:rsid w:val="00AA3797"/>
    <w:rsid w:val="00AA37D6"/>
    <w:rsid w:val="00AA3F77"/>
    <w:rsid w:val="00AA4207"/>
    <w:rsid w:val="00AA47C9"/>
    <w:rsid w:val="00AA4A87"/>
    <w:rsid w:val="00AA4F2C"/>
    <w:rsid w:val="00AA51CD"/>
    <w:rsid w:val="00AA522F"/>
    <w:rsid w:val="00AA54FC"/>
    <w:rsid w:val="00AA59D9"/>
    <w:rsid w:val="00AA5C57"/>
    <w:rsid w:val="00AA5CE6"/>
    <w:rsid w:val="00AA5F93"/>
    <w:rsid w:val="00AA6329"/>
    <w:rsid w:val="00AA6A9B"/>
    <w:rsid w:val="00AA6B26"/>
    <w:rsid w:val="00AA6B4D"/>
    <w:rsid w:val="00AA6DBD"/>
    <w:rsid w:val="00AA6EE9"/>
    <w:rsid w:val="00AA7F2B"/>
    <w:rsid w:val="00AA7FF7"/>
    <w:rsid w:val="00AB06B0"/>
    <w:rsid w:val="00AB0838"/>
    <w:rsid w:val="00AB0901"/>
    <w:rsid w:val="00AB1CED"/>
    <w:rsid w:val="00AB1FD9"/>
    <w:rsid w:val="00AB2234"/>
    <w:rsid w:val="00AB23AA"/>
    <w:rsid w:val="00AB241A"/>
    <w:rsid w:val="00AB2636"/>
    <w:rsid w:val="00AB26B0"/>
    <w:rsid w:val="00AB2DC8"/>
    <w:rsid w:val="00AB3243"/>
    <w:rsid w:val="00AB3718"/>
    <w:rsid w:val="00AB3F18"/>
    <w:rsid w:val="00AB3F36"/>
    <w:rsid w:val="00AB4365"/>
    <w:rsid w:val="00AB4B09"/>
    <w:rsid w:val="00AB4B66"/>
    <w:rsid w:val="00AB5577"/>
    <w:rsid w:val="00AB5AF2"/>
    <w:rsid w:val="00AB5B12"/>
    <w:rsid w:val="00AB5D42"/>
    <w:rsid w:val="00AB6321"/>
    <w:rsid w:val="00AB6596"/>
    <w:rsid w:val="00AB6B7B"/>
    <w:rsid w:val="00AB6E4E"/>
    <w:rsid w:val="00AB6E94"/>
    <w:rsid w:val="00AB714B"/>
    <w:rsid w:val="00AB74EC"/>
    <w:rsid w:val="00AB7AFF"/>
    <w:rsid w:val="00AC0925"/>
    <w:rsid w:val="00AC16EC"/>
    <w:rsid w:val="00AC1B8A"/>
    <w:rsid w:val="00AC1CA2"/>
    <w:rsid w:val="00AC277A"/>
    <w:rsid w:val="00AC2A17"/>
    <w:rsid w:val="00AC2C95"/>
    <w:rsid w:val="00AC2DCF"/>
    <w:rsid w:val="00AC2F87"/>
    <w:rsid w:val="00AC3544"/>
    <w:rsid w:val="00AC3692"/>
    <w:rsid w:val="00AC396D"/>
    <w:rsid w:val="00AC3A62"/>
    <w:rsid w:val="00AC434E"/>
    <w:rsid w:val="00AC443A"/>
    <w:rsid w:val="00AC45CF"/>
    <w:rsid w:val="00AC4748"/>
    <w:rsid w:val="00AC492B"/>
    <w:rsid w:val="00AC54C0"/>
    <w:rsid w:val="00AC5739"/>
    <w:rsid w:val="00AC594C"/>
    <w:rsid w:val="00AC5A96"/>
    <w:rsid w:val="00AC5D1C"/>
    <w:rsid w:val="00AC614D"/>
    <w:rsid w:val="00AC63FA"/>
    <w:rsid w:val="00AC678E"/>
    <w:rsid w:val="00AC67BD"/>
    <w:rsid w:val="00AC6934"/>
    <w:rsid w:val="00AC6EEE"/>
    <w:rsid w:val="00AC7029"/>
    <w:rsid w:val="00AC7CFE"/>
    <w:rsid w:val="00AC7E88"/>
    <w:rsid w:val="00AC7F95"/>
    <w:rsid w:val="00AD0296"/>
    <w:rsid w:val="00AD1693"/>
    <w:rsid w:val="00AD1D71"/>
    <w:rsid w:val="00AD20A4"/>
    <w:rsid w:val="00AD2215"/>
    <w:rsid w:val="00AD22B3"/>
    <w:rsid w:val="00AD2456"/>
    <w:rsid w:val="00AD25DC"/>
    <w:rsid w:val="00AD2642"/>
    <w:rsid w:val="00AD26D5"/>
    <w:rsid w:val="00AD30F0"/>
    <w:rsid w:val="00AD3E4A"/>
    <w:rsid w:val="00AD3E7A"/>
    <w:rsid w:val="00AD4C88"/>
    <w:rsid w:val="00AD5A7A"/>
    <w:rsid w:val="00AD61C1"/>
    <w:rsid w:val="00AD67B3"/>
    <w:rsid w:val="00AD70AE"/>
    <w:rsid w:val="00AD7249"/>
    <w:rsid w:val="00AD752B"/>
    <w:rsid w:val="00AD771C"/>
    <w:rsid w:val="00AE0913"/>
    <w:rsid w:val="00AE0AD1"/>
    <w:rsid w:val="00AE0FA5"/>
    <w:rsid w:val="00AE1020"/>
    <w:rsid w:val="00AE136F"/>
    <w:rsid w:val="00AE1480"/>
    <w:rsid w:val="00AE14C9"/>
    <w:rsid w:val="00AE1625"/>
    <w:rsid w:val="00AE166E"/>
    <w:rsid w:val="00AE18BE"/>
    <w:rsid w:val="00AE19CA"/>
    <w:rsid w:val="00AE1E01"/>
    <w:rsid w:val="00AE254F"/>
    <w:rsid w:val="00AE2582"/>
    <w:rsid w:val="00AE2826"/>
    <w:rsid w:val="00AE296A"/>
    <w:rsid w:val="00AE3042"/>
    <w:rsid w:val="00AE35AF"/>
    <w:rsid w:val="00AE36ED"/>
    <w:rsid w:val="00AE37DD"/>
    <w:rsid w:val="00AE3832"/>
    <w:rsid w:val="00AE3B36"/>
    <w:rsid w:val="00AE3C3B"/>
    <w:rsid w:val="00AE3FA4"/>
    <w:rsid w:val="00AE413A"/>
    <w:rsid w:val="00AE444C"/>
    <w:rsid w:val="00AE474C"/>
    <w:rsid w:val="00AE4863"/>
    <w:rsid w:val="00AE4A43"/>
    <w:rsid w:val="00AE5037"/>
    <w:rsid w:val="00AE5075"/>
    <w:rsid w:val="00AE529A"/>
    <w:rsid w:val="00AE603D"/>
    <w:rsid w:val="00AE6D99"/>
    <w:rsid w:val="00AE7982"/>
    <w:rsid w:val="00AE7C64"/>
    <w:rsid w:val="00AE7CBB"/>
    <w:rsid w:val="00AF01F6"/>
    <w:rsid w:val="00AF02B1"/>
    <w:rsid w:val="00AF0A03"/>
    <w:rsid w:val="00AF0A7F"/>
    <w:rsid w:val="00AF1319"/>
    <w:rsid w:val="00AF159C"/>
    <w:rsid w:val="00AF18F1"/>
    <w:rsid w:val="00AF190A"/>
    <w:rsid w:val="00AF1B5E"/>
    <w:rsid w:val="00AF1C90"/>
    <w:rsid w:val="00AF2018"/>
    <w:rsid w:val="00AF2431"/>
    <w:rsid w:val="00AF2A29"/>
    <w:rsid w:val="00AF2B88"/>
    <w:rsid w:val="00AF381B"/>
    <w:rsid w:val="00AF3868"/>
    <w:rsid w:val="00AF40B4"/>
    <w:rsid w:val="00AF43AF"/>
    <w:rsid w:val="00AF4576"/>
    <w:rsid w:val="00AF49BA"/>
    <w:rsid w:val="00AF4C38"/>
    <w:rsid w:val="00AF5018"/>
    <w:rsid w:val="00AF552F"/>
    <w:rsid w:val="00AF576B"/>
    <w:rsid w:val="00AF59DA"/>
    <w:rsid w:val="00AF6409"/>
    <w:rsid w:val="00AF6837"/>
    <w:rsid w:val="00AF6AE6"/>
    <w:rsid w:val="00AF6D94"/>
    <w:rsid w:val="00AF7232"/>
    <w:rsid w:val="00AF72F8"/>
    <w:rsid w:val="00AF7B35"/>
    <w:rsid w:val="00B005A8"/>
    <w:rsid w:val="00B00603"/>
    <w:rsid w:val="00B00A38"/>
    <w:rsid w:val="00B00ACF"/>
    <w:rsid w:val="00B0108A"/>
    <w:rsid w:val="00B015B9"/>
    <w:rsid w:val="00B016CC"/>
    <w:rsid w:val="00B01700"/>
    <w:rsid w:val="00B02103"/>
    <w:rsid w:val="00B026FB"/>
    <w:rsid w:val="00B03396"/>
    <w:rsid w:val="00B033D4"/>
    <w:rsid w:val="00B03933"/>
    <w:rsid w:val="00B043AB"/>
    <w:rsid w:val="00B054DD"/>
    <w:rsid w:val="00B05971"/>
    <w:rsid w:val="00B05AA0"/>
    <w:rsid w:val="00B05CCA"/>
    <w:rsid w:val="00B05DA4"/>
    <w:rsid w:val="00B065D8"/>
    <w:rsid w:val="00B0675B"/>
    <w:rsid w:val="00B07929"/>
    <w:rsid w:val="00B07DCE"/>
    <w:rsid w:val="00B07FDF"/>
    <w:rsid w:val="00B1082C"/>
    <w:rsid w:val="00B110BC"/>
    <w:rsid w:val="00B111C4"/>
    <w:rsid w:val="00B11592"/>
    <w:rsid w:val="00B11A76"/>
    <w:rsid w:val="00B12018"/>
    <w:rsid w:val="00B12683"/>
    <w:rsid w:val="00B12CD0"/>
    <w:rsid w:val="00B13041"/>
    <w:rsid w:val="00B131E8"/>
    <w:rsid w:val="00B133E9"/>
    <w:rsid w:val="00B137FE"/>
    <w:rsid w:val="00B139FF"/>
    <w:rsid w:val="00B13C5B"/>
    <w:rsid w:val="00B1446E"/>
    <w:rsid w:val="00B14CC8"/>
    <w:rsid w:val="00B14CD7"/>
    <w:rsid w:val="00B15427"/>
    <w:rsid w:val="00B15830"/>
    <w:rsid w:val="00B15924"/>
    <w:rsid w:val="00B15D52"/>
    <w:rsid w:val="00B16B77"/>
    <w:rsid w:val="00B1716F"/>
    <w:rsid w:val="00B17BAC"/>
    <w:rsid w:val="00B201CE"/>
    <w:rsid w:val="00B2051F"/>
    <w:rsid w:val="00B20715"/>
    <w:rsid w:val="00B20C21"/>
    <w:rsid w:val="00B20EFE"/>
    <w:rsid w:val="00B20FAC"/>
    <w:rsid w:val="00B21182"/>
    <w:rsid w:val="00B2166B"/>
    <w:rsid w:val="00B217F8"/>
    <w:rsid w:val="00B2230D"/>
    <w:rsid w:val="00B227EF"/>
    <w:rsid w:val="00B2296C"/>
    <w:rsid w:val="00B22D35"/>
    <w:rsid w:val="00B23027"/>
    <w:rsid w:val="00B233B1"/>
    <w:rsid w:val="00B236A3"/>
    <w:rsid w:val="00B23968"/>
    <w:rsid w:val="00B24732"/>
    <w:rsid w:val="00B24D66"/>
    <w:rsid w:val="00B24EA2"/>
    <w:rsid w:val="00B24FCE"/>
    <w:rsid w:val="00B251A8"/>
    <w:rsid w:val="00B25A81"/>
    <w:rsid w:val="00B25FA7"/>
    <w:rsid w:val="00B2608F"/>
    <w:rsid w:val="00B26154"/>
    <w:rsid w:val="00B26EDC"/>
    <w:rsid w:val="00B26EE9"/>
    <w:rsid w:val="00B26FAC"/>
    <w:rsid w:val="00B270F0"/>
    <w:rsid w:val="00B276E4"/>
    <w:rsid w:val="00B300FD"/>
    <w:rsid w:val="00B306CE"/>
    <w:rsid w:val="00B3074D"/>
    <w:rsid w:val="00B30D3C"/>
    <w:rsid w:val="00B30E45"/>
    <w:rsid w:val="00B30F66"/>
    <w:rsid w:val="00B3101C"/>
    <w:rsid w:val="00B3116F"/>
    <w:rsid w:val="00B315B4"/>
    <w:rsid w:val="00B31798"/>
    <w:rsid w:val="00B31937"/>
    <w:rsid w:val="00B31EAB"/>
    <w:rsid w:val="00B32364"/>
    <w:rsid w:val="00B32C6B"/>
    <w:rsid w:val="00B32CA8"/>
    <w:rsid w:val="00B33092"/>
    <w:rsid w:val="00B332D1"/>
    <w:rsid w:val="00B339D5"/>
    <w:rsid w:val="00B33C4F"/>
    <w:rsid w:val="00B34188"/>
    <w:rsid w:val="00B341BC"/>
    <w:rsid w:val="00B347AA"/>
    <w:rsid w:val="00B34922"/>
    <w:rsid w:val="00B34A2C"/>
    <w:rsid w:val="00B352FD"/>
    <w:rsid w:val="00B35DBE"/>
    <w:rsid w:val="00B3664C"/>
    <w:rsid w:val="00B36874"/>
    <w:rsid w:val="00B36D06"/>
    <w:rsid w:val="00B372D8"/>
    <w:rsid w:val="00B37888"/>
    <w:rsid w:val="00B37C15"/>
    <w:rsid w:val="00B40084"/>
    <w:rsid w:val="00B405F2"/>
    <w:rsid w:val="00B40D9C"/>
    <w:rsid w:val="00B40DAA"/>
    <w:rsid w:val="00B40DC8"/>
    <w:rsid w:val="00B40E13"/>
    <w:rsid w:val="00B40F30"/>
    <w:rsid w:val="00B40F94"/>
    <w:rsid w:val="00B4181D"/>
    <w:rsid w:val="00B419F4"/>
    <w:rsid w:val="00B41D44"/>
    <w:rsid w:val="00B41DA5"/>
    <w:rsid w:val="00B42396"/>
    <w:rsid w:val="00B43100"/>
    <w:rsid w:val="00B433DE"/>
    <w:rsid w:val="00B436AC"/>
    <w:rsid w:val="00B43901"/>
    <w:rsid w:val="00B43A6C"/>
    <w:rsid w:val="00B43D9D"/>
    <w:rsid w:val="00B442F0"/>
    <w:rsid w:val="00B454B7"/>
    <w:rsid w:val="00B457B3"/>
    <w:rsid w:val="00B45D49"/>
    <w:rsid w:val="00B460E5"/>
    <w:rsid w:val="00B46178"/>
    <w:rsid w:val="00B46A43"/>
    <w:rsid w:val="00B46FB9"/>
    <w:rsid w:val="00B471A9"/>
    <w:rsid w:val="00B47338"/>
    <w:rsid w:val="00B474D5"/>
    <w:rsid w:val="00B478C1"/>
    <w:rsid w:val="00B47BAB"/>
    <w:rsid w:val="00B47BDA"/>
    <w:rsid w:val="00B47D26"/>
    <w:rsid w:val="00B50943"/>
    <w:rsid w:val="00B50D41"/>
    <w:rsid w:val="00B50E7F"/>
    <w:rsid w:val="00B5138A"/>
    <w:rsid w:val="00B515E5"/>
    <w:rsid w:val="00B51B42"/>
    <w:rsid w:val="00B523C8"/>
    <w:rsid w:val="00B526FD"/>
    <w:rsid w:val="00B52B29"/>
    <w:rsid w:val="00B52B5C"/>
    <w:rsid w:val="00B53646"/>
    <w:rsid w:val="00B53772"/>
    <w:rsid w:val="00B53AEB"/>
    <w:rsid w:val="00B53BD2"/>
    <w:rsid w:val="00B542AD"/>
    <w:rsid w:val="00B54F7D"/>
    <w:rsid w:val="00B54FC2"/>
    <w:rsid w:val="00B5543B"/>
    <w:rsid w:val="00B55D4C"/>
    <w:rsid w:val="00B55E52"/>
    <w:rsid w:val="00B5604A"/>
    <w:rsid w:val="00B563AE"/>
    <w:rsid w:val="00B56426"/>
    <w:rsid w:val="00B56B16"/>
    <w:rsid w:val="00B56DED"/>
    <w:rsid w:val="00B57106"/>
    <w:rsid w:val="00B57772"/>
    <w:rsid w:val="00B579FF"/>
    <w:rsid w:val="00B60040"/>
    <w:rsid w:val="00B6032E"/>
    <w:rsid w:val="00B603C4"/>
    <w:rsid w:val="00B604C8"/>
    <w:rsid w:val="00B60874"/>
    <w:rsid w:val="00B610D8"/>
    <w:rsid w:val="00B61189"/>
    <w:rsid w:val="00B615DC"/>
    <w:rsid w:val="00B61C85"/>
    <w:rsid w:val="00B61DB6"/>
    <w:rsid w:val="00B6203F"/>
    <w:rsid w:val="00B621F0"/>
    <w:rsid w:val="00B626CE"/>
    <w:rsid w:val="00B627D5"/>
    <w:rsid w:val="00B628F2"/>
    <w:rsid w:val="00B62EF7"/>
    <w:rsid w:val="00B62F22"/>
    <w:rsid w:val="00B63256"/>
    <w:rsid w:val="00B63260"/>
    <w:rsid w:val="00B632EF"/>
    <w:rsid w:val="00B63422"/>
    <w:rsid w:val="00B63AC7"/>
    <w:rsid w:val="00B63D33"/>
    <w:rsid w:val="00B63F01"/>
    <w:rsid w:val="00B63F0E"/>
    <w:rsid w:val="00B64161"/>
    <w:rsid w:val="00B645C7"/>
    <w:rsid w:val="00B65268"/>
    <w:rsid w:val="00B662DF"/>
    <w:rsid w:val="00B66500"/>
    <w:rsid w:val="00B66A87"/>
    <w:rsid w:val="00B66AA7"/>
    <w:rsid w:val="00B66B1E"/>
    <w:rsid w:val="00B6716A"/>
    <w:rsid w:val="00B6749C"/>
    <w:rsid w:val="00B6765C"/>
    <w:rsid w:val="00B70DC5"/>
    <w:rsid w:val="00B70E79"/>
    <w:rsid w:val="00B716AA"/>
    <w:rsid w:val="00B71CF3"/>
    <w:rsid w:val="00B71FDB"/>
    <w:rsid w:val="00B72022"/>
    <w:rsid w:val="00B7215A"/>
    <w:rsid w:val="00B72452"/>
    <w:rsid w:val="00B726B2"/>
    <w:rsid w:val="00B727F2"/>
    <w:rsid w:val="00B729FF"/>
    <w:rsid w:val="00B73BA4"/>
    <w:rsid w:val="00B74EF1"/>
    <w:rsid w:val="00B74F2F"/>
    <w:rsid w:val="00B74FB6"/>
    <w:rsid w:val="00B75170"/>
    <w:rsid w:val="00B75670"/>
    <w:rsid w:val="00B756C3"/>
    <w:rsid w:val="00B75CF2"/>
    <w:rsid w:val="00B75DAB"/>
    <w:rsid w:val="00B76C7B"/>
    <w:rsid w:val="00B76CD6"/>
    <w:rsid w:val="00B77044"/>
    <w:rsid w:val="00B778F7"/>
    <w:rsid w:val="00B77C6A"/>
    <w:rsid w:val="00B77FF8"/>
    <w:rsid w:val="00B80564"/>
    <w:rsid w:val="00B8068E"/>
    <w:rsid w:val="00B80771"/>
    <w:rsid w:val="00B807FB"/>
    <w:rsid w:val="00B80DD4"/>
    <w:rsid w:val="00B80F60"/>
    <w:rsid w:val="00B81489"/>
    <w:rsid w:val="00B8152A"/>
    <w:rsid w:val="00B819A6"/>
    <w:rsid w:val="00B82533"/>
    <w:rsid w:val="00B829C3"/>
    <w:rsid w:val="00B82BD6"/>
    <w:rsid w:val="00B82C5D"/>
    <w:rsid w:val="00B83310"/>
    <w:rsid w:val="00B834B1"/>
    <w:rsid w:val="00B83664"/>
    <w:rsid w:val="00B837C4"/>
    <w:rsid w:val="00B8393F"/>
    <w:rsid w:val="00B83DAE"/>
    <w:rsid w:val="00B83EB5"/>
    <w:rsid w:val="00B841A7"/>
    <w:rsid w:val="00B84566"/>
    <w:rsid w:val="00B847E0"/>
    <w:rsid w:val="00B84889"/>
    <w:rsid w:val="00B84921"/>
    <w:rsid w:val="00B849CB"/>
    <w:rsid w:val="00B84D04"/>
    <w:rsid w:val="00B84D18"/>
    <w:rsid w:val="00B84E49"/>
    <w:rsid w:val="00B85E05"/>
    <w:rsid w:val="00B85ED3"/>
    <w:rsid w:val="00B85F59"/>
    <w:rsid w:val="00B86073"/>
    <w:rsid w:val="00B86085"/>
    <w:rsid w:val="00B864DE"/>
    <w:rsid w:val="00B8753C"/>
    <w:rsid w:val="00B87B45"/>
    <w:rsid w:val="00B902FD"/>
    <w:rsid w:val="00B90CFD"/>
    <w:rsid w:val="00B91228"/>
    <w:rsid w:val="00B913BF"/>
    <w:rsid w:val="00B91C9B"/>
    <w:rsid w:val="00B92550"/>
    <w:rsid w:val="00B926D9"/>
    <w:rsid w:val="00B93087"/>
    <w:rsid w:val="00B930EC"/>
    <w:rsid w:val="00B93919"/>
    <w:rsid w:val="00B93B8F"/>
    <w:rsid w:val="00B93E9F"/>
    <w:rsid w:val="00B93EF1"/>
    <w:rsid w:val="00B94801"/>
    <w:rsid w:val="00B9566F"/>
    <w:rsid w:val="00B95904"/>
    <w:rsid w:val="00B9597C"/>
    <w:rsid w:val="00B95ACF"/>
    <w:rsid w:val="00B95B17"/>
    <w:rsid w:val="00B96567"/>
    <w:rsid w:val="00B96955"/>
    <w:rsid w:val="00B96CD9"/>
    <w:rsid w:val="00B9707B"/>
    <w:rsid w:val="00B97213"/>
    <w:rsid w:val="00B9756B"/>
    <w:rsid w:val="00B976E4"/>
    <w:rsid w:val="00B976E9"/>
    <w:rsid w:val="00B97C86"/>
    <w:rsid w:val="00BA03A2"/>
    <w:rsid w:val="00BA052A"/>
    <w:rsid w:val="00BA06C2"/>
    <w:rsid w:val="00BA0996"/>
    <w:rsid w:val="00BA0AF0"/>
    <w:rsid w:val="00BA0B98"/>
    <w:rsid w:val="00BA1157"/>
    <w:rsid w:val="00BA116A"/>
    <w:rsid w:val="00BA116E"/>
    <w:rsid w:val="00BA201D"/>
    <w:rsid w:val="00BA2558"/>
    <w:rsid w:val="00BA28EA"/>
    <w:rsid w:val="00BA2911"/>
    <w:rsid w:val="00BA2CDE"/>
    <w:rsid w:val="00BA332D"/>
    <w:rsid w:val="00BA3344"/>
    <w:rsid w:val="00BA35CD"/>
    <w:rsid w:val="00BA364E"/>
    <w:rsid w:val="00BA3AA4"/>
    <w:rsid w:val="00BA3D6C"/>
    <w:rsid w:val="00BA59EF"/>
    <w:rsid w:val="00BA5C27"/>
    <w:rsid w:val="00BA6893"/>
    <w:rsid w:val="00BA77EA"/>
    <w:rsid w:val="00BA7F26"/>
    <w:rsid w:val="00BB00BB"/>
    <w:rsid w:val="00BB0722"/>
    <w:rsid w:val="00BB12D7"/>
    <w:rsid w:val="00BB1589"/>
    <w:rsid w:val="00BB1C8A"/>
    <w:rsid w:val="00BB222B"/>
    <w:rsid w:val="00BB249B"/>
    <w:rsid w:val="00BB24DC"/>
    <w:rsid w:val="00BB2D58"/>
    <w:rsid w:val="00BB2E00"/>
    <w:rsid w:val="00BB3174"/>
    <w:rsid w:val="00BB4165"/>
    <w:rsid w:val="00BB4DF3"/>
    <w:rsid w:val="00BB5932"/>
    <w:rsid w:val="00BB5D79"/>
    <w:rsid w:val="00BB68DB"/>
    <w:rsid w:val="00BB6D78"/>
    <w:rsid w:val="00BB700E"/>
    <w:rsid w:val="00BB7402"/>
    <w:rsid w:val="00BB7548"/>
    <w:rsid w:val="00BB76AF"/>
    <w:rsid w:val="00BB7B10"/>
    <w:rsid w:val="00BC0468"/>
    <w:rsid w:val="00BC08E4"/>
    <w:rsid w:val="00BC0929"/>
    <w:rsid w:val="00BC0D87"/>
    <w:rsid w:val="00BC0E99"/>
    <w:rsid w:val="00BC14EF"/>
    <w:rsid w:val="00BC1631"/>
    <w:rsid w:val="00BC1818"/>
    <w:rsid w:val="00BC1AC7"/>
    <w:rsid w:val="00BC28B4"/>
    <w:rsid w:val="00BC33F1"/>
    <w:rsid w:val="00BC3B49"/>
    <w:rsid w:val="00BC3D56"/>
    <w:rsid w:val="00BC3DBE"/>
    <w:rsid w:val="00BC3F20"/>
    <w:rsid w:val="00BC4122"/>
    <w:rsid w:val="00BC5BB2"/>
    <w:rsid w:val="00BC5DBD"/>
    <w:rsid w:val="00BC614E"/>
    <w:rsid w:val="00BC632A"/>
    <w:rsid w:val="00BC699F"/>
    <w:rsid w:val="00BC6D07"/>
    <w:rsid w:val="00BC6DF0"/>
    <w:rsid w:val="00BC7510"/>
    <w:rsid w:val="00BC7621"/>
    <w:rsid w:val="00BC7CEA"/>
    <w:rsid w:val="00BC7DA9"/>
    <w:rsid w:val="00BC7F95"/>
    <w:rsid w:val="00BD04BD"/>
    <w:rsid w:val="00BD07DA"/>
    <w:rsid w:val="00BD09B4"/>
    <w:rsid w:val="00BD09E8"/>
    <w:rsid w:val="00BD0AD0"/>
    <w:rsid w:val="00BD0C3D"/>
    <w:rsid w:val="00BD1156"/>
    <w:rsid w:val="00BD1A55"/>
    <w:rsid w:val="00BD1A84"/>
    <w:rsid w:val="00BD1F4E"/>
    <w:rsid w:val="00BD2AD5"/>
    <w:rsid w:val="00BD2C95"/>
    <w:rsid w:val="00BD3696"/>
    <w:rsid w:val="00BD389F"/>
    <w:rsid w:val="00BD41F4"/>
    <w:rsid w:val="00BD44C1"/>
    <w:rsid w:val="00BD4754"/>
    <w:rsid w:val="00BD4E3E"/>
    <w:rsid w:val="00BD537C"/>
    <w:rsid w:val="00BD53E7"/>
    <w:rsid w:val="00BD586C"/>
    <w:rsid w:val="00BD5B10"/>
    <w:rsid w:val="00BD62AC"/>
    <w:rsid w:val="00BD65A4"/>
    <w:rsid w:val="00BD6B9D"/>
    <w:rsid w:val="00BD6FCB"/>
    <w:rsid w:val="00BD771E"/>
    <w:rsid w:val="00BE00AF"/>
    <w:rsid w:val="00BE0231"/>
    <w:rsid w:val="00BE03A7"/>
    <w:rsid w:val="00BE06E8"/>
    <w:rsid w:val="00BE071F"/>
    <w:rsid w:val="00BE14EC"/>
    <w:rsid w:val="00BE22F8"/>
    <w:rsid w:val="00BE246F"/>
    <w:rsid w:val="00BE2478"/>
    <w:rsid w:val="00BE2A80"/>
    <w:rsid w:val="00BE2D8C"/>
    <w:rsid w:val="00BE2E9F"/>
    <w:rsid w:val="00BE3071"/>
    <w:rsid w:val="00BE31A7"/>
    <w:rsid w:val="00BE3633"/>
    <w:rsid w:val="00BE3B10"/>
    <w:rsid w:val="00BE3B43"/>
    <w:rsid w:val="00BE3EEC"/>
    <w:rsid w:val="00BE4208"/>
    <w:rsid w:val="00BE5C5F"/>
    <w:rsid w:val="00BE5C73"/>
    <w:rsid w:val="00BE5E6C"/>
    <w:rsid w:val="00BE6340"/>
    <w:rsid w:val="00BE646F"/>
    <w:rsid w:val="00BE65EE"/>
    <w:rsid w:val="00BE6B97"/>
    <w:rsid w:val="00BE705B"/>
    <w:rsid w:val="00BE723B"/>
    <w:rsid w:val="00BE7B7B"/>
    <w:rsid w:val="00BE7CC0"/>
    <w:rsid w:val="00BE7EBE"/>
    <w:rsid w:val="00BF006B"/>
    <w:rsid w:val="00BF0A6B"/>
    <w:rsid w:val="00BF0C0C"/>
    <w:rsid w:val="00BF0C79"/>
    <w:rsid w:val="00BF0D10"/>
    <w:rsid w:val="00BF0E78"/>
    <w:rsid w:val="00BF0EE6"/>
    <w:rsid w:val="00BF16AD"/>
    <w:rsid w:val="00BF19C0"/>
    <w:rsid w:val="00BF1A54"/>
    <w:rsid w:val="00BF1E20"/>
    <w:rsid w:val="00BF1F8C"/>
    <w:rsid w:val="00BF1FD7"/>
    <w:rsid w:val="00BF31A3"/>
    <w:rsid w:val="00BF376B"/>
    <w:rsid w:val="00BF3C09"/>
    <w:rsid w:val="00BF3CDB"/>
    <w:rsid w:val="00BF3D11"/>
    <w:rsid w:val="00BF40F1"/>
    <w:rsid w:val="00BF41F0"/>
    <w:rsid w:val="00BF449A"/>
    <w:rsid w:val="00BF49BD"/>
    <w:rsid w:val="00BF4A53"/>
    <w:rsid w:val="00BF509F"/>
    <w:rsid w:val="00BF5507"/>
    <w:rsid w:val="00BF5574"/>
    <w:rsid w:val="00BF57CA"/>
    <w:rsid w:val="00BF59D3"/>
    <w:rsid w:val="00BF5A3A"/>
    <w:rsid w:val="00BF659C"/>
    <w:rsid w:val="00BF671B"/>
    <w:rsid w:val="00BF69FE"/>
    <w:rsid w:val="00BF6A3A"/>
    <w:rsid w:val="00BF6E5A"/>
    <w:rsid w:val="00BF6E63"/>
    <w:rsid w:val="00BF6F12"/>
    <w:rsid w:val="00BF73A6"/>
    <w:rsid w:val="00BF784A"/>
    <w:rsid w:val="00C00045"/>
    <w:rsid w:val="00C005EB"/>
    <w:rsid w:val="00C00941"/>
    <w:rsid w:val="00C00B5B"/>
    <w:rsid w:val="00C00F20"/>
    <w:rsid w:val="00C0101C"/>
    <w:rsid w:val="00C012FE"/>
    <w:rsid w:val="00C01D2D"/>
    <w:rsid w:val="00C02343"/>
    <w:rsid w:val="00C0244A"/>
    <w:rsid w:val="00C02B6F"/>
    <w:rsid w:val="00C02BFC"/>
    <w:rsid w:val="00C02F86"/>
    <w:rsid w:val="00C03AFE"/>
    <w:rsid w:val="00C03EAB"/>
    <w:rsid w:val="00C04298"/>
    <w:rsid w:val="00C044C6"/>
    <w:rsid w:val="00C04633"/>
    <w:rsid w:val="00C04748"/>
    <w:rsid w:val="00C04D8A"/>
    <w:rsid w:val="00C04F93"/>
    <w:rsid w:val="00C0515D"/>
    <w:rsid w:val="00C052D5"/>
    <w:rsid w:val="00C054C1"/>
    <w:rsid w:val="00C057BD"/>
    <w:rsid w:val="00C05903"/>
    <w:rsid w:val="00C05926"/>
    <w:rsid w:val="00C05E87"/>
    <w:rsid w:val="00C05EAC"/>
    <w:rsid w:val="00C061CF"/>
    <w:rsid w:val="00C062D0"/>
    <w:rsid w:val="00C06C97"/>
    <w:rsid w:val="00C06CE8"/>
    <w:rsid w:val="00C06D73"/>
    <w:rsid w:val="00C076DE"/>
    <w:rsid w:val="00C07F2E"/>
    <w:rsid w:val="00C10925"/>
    <w:rsid w:val="00C1136B"/>
    <w:rsid w:val="00C11443"/>
    <w:rsid w:val="00C1182E"/>
    <w:rsid w:val="00C11C64"/>
    <w:rsid w:val="00C11D77"/>
    <w:rsid w:val="00C11E6A"/>
    <w:rsid w:val="00C11E9A"/>
    <w:rsid w:val="00C12069"/>
    <w:rsid w:val="00C127A2"/>
    <w:rsid w:val="00C128CC"/>
    <w:rsid w:val="00C1293F"/>
    <w:rsid w:val="00C12E78"/>
    <w:rsid w:val="00C130AA"/>
    <w:rsid w:val="00C13CDE"/>
    <w:rsid w:val="00C13F1E"/>
    <w:rsid w:val="00C1423C"/>
    <w:rsid w:val="00C14629"/>
    <w:rsid w:val="00C14AB8"/>
    <w:rsid w:val="00C14E5E"/>
    <w:rsid w:val="00C1516F"/>
    <w:rsid w:val="00C152B1"/>
    <w:rsid w:val="00C15747"/>
    <w:rsid w:val="00C15DB7"/>
    <w:rsid w:val="00C15DE4"/>
    <w:rsid w:val="00C15F5E"/>
    <w:rsid w:val="00C162D7"/>
    <w:rsid w:val="00C16592"/>
    <w:rsid w:val="00C16601"/>
    <w:rsid w:val="00C1660A"/>
    <w:rsid w:val="00C16CC5"/>
    <w:rsid w:val="00C16E3C"/>
    <w:rsid w:val="00C17A3A"/>
    <w:rsid w:val="00C17FDD"/>
    <w:rsid w:val="00C20BA0"/>
    <w:rsid w:val="00C20D0D"/>
    <w:rsid w:val="00C20EDA"/>
    <w:rsid w:val="00C2119E"/>
    <w:rsid w:val="00C21567"/>
    <w:rsid w:val="00C219B2"/>
    <w:rsid w:val="00C22536"/>
    <w:rsid w:val="00C22648"/>
    <w:rsid w:val="00C22A65"/>
    <w:rsid w:val="00C22B2E"/>
    <w:rsid w:val="00C22C60"/>
    <w:rsid w:val="00C2321B"/>
    <w:rsid w:val="00C23425"/>
    <w:rsid w:val="00C23BBC"/>
    <w:rsid w:val="00C2468C"/>
    <w:rsid w:val="00C247E8"/>
    <w:rsid w:val="00C25203"/>
    <w:rsid w:val="00C25290"/>
    <w:rsid w:val="00C25414"/>
    <w:rsid w:val="00C26055"/>
    <w:rsid w:val="00C26BE6"/>
    <w:rsid w:val="00C27045"/>
    <w:rsid w:val="00C2748E"/>
    <w:rsid w:val="00C27F99"/>
    <w:rsid w:val="00C303BF"/>
    <w:rsid w:val="00C30512"/>
    <w:rsid w:val="00C30868"/>
    <w:rsid w:val="00C30DB4"/>
    <w:rsid w:val="00C310C5"/>
    <w:rsid w:val="00C3282D"/>
    <w:rsid w:val="00C328C9"/>
    <w:rsid w:val="00C32AC4"/>
    <w:rsid w:val="00C3315A"/>
    <w:rsid w:val="00C3337D"/>
    <w:rsid w:val="00C33A49"/>
    <w:rsid w:val="00C340AB"/>
    <w:rsid w:val="00C34BE3"/>
    <w:rsid w:val="00C34C2A"/>
    <w:rsid w:val="00C34DA4"/>
    <w:rsid w:val="00C35E43"/>
    <w:rsid w:val="00C36475"/>
    <w:rsid w:val="00C365EF"/>
    <w:rsid w:val="00C36792"/>
    <w:rsid w:val="00C36A98"/>
    <w:rsid w:val="00C36DD6"/>
    <w:rsid w:val="00C3725C"/>
    <w:rsid w:val="00C37500"/>
    <w:rsid w:val="00C37538"/>
    <w:rsid w:val="00C375CE"/>
    <w:rsid w:val="00C37C96"/>
    <w:rsid w:val="00C37E76"/>
    <w:rsid w:val="00C401D0"/>
    <w:rsid w:val="00C40830"/>
    <w:rsid w:val="00C40BE1"/>
    <w:rsid w:val="00C4191E"/>
    <w:rsid w:val="00C41C9A"/>
    <w:rsid w:val="00C41C9C"/>
    <w:rsid w:val="00C41F26"/>
    <w:rsid w:val="00C42032"/>
    <w:rsid w:val="00C42824"/>
    <w:rsid w:val="00C42867"/>
    <w:rsid w:val="00C42DA0"/>
    <w:rsid w:val="00C433E6"/>
    <w:rsid w:val="00C446F4"/>
    <w:rsid w:val="00C448DE"/>
    <w:rsid w:val="00C449EF"/>
    <w:rsid w:val="00C44E6F"/>
    <w:rsid w:val="00C44F8A"/>
    <w:rsid w:val="00C45326"/>
    <w:rsid w:val="00C45AED"/>
    <w:rsid w:val="00C460B7"/>
    <w:rsid w:val="00C463D1"/>
    <w:rsid w:val="00C46516"/>
    <w:rsid w:val="00C46983"/>
    <w:rsid w:val="00C46C63"/>
    <w:rsid w:val="00C46E0D"/>
    <w:rsid w:val="00C47078"/>
    <w:rsid w:val="00C473CB"/>
    <w:rsid w:val="00C473EF"/>
    <w:rsid w:val="00C475BF"/>
    <w:rsid w:val="00C476CE"/>
    <w:rsid w:val="00C478DB"/>
    <w:rsid w:val="00C501E0"/>
    <w:rsid w:val="00C50557"/>
    <w:rsid w:val="00C508BB"/>
    <w:rsid w:val="00C508E4"/>
    <w:rsid w:val="00C50A46"/>
    <w:rsid w:val="00C511DC"/>
    <w:rsid w:val="00C51213"/>
    <w:rsid w:val="00C519AA"/>
    <w:rsid w:val="00C51C16"/>
    <w:rsid w:val="00C5275A"/>
    <w:rsid w:val="00C5288B"/>
    <w:rsid w:val="00C53007"/>
    <w:rsid w:val="00C53030"/>
    <w:rsid w:val="00C5334A"/>
    <w:rsid w:val="00C536A4"/>
    <w:rsid w:val="00C536F4"/>
    <w:rsid w:val="00C53704"/>
    <w:rsid w:val="00C53D06"/>
    <w:rsid w:val="00C53F49"/>
    <w:rsid w:val="00C53FF0"/>
    <w:rsid w:val="00C541F8"/>
    <w:rsid w:val="00C5441E"/>
    <w:rsid w:val="00C5458C"/>
    <w:rsid w:val="00C545EA"/>
    <w:rsid w:val="00C54E61"/>
    <w:rsid w:val="00C5525A"/>
    <w:rsid w:val="00C5538C"/>
    <w:rsid w:val="00C55451"/>
    <w:rsid w:val="00C554A1"/>
    <w:rsid w:val="00C56082"/>
    <w:rsid w:val="00C56698"/>
    <w:rsid w:val="00C568C9"/>
    <w:rsid w:val="00C57149"/>
    <w:rsid w:val="00C5757C"/>
    <w:rsid w:val="00C576E3"/>
    <w:rsid w:val="00C57868"/>
    <w:rsid w:val="00C57D0F"/>
    <w:rsid w:val="00C57D84"/>
    <w:rsid w:val="00C600C5"/>
    <w:rsid w:val="00C602EF"/>
    <w:rsid w:val="00C60693"/>
    <w:rsid w:val="00C60A0E"/>
    <w:rsid w:val="00C61139"/>
    <w:rsid w:val="00C61AE9"/>
    <w:rsid w:val="00C61BE0"/>
    <w:rsid w:val="00C61CD4"/>
    <w:rsid w:val="00C61E07"/>
    <w:rsid w:val="00C625D5"/>
    <w:rsid w:val="00C627F2"/>
    <w:rsid w:val="00C62A19"/>
    <w:rsid w:val="00C62AA2"/>
    <w:rsid w:val="00C62AE1"/>
    <w:rsid w:val="00C630E4"/>
    <w:rsid w:val="00C63758"/>
    <w:rsid w:val="00C637DD"/>
    <w:rsid w:val="00C6415C"/>
    <w:rsid w:val="00C643D7"/>
    <w:rsid w:val="00C64AD4"/>
    <w:rsid w:val="00C64AF9"/>
    <w:rsid w:val="00C64B8F"/>
    <w:rsid w:val="00C64DCB"/>
    <w:rsid w:val="00C65245"/>
    <w:rsid w:val="00C6533F"/>
    <w:rsid w:val="00C6540E"/>
    <w:rsid w:val="00C6549F"/>
    <w:rsid w:val="00C654CB"/>
    <w:rsid w:val="00C65BA6"/>
    <w:rsid w:val="00C65FD1"/>
    <w:rsid w:val="00C66585"/>
    <w:rsid w:val="00C66E0D"/>
    <w:rsid w:val="00C6727A"/>
    <w:rsid w:val="00C6738B"/>
    <w:rsid w:val="00C673C0"/>
    <w:rsid w:val="00C676ED"/>
    <w:rsid w:val="00C677A1"/>
    <w:rsid w:val="00C67AD6"/>
    <w:rsid w:val="00C67F30"/>
    <w:rsid w:val="00C70E8F"/>
    <w:rsid w:val="00C7121A"/>
    <w:rsid w:val="00C717A5"/>
    <w:rsid w:val="00C71DFF"/>
    <w:rsid w:val="00C71F6B"/>
    <w:rsid w:val="00C724DE"/>
    <w:rsid w:val="00C72960"/>
    <w:rsid w:val="00C72CB3"/>
    <w:rsid w:val="00C73312"/>
    <w:rsid w:val="00C73395"/>
    <w:rsid w:val="00C739E8"/>
    <w:rsid w:val="00C73C37"/>
    <w:rsid w:val="00C73FEC"/>
    <w:rsid w:val="00C74681"/>
    <w:rsid w:val="00C74792"/>
    <w:rsid w:val="00C7498C"/>
    <w:rsid w:val="00C74A37"/>
    <w:rsid w:val="00C74C65"/>
    <w:rsid w:val="00C756C3"/>
    <w:rsid w:val="00C75D58"/>
    <w:rsid w:val="00C75F16"/>
    <w:rsid w:val="00C76482"/>
    <w:rsid w:val="00C7648A"/>
    <w:rsid w:val="00C76C20"/>
    <w:rsid w:val="00C76F18"/>
    <w:rsid w:val="00C77231"/>
    <w:rsid w:val="00C778FD"/>
    <w:rsid w:val="00C80488"/>
    <w:rsid w:val="00C80510"/>
    <w:rsid w:val="00C80AE0"/>
    <w:rsid w:val="00C80AED"/>
    <w:rsid w:val="00C80E10"/>
    <w:rsid w:val="00C80E64"/>
    <w:rsid w:val="00C80EE0"/>
    <w:rsid w:val="00C80F57"/>
    <w:rsid w:val="00C811E2"/>
    <w:rsid w:val="00C81A57"/>
    <w:rsid w:val="00C81C45"/>
    <w:rsid w:val="00C8210A"/>
    <w:rsid w:val="00C825AB"/>
    <w:rsid w:val="00C83776"/>
    <w:rsid w:val="00C8379B"/>
    <w:rsid w:val="00C84364"/>
    <w:rsid w:val="00C847DA"/>
    <w:rsid w:val="00C8490A"/>
    <w:rsid w:val="00C84C40"/>
    <w:rsid w:val="00C84FEB"/>
    <w:rsid w:val="00C856DA"/>
    <w:rsid w:val="00C85B17"/>
    <w:rsid w:val="00C85B64"/>
    <w:rsid w:val="00C85D9D"/>
    <w:rsid w:val="00C8629E"/>
    <w:rsid w:val="00C869CF"/>
    <w:rsid w:val="00C87286"/>
    <w:rsid w:val="00C87687"/>
    <w:rsid w:val="00C8786A"/>
    <w:rsid w:val="00C87E36"/>
    <w:rsid w:val="00C901D2"/>
    <w:rsid w:val="00C90442"/>
    <w:rsid w:val="00C91863"/>
    <w:rsid w:val="00C91AF6"/>
    <w:rsid w:val="00C91D1C"/>
    <w:rsid w:val="00C926BF"/>
    <w:rsid w:val="00C92784"/>
    <w:rsid w:val="00C928F7"/>
    <w:rsid w:val="00C92ABC"/>
    <w:rsid w:val="00C92B17"/>
    <w:rsid w:val="00C93240"/>
    <w:rsid w:val="00C9346B"/>
    <w:rsid w:val="00C9378E"/>
    <w:rsid w:val="00C9398D"/>
    <w:rsid w:val="00C93A48"/>
    <w:rsid w:val="00C93CC0"/>
    <w:rsid w:val="00C94627"/>
    <w:rsid w:val="00C9477A"/>
    <w:rsid w:val="00C9489B"/>
    <w:rsid w:val="00C9501C"/>
    <w:rsid w:val="00C9502A"/>
    <w:rsid w:val="00C957FA"/>
    <w:rsid w:val="00C95E18"/>
    <w:rsid w:val="00C9644A"/>
    <w:rsid w:val="00C96BE3"/>
    <w:rsid w:val="00C97699"/>
    <w:rsid w:val="00C97881"/>
    <w:rsid w:val="00CA01D7"/>
    <w:rsid w:val="00CA01EA"/>
    <w:rsid w:val="00CA0228"/>
    <w:rsid w:val="00CA0298"/>
    <w:rsid w:val="00CA049A"/>
    <w:rsid w:val="00CA05CD"/>
    <w:rsid w:val="00CA0E7A"/>
    <w:rsid w:val="00CA0EFE"/>
    <w:rsid w:val="00CA1D3C"/>
    <w:rsid w:val="00CA2011"/>
    <w:rsid w:val="00CA21C5"/>
    <w:rsid w:val="00CA2321"/>
    <w:rsid w:val="00CA4628"/>
    <w:rsid w:val="00CA489B"/>
    <w:rsid w:val="00CA4A43"/>
    <w:rsid w:val="00CA4CD5"/>
    <w:rsid w:val="00CA5FDC"/>
    <w:rsid w:val="00CA642F"/>
    <w:rsid w:val="00CA648F"/>
    <w:rsid w:val="00CB00AA"/>
    <w:rsid w:val="00CB0518"/>
    <w:rsid w:val="00CB09EC"/>
    <w:rsid w:val="00CB0C55"/>
    <w:rsid w:val="00CB0F77"/>
    <w:rsid w:val="00CB0FA8"/>
    <w:rsid w:val="00CB12BB"/>
    <w:rsid w:val="00CB13D6"/>
    <w:rsid w:val="00CB17B7"/>
    <w:rsid w:val="00CB1B6F"/>
    <w:rsid w:val="00CB23B7"/>
    <w:rsid w:val="00CB29D9"/>
    <w:rsid w:val="00CB2AFF"/>
    <w:rsid w:val="00CB3333"/>
    <w:rsid w:val="00CB33B0"/>
    <w:rsid w:val="00CB3596"/>
    <w:rsid w:val="00CB3890"/>
    <w:rsid w:val="00CB38BD"/>
    <w:rsid w:val="00CB4CDF"/>
    <w:rsid w:val="00CB4FEF"/>
    <w:rsid w:val="00CB5576"/>
    <w:rsid w:val="00CB5803"/>
    <w:rsid w:val="00CB5DFD"/>
    <w:rsid w:val="00CB6556"/>
    <w:rsid w:val="00CB6649"/>
    <w:rsid w:val="00CB6960"/>
    <w:rsid w:val="00CB6C8F"/>
    <w:rsid w:val="00CB6D79"/>
    <w:rsid w:val="00CB7195"/>
    <w:rsid w:val="00CB72D0"/>
    <w:rsid w:val="00CB73BE"/>
    <w:rsid w:val="00CB796D"/>
    <w:rsid w:val="00CB7999"/>
    <w:rsid w:val="00CB7A37"/>
    <w:rsid w:val="00CB7B1D"/>
    <w:rsid w:val="00CB7CF6"/>
    <w:rsid w:val="00CB7FC7"/>
    <w:rsid w:val="00CC04B5"/>
    <w:rsid w:val="00CC0502"/>
    <w:rsid w:val="00CC09F3"/>
    <w:rsid w:val="00CC0CC2"/>
    <w:rsid w:val="00CC0D75"/>
    <w:rsid w:val="00CC0FB6"/>
    <w:rsid w:val="00CC157B"/>
    <w:rsid w:val="00CC1B03"/>
    <w:rsid w:val="00CC1B1D"/>
    <w:rsid w:val="00CC1B58"/>
    <w:rsid w:val="00CC21E5"/>
    <w:rsid w:val="00CC247E"/>
    <w:rsid w:val="00CC2EB3"/>
    <w:rsid w:val="00CC2EFA"/>
    <w:rsid w:val="00CC33CB"/>
    <w:rsid w:val="00CC3C3E"/>
    <w:rsid w:val="00CC3CA7"/>
    <w:rsid w:val="00CC4604"/>
    <w:rsid w:val="00CC46C0"/>
    <w:rsid w:val="00CC46CF"/>
    <w:rsid w:val="00CC47D7"/>
    <w:rsid w:val="00CC4802"/>
    <w:rsid w:val="00CC4F4A"/>
    <w:rsid w:val="00CC501F"/>
    <w:rsid w:val="00CC51F2"/>
    <w:rsid w:val="00CC59B2"/>
    <w:rsid w:val="00CC5D25"/>
    <w:rsid w:val="00CC5E26"/>
    <w:rsid w:val="00CC5F47"/>
    <w:rsid w:val="00CC6095"/>
    <w:rsid w:val="00CC7206"/>
    <w:rsid w:val="00CC7AA2"/>
    <w:rsid w:val="00CD0A65"/>
    <w:rsid w:val="00CD0B43"/>
    <w:rsid w:val="00CD1013"/>
    <w:rsid w:val="00CD17E7"/>
    <w:rsid w:val="00CD18AD"/>
    <w:rsid w:val="00CD1A2C"/>
    <w:rsid w:val="00CD1CB9"/>
    <w:rsid w:val="00CD200C"/>
    <w:rsid w:val="00CD2D78"/>
    <w:rsid w:val="00CD3014"/>
    <w:rsid w:val="00CD3189"/>
    <w:rsid w:val="00CD325E"/>
    <w:rsid w:val="00CD3BE1"/>
    <w:rsid w:val="00CD40ED"/>
    <w:rsid w:val="00CD4E9A"/>
    <w:rsid w:val="00CD4F40"/>
    <w:rsid w:val="00CD5635"/>
    <w:rsid w:val="00CD582F"/>
    <w:rsid w:val="00CD585F"/>
    <w:rsid w:val="00CD5917"/>
    <w:rsid w:val="00CD5CDD"/>
    <w:rsid w:val="00CD63D2"/>
    <w:rsid w:val="00CD6846"/>
    <w:rsid w:val="00CD70A3"/>
    <w:rsid w:val="00CD791C"/>
    <w:rsid w:val="00CE0334"/>
    <w:rsid w:val="00CE0609"/>
    <w:rsid w:val="00CE08D2"/>
    <w:rsid w:val="00CE0DF3"/>
    <w:rsid w:val="00CE1938"/>
    <w:rsid w:val="00CE1983"/>
    <w:rsid w:val="00CE1A84"/>
    <w:rsid w:val="00CE1F86"/>
    <w:rsid w:val="00CE21CF"/>
    <w:rsid w:val="00CE2306"/>
    <w:rsid w:val="00CE25A7"/>
    <w:rsid w:val="00CE313F"/>
    <w:rsid w:val="00CE3853"/>
    <w:rsid w:val="00CE397B"/>
    <w:rsid w:val="00CE4D89"/>
    <w:rsid w:val="00CE4EFD"/>
    <w:rsid w:val="00CE4F15"/>
    <w:rsid w:val="00CE50B8"/>
    <w:rsid w:val="00CE5684"/>
    <w:rsid w:val="00CE56A1"/>
    <w:rsid w:val="00CE5CA1"/>
    <w:rsid w:val="00CE5DD2"/>
    <w:rsid w:val="00CE631F"/>
    <w:rsid w:val="00CE65F0"/>
    <w:rsid w:val="00CE6DBE"/>
    <w:rsid w:val="00CE7714"/>
    <w:rsid w:val="00CE7B36"/>
    <w:rsid w:val="00CE7B9D"/>
    <w:rsid w:val="00CF0155"/>
    <w:rsid w:val="00CF0506"/>
    <w:rsid w:val="00CF058B"/>
    <w:rsid w:val="00CF0BAA"/>
    <w:rsid w:val="00CF1116"/>
    <w:rsid w:val="00CF12DF"/>
    <w:rsid w:val="00CF18F1"/>
    <w:rsid w:val="00CF1E1C"/>
    <w:rsid w:val="00CF2503"/>
    <w:rsid w:val="00CF2930"/>
    <w:rsid w:val="00CF320D"/>
    <w:rsid w:val="00CF3B5C"/>
    <w:rsid w:val="00CF3D33"/>
    <w:rsid w:val="00CF4400"/>
    <w:rsid w:val="00CF491D"/>
    <w:rsid w:val="00CF4FFE"/>
    <w:rsid w:val="00CF58EE"/>
    <w:rsid w:val="00CF5A32"/>
    <w:rsid w:val="00CF6363"/>
    <w:rsid w:val="00CF66D5"/>
    <w:rsid w:val="00CF7E55"/>
    <w:rsid w:val="00D00509"/>
    <w:rsid w:val="00D00A89"/>
    <w:rsid w:val="00D00C99"/>
    <w:rsid w:val="00D00D7F"/>
    <w:rsid w:val="00D01156"/>
    <w:rsid w:val="00D01158"/>
    <w:rsid w:val="00D011B1"/>
    <w:rsid w:val="00D0125A"/>
    <w:rsid w:val="00D012F4"/>
    <w:rsid w:val="00D01BC6"/>
    <w:rsid w:val="00D021D1"/>
    <w:rsid w:val="00D02772"/>
    <w:rsid w:val="00D02DB5"/>
    <w:rsid w:val="00D03006"/>
    <w:rsid w:val="00D040BB"/>
    <w:rsid w:val="00D04BF2"/>
    <w:rsid w:val="00D04F61"/>
    <w:rsid w:val="00D05412"/>
    <w:rsid w:val="00D0544A"/>
    <w:rsid w:val="00D0571F"/>
    <w:rsid w:val="00D05957"/>
    <w:rsid w:val="00D0599A"/>
    <w:rsid w:val="00D05A9B"/>
    <w:rsid w:val="00D05F3C"/>
    <w:rsid w:val="00D062D1"/>
    <w:rsid w:val="00D06565"/>
    <w:rsid w:val="00D0685C"/>
    <w:rsid w:val="00D06885"/>
    <w:rsid w:val="00D06961"/>
    <w:rsid w:val="00D06DAF"/>
    <w:rsid w:val="00D070F8"/>
    <w:rsid w:val="00D07A1C"/>
    <w:rsid w:val="00D07A91"/>
    <w:rsid w:val="00D10081"/>
    <w:rsid w:val="00D103C1"/>
    <w:rsid w:val="00D10535"/>
    <w:rsid w:val="00D10542"/>
    <w:rsid w:val="00D10D0D"/>
    <w:rsid w:val="00D10F09"/>
    <w:rsid w:val="00D111D3"/>
    <w:rsid w:val="00D117D6"/>
    <w:rsid w:val="00D1198B"/>
    <w:rsid w:val="00D11DB2"/>
    <w:rsid w:val="00D123FC"/>
    <w:rsid w:val="00D12543"/>
    <w:rsid w:val="00D12708"/>
    <w:rsid w:val="00D12BD8"/>
    <w:rsid w:val="00D12E8B"/>
    <w:rsid w:val="00D136BB"/>
    <w:rsid w:val="00D1371A"/>
    <w:rsid w:val="00D1380E"/>
    <w:rsid w:val="00D138CB"/>
    <w:rsid w:val="00D14489"/>
    <w:rsid w:val="00D14846"/>
    <w:rsid w:val="00D148A8"/>
    <w:rsid w:val="00D148C7"/>
    <w:rsid w:val="00D1575F"/>
    <w:rsid w:val="00D15D92"/>
    <w:rsid w:val="00D1698B"/>
    <w:rsid w:val="00D16BC5"/>
    <w:rsid w:val="00D171C3"/>
    <w:rsid w:val="00D202FD"/>
    <w:rsid w:val="00D2056C"/>
    <w:rsid w:val="00D20659"/>
    <w:rsid w:val="00D210A6"/>
    <w:rsid w:val="00D21328"/>
    <w:rsid w:val="00D213AD"/>
    <w:rsid w:val="00D2160F"/>
    <w:rsid w:val="00D21874"/>
    <w:rsid w:val="00D224F4"/>
    <w:rsid w:val="00D22584"/>
    <w:rsid w:val="00D22D1E"/>
    <w:rsid w:val="00D233CB"/>
    <w:rsid w:val="00D237BC"/>
    <w:rsid w:val="00D238B6"/>
    <w:rsid w:val="00D23CD3"/>
    <w:rsid w:val="00D23E2B"/>
    <w:rsid w:val="00D2620C"/>
    <w:rsid w:val="00D2656D"/>
    <w:rsid w:val="00D266BD"/>
    <w:rsid w:val="00D26B8F"/>
    <w:rsid w:val="00D279DF"/>
    <w:rsid w:val="00D27F3A"/>
    <w:rsid w:val="00D301BD"/>
    <w:rsid w:val="00D302A0"/>
    <w:rsid w:val="00D30343"/>
    <w:rsid w:val="00D30DF4"/>
    <w:rsid w:val="00D313EA"/>
    <w:rsid w:val="00D31428"/>
    <w:rsid w:val="00D3179A"/>
    <w:rsid w:val="00D325A7"/>
    <w:rsid w:val="00D33068"/>
    <w:rsid w:val="00D3345F"/>
    <w:rsid w:val="00D3375F"/>
    <w:rsid w:val="00D33826"/>
    <w:rsid w:val="00D33851"/>
    <w:rsid w:val="00D3431C"/>
    <w:rsid w:val="00D343BE"/>
    <w:rsid w:val="00D3451D"/>
    <w:rsid w:val="00D34993"/>
    <w:rsid w:val="00D350EB"/>
    <w:rsid w:val="00D357D7"/>
    <w:rsid w:val="00D35A0D"/>
    <w:rsid w:val="00D3695D"/>
    <w:rsid w:val="00D36A76"/>
    <w:rsid w:val="00D36A9C"/>
    <w:rsid w:val="00D36E4A"/>
    <w:rsid w:val="00D37094"/>
    <w:rsid w:val="00D37C08"/>
    <w:rsid w:val="00D402C3"/>
    <w:rsid w:val="00D404E6"/>
    <w:rsid w:val="00D40664"/>
    <w:rsid w:val="00D41291"/>
    <w:rsid w:val="00D41907"/>
    <w:rsid w:val="00D41E44"/>
    <w:rsid w:val="00D41E98"/>
    <w:rsid w:val="00D422DF"/>
    <w:rsid w:val="00D4299D"/>
    <w:rsid w:val="00D43079"/>
    <w:rsid w:val="00D43239"/>
    <w:rsid w:val="00D438EB"/>
    <w:rsid w:val="00D43A90"/>
    <w:rsid w:val="00D44566"/>
    <w:rsid w:val="00D44707"/>
    <w:rsid w:val="00D448CE"/>
    <w:rsid w:val="00D449E3"/>
    <w:rsid w:val="00D44A47"/>
    <w:rsid w:val="00D44CFB"/>
    <w:rsid w:val="00D45544"/>
    <w:rsid w:val="00D4576B"/>
    <w:rsid w:val="00D458FF"/>
    <w:rsid w:val="00D45BC6"/>
    <w:rsid w:val="00D460F0"/>
    <w:rsid w:val="00D46E4D"/>
    <w:rsid w:val="00D46EC4"/>
    <w:rsid w:val="00D4788F"/>
    <w:rsid w:val="00D47ABE"/>
    <w:rsid w:val="00D47E1C"/>
    <w:rsid w:val="00D507B0"/>
    <w:rsid w:val="00D5092E"/>
    <w:rsid w:val="00D50AA0"/>
    <w:rsid w:val="00D50F59"/>
    <w:rsid w:val="00D50FC4"/>
    <w:rsid w:val="00D5111C"/>
    <w:rsid w:val="00D51A4D"/>
    <w:rsid w:val="00D5261A"/>
    <w:rsid w:val="00D52972"/>
    <w:rsid w:val="00D537F0"/>
    <w:rsid w:val="00D53F2C"/>
    <w:rsid w:val="00D53F81"/>
    <w:rsid w:val="00D542BD"/>
    <w:rsid w:val="00D5473C"/>
    <w:rsid w:val="00D54782"/>
    <w:rsid w:val="00D54CE3"/>
    <w:rsid w:val="00D54F38"/>
    <w:rsid w:val="00D550B4"/>
    <w:rsid w:val="00D5531F"/>
    <w:rsid w:val="00D556A0"/>
    <w:rsid w:val="00D556DF"/>
    <w:rsid w:val="00D563ED"/>
    <w:rsid w:val="00D5645B"/>
    <w:rsid w:val="00D5667D"/>
    <w:rsid w:val="00D56801"/>
    <w:rsid w:val="00D5694F"/>
    <w:rsid w:val="00D56AB6"/>
    <w:rsid w:val="00D56E70"/>
    <w:rsid w:val="00D572C2"/>
    <w:rsid w:val="00D5745A"/>
    <w:rsid w:val="00D5748B"/>
    <w:rsid w:val="00D574BE"/>
    <w:rsid w:val="00D5753F"/>
    <w:rsid w:val="00D576B9"/>
    <w:rsid w:val="00D577E4"/>
    <w:rsid w:val="00D579C8"/>
    <w:rsid w:val="00D57D7F"/>
    <w:rsid w:val="00D600B0"/>
    <w:rsid w:val="00D60AC0"/>
    <w:rsid w:val="00D60BA9"/>
    <w:rsid w:val="00D60EF4"/>
    <w:rsid w:val="00D6151A"/>
    <w:rsid w:val="00D61527"/>
    <w:rsid w:val="00D61D8A"/>
    <w:rsid w:val="00D61DC4"/>
    <w:rsid w:val="00D61FBE"/>
    <w:rsid w:val="00D62249"/>
    <w:rsid w:val="00D6237E"/>
    <w:rsid w:val="00D62894"/>
    <w:rsid w:val="00D628F4"/>
    <w:rsid w:val="00D62B0C"/>
    <w:rsid w:val="00D62E88"/>
    <w:rsid w:val="00D62FA0"/>
    <w:rsid w:val="00D6363D"/>
    <w:rsid w:val="00D639D3"/>
    <w:rsid w:val="00D63DEC"/>
    <w:rsid w:val="00D63F24"/>
    <w:rsid w:val="00D644B8"/>
    <w:rsid w:val="00D644CC"/>
    <w:rsid w:val="00D64663"/>
    <w:rsid w:val="00D652A0"/>
    <w:rsid w:val="00D65311"/>
    <w:rsid w:val="00D65387"/>
    <w:rsid w:val="00D653E3"/>
    <w:rsid w:val="00D65447"/>
    <w:rsid w:val="00D65604"/>
    <w:rsid w:val="00D65736"/>
    <w:rsid w:val="00D65896"/>
    <w:rsid w:val="00D659D0"/>
    <w:rsid w:val="00D65A05"/>
    <w:rsid w:val="00D65D6D"/>
    <w:rsid w:val="00D660AB"/>
    <w:rsid w:val="00D666D1"/>
    <w:rsid w:val="00D66826"/>
    <w:rsid w:val="00D674A2"/>
    <w:rsid w:val="00D677A5"/>
    <w:rsid w:val="00D678CA"/>
    <w:rsid w:val="00D678E1"/>
    <w:rsid w:val="00D70266"/>
    <w:rsid w:val="00D70355"/>
    <w:rsid w:val="00D7040B"/>
    <w:rsid w:val="00D705F1"/>
    <w:rsid w:val="00D70627"/>
    <w:rsid w:val="00D7077E"/>
    <w:rsid w:val="00D70B0D"/>
    <w:rsid w:val="00D70F6A"/>
    <w:rsid w:val="00D71831"/>
    <w:rsid w:val="00D718C6"/>
    <w:rsid w:val="00D725B6"/>
    <w:rsid w:val="00D7295E"/>
    <w:rsid w:val="00D72C46"/>
    <w:rsid w:val="00D72C88"/>
    <w:rsid w:val="00D73047"/>
    <w:rsid w:val="00D731CC"/>
    <w:rsid w:val="00D733FD"/>
    <w:rsid w:val="00D736EF"/>
    <w:rsid w:val="00D7373C"/>
    <w:rsid w:val="00D73ED3"/>
    <w:rsid w:val="00D74415"/>
    <w:rsid w:val="00D74727"/>
    <w:rsid w:val="00D748C1"/>
    <w:rsid w:val="00D74B81"/>
    <w:rsid w:val="00D74FE1"/>
    <w:rsid w:val="00D74FEB"/>
    <w:rsid w:val="00D751BE"/>
    <w:rsid w:val="00D7590D"/>
    <w:rsid w:val="00D75A94"/>
    <w:rsid w:val="00D764FA"/>
    <w:rsid w:val="00D768A9"/>
    <w:rsid w:val="00D768D6"/>
    <w:rsid w:val="00D76A6B"/>
    <w:rsid w:val="00D776AB"/>
    <w:rsid w:val="00D779FE"/>
    <w:rsid w:val="00D77D96"/>
    <w:rsid w:val="00D801BB"/>
    <w:rsid w:val="00D803EC"/>
    <w:rsid w:val="00D808CA"/>
    <w:rsid w:val="00D80B97"/>
    <w:rsid w:val="00D813C1"/>
    <w:rsid w:val="00D814CC"/>
    <w:rsid w:val="00D8160B"/>
    <w:rsid w:val="00D817C2"/>
    <w:rsid w:val="00D819B0"/>
    <w:rsid w:val="00D82A54"/>
    <w:rsid w:val="00D82E4E"/>
    <w:rsid w:val="00D8336E"/>
    <w:rsid w:val="00D83A13"/>
    <w:rsid w:val="00D8462A"/>
    <w:rsid w:val="00D84A6E"/>
    <w:rsid w:val="00D84AAA"/>
    <w:rsid w:val="00D84E19"/>
    <w:rsid w:val="00D84EAD"/>
    <w:rsid w:val="00D85522"/>
    <w:rsid w:val="00D85814"/>
    <w:rsid w:val="00D85B9F"/>
    <w:rsid w:val="00D85D2E"/>
    <w:rsid w:val="00D8633E"/>
    <w:rsid w:val="00D869F1"/>
    <w:rsid w:val="00D86EAC"/>
    <w:rsid w:val="00D87119"/>
    <w:rsid w:val="00D87CE9"/>
    <w:rsid w:val="00D90153"/>
    <w:rsid w:val="00D9054F"/>
    <w:rsid w:val="00D90CB4"/>
    <w:rsid w:val="00D91442"/>
    <w:rsid w:val="00D91676"/>
    <w:rsid w:val="00D91682"/>
    <w:rsid w:val="00D919DF"/>
    <w:rsid w:val="00D91FC7"/>
    <w:rsid w:val="00D920A9"/>
    <w:rsid w:val="00D925BC"/>
    <w:rsid w:val="00D92768"/>
    <w:rsid w:val="00D929CF"/>
    <w:rsid w:val="00D92B29"/>
    <w:rsid w:val="00D92E2D"/>
    <w:rsid w:val="00D9300A"/>
    <w:rsid w:val="00D93110"/>
    <w:rsid w:val="00D93553"/>
    <w:rsid w:val="00D93613"/>
    <w:rsid w:val="00D941E1"/>
    <w:rsid w:val="00D9467C"/>
    <w:rsid w:val="00D94F4D"/>
    <w:rsid w:val="00D9522E"/>
    <w:rsid w:val="00D958E0"/>
    <w:rsid w:val="00D95972"/>
    <w:rsid w:val="00D96134"/>
    <w:rsid w:val="00D96973"/>
    <w:rsid w:val="00D978E4"/>
    <w:rsid w:val="00D97AA5"/>
    <w:rsid w:val="00D97E72"/>
    <w:rsid w:val="00DA0206"/>
    <w:rsid w:val="00DA0313"/>
    <w:rsid w:val="00DA0691"/>
    <w:rsid w:val="00DA078F"/>
    <w:rsid w:val="00DA0B60"/>
    <w:rsid w:val="00DA0F63"/>
    <w:rsid w:val="00DA1079"/>
    <w:rsid w:val="00DA15D2"/>
    <w:rsid w:val="00DA1F47"/>
    <w:rsid w:val="00DA2193"/>
    <w:rsid w:val="00DA2552"/>
    <w:rsid w:val="00DA2EBE"/>
    <w:rsid w:val="00DA39A1"/>
    <w:rsid w:val="00DA3F48"/>
    <w:rsid w:val="00DA46FE"/>
    <w:rsid w:val="00DA4E77"/>
    <w:rsid w:val="00DA52B8"/>
    <w:rsid w:val="00DA5DC4"/>
    <w:rsid w:val="00DA61EA"/>
    <w:rsid w:val="00DA697B"/>
    <w:rsid w:val="00DA6A39"/>
    <w:rsid w:val="00DA7240"/>
    <w:rsid w:val="00DA77D3"/>
    <w:rsid w:val="00DA78D1"/>
    <w:rsid w:val="00DA7A8A"/>
    <w:rsid w:val="00DB0A12"/>
    <w:rsid w:val="00DB0C12"/>
    <w:rsid w:val="00DB0DC7"/>
    <w:rsid w:val="00DB0F26"/>
    <w:rsid w:val="00DB110C"/>
    <w:rsid w:val="00DB11B1"/>
    <w:rsid w:val="00DB11B4"/>
    <w:rsid w:val="00DB133F"/>
    <w:rsid w:val="00DB2065"/>
    <w:rsid w:val="00DB2D00"/>
    <w:rsid w:val="00DB3461"/>
    <w:rsid w:val="00DB42C3"/>
    <w:rsid w:val="00DB4466"/>
    <w:rsid w:val="00DB5047"/>
    <w:rsid w:val="00DB58EF"/>
    <w:rsid w:val="00DB5B28"/>
    <w:rsid w:val="00DB70FE"/>
    <w:rsid w:val="00DB78A4"/>
    <w:rsid w:val="00DB78BF"/>
    <w:rsid w:val="00DB797B"/>
    <w:rsid w:val="00DB7993"/>
    <w:rsid w:val="00DB799B"/>
    <w:rsid w:val="00DB7D95"/>
    <w:rsid w:val="00DC05CD"/>
    <w:rsid w:val="00DC0A2A"/>
    <w:rsid w:val="00DC0CBA"/>
    <w:rsid w:val="00DC0ED6"/>
    <w:rsid w:val="00DC119F"/>
    <w:rsid w:val="00DC13F7"/>
    <w:rsid w:val="00DC155A"/>
    <w:rsid w:val="00DC1A46"/>
    <w:rsid w:val="00DC1DB7"/>
    <w:rsid w:val="00DC1F03"/>
    <w:rsid w:val="00DC1FE8"/>
    <w:rsid w:val="00DC2454"/>
    <w:rsid w:val="00DC2636"/>
    <w:rsid w:val="00DC27B7"/>
    <w:rsid w:val="00DC2877"/>
    <w:rsid w:val="00DC2FDD"/>
    <w:rsid w:val="00DC334B"/>
    <w:rsid w:val="00DC3C5B"/>
    <w:rsid w:val="00DC3DAE"/>
    <w:rsid w:val="00DC3F13"/>
    <w:rsid w:val="00DC406F"/>
    <w:rsid w:val="00DC4798"/>
    <w:rsid w:val="00DC56B5"/>
    <w:rsid w:val="00DC5757"/>
    <w:rsid w:val="00DC57A4"/>
    <w:rsid w:val="00DC583D"/>
    <w:rsid w:val="00DC5D18"/>
    <w:rsid w:val="00DC5D71"/>
    <w:rsid w:val="00DC5EEE"/>
    <w:rsid w:val="00DC5F47"/>
    <w:rsid w:val="00DC69EA"/>
    <w:rsid w:val="00DC6D4B"/>
    <w:rsid w:val="00DC74EC"/>
    <w:rsid w:val="00DC7F38"/>
    <w:rsid w:val="00DD01B5"/>
    <w:rsid w:val="00DD064C"/>
    <w:rsid w:val="00DD07DA"/>
    <w:rsid w:val="00DD0811"/>
    <w:rsid w:val="00DD0CFF"/>
    <w:rsid w:val="00DD0EBA"/>
    <w:rsid w:val="00DD0F75"/>
    <w:rsid w:val="00DD14A7"/>
    <w:rsid w:val="00DD193A"/>
    <w:rsid w:val="00DD1984"/>
    <w:rsid w:val="00DD1D14"/>
    <w:rsid w:val="00DD24A2"/>
    <w:rsid w:val="00DD2675"/>
    <w:rsid w:val="00DD346C"/>
    <w:rsid w:val="00DD34F4"/>
    <w:rsid w:val="00DD39D4"/>
    <w:rsid w:val="00DD3EC6"/>
    <w:rsid w:val="00DD495E"/>
    <w:rsid w:val="00DD4D6E"/>
    <w:rsid w:val="00DD4EE6"/>
    <w:rsid w:val="00DD5309"/>
    <w:rsid w:val="00DD5DC6"/>
    <w:rsid w:val="00DD60C8"/>
    <w:rsid w:val="00DD61E1"/>
    <w:rsid w:val="00DD6224"/>
    <w:rsid w:val="00DD62D8"/>
    <w:rsid w:val="00DD66D7"/>
    <w:rsid w:val="00DD6C2B"/>
    <w:rsid w:val="00DD70FF"/>
    <w:rsid w:val="00DD73DE"/>
    <w:rsid w:val="00DD74B3"/>
    <w:rsid w:val="00DD7630"/>
    <w:rsid w:val="00DD79FC"/>
    <w:rsid w:val="00DE059A"/>
    <w:rsid w:val="00DE06DE"/>
    <w:rsid w:val="00DE0BF4"/>
    <w:rsid w:val="00DE0F3D"/>
    <w:rsid w:val="00DE1E1E"/>
    <w:rsid w:val="00DE2034"/>
    <w:rsid w:val="00DE2328"/>
    <w:rsid w:val="00DE29D2"/>
    <w:rsid w:val="00DE2CA3"/>
    <w:rsid w:val="00DE339B"/>
    <w:rsid w:val="00DE3B2E"/>
    <w:rsid w:val="00DE3C35"/>
    <w:rsid w:val="00DE40DF"/>
    <w:rsid w:val="00DE4101"/>
    <w:rsid w:val="00DE4376"/>
    <w:rsid w:val="00DE484A"/>
    <w:rsid w:val="00DE49AC"/>
    <w:rsid w:val="00DE4CCD"/>
    <w:rsid w:val="00DE5091"/>
    <w:rsid w:val="00DE608C"/>
    <w:rsid w:val="00DE6F30"/>
    <w:rsid w:val="00DE77F1"/>
    <w:rsid w:val="00DE7F09"/>
    <w:rsid w:val="00DF03DE"/>
    <w:rsid w:val="00DF0C17"/>
    <w:rsid w:val="00DF111E"/>
    <w:rsid w:val="00DF1423"/>
    <w:rsid w:val="00DF146E"/>
    <w:rsid w:val="00DF1646"/>
    <w:rsid w:val="00DF1B24"/>
    <w:rsid w:val="00DF2031"/>
    <w:rsid w:val="00DF2288"/>
    <w:rsid w:val="00DF236F"/>
    <w:rsid w:val="00DF288C"/>
    <w:rsid w:val="00DF2BC3"/>
    <w:rsid w:val="00DF2BE1"/>
    <w:rsid w:val="00DF31D3"/>
    <w:rsid w:val="00DF334B"/>
    <w:rsid w:val="00DF3B08"/>
    <w:rsid w:val="00DF3DAE"/>
    <w:rsid w:val="00DF3EB9"/>
    <w:rsid w:val="00DF4099"/>
    <w:rsid w:val="00DF4433"/>
    <w:rsid w:val="00DF4AD8"/>
    <w:rsid w:val="00DF4D9C"/>
    <w:rsid w:val="00DF52B1"/>
    <w:rsid w:val="00DF5841"/>
    <w:rsid w:val="00DF5CEA"/>
    <w:rsid w:val="00DF639E"/>
    <w:rsid w:val="00DF6536"/>
    <w:rsid w:val="00DF6FFD"/>
    <w:rsid w:val="00DF70C9"/>
    <w:rsid w:val="00DF7766"/>
    <w:rsid w:val="00DF79E9"/>
    <w:rsid w:val="00DF7C19"/>
    <w:rsid w:val="00DF7E44"/>
    <w:rsid w:val="00E005AA"/>
    <w:rsid w:val="00E008DB"/>
    <w:rsid w:val="00E015E7"/>
    <w:rsid w:val="00E016ED"/>
    <w:rsid w:val="00E01916"/>
    <w:rsid w:val="00E01A93"/>
    <w:rsid w:val="00E01AD9"/>
    <w:rsid w:val="00E02575"/>
    <w:rsid w:val="00E035B7"/>
    <w:rsid w:val="00E03924"/>
    <w:rsid w:val="00E03D3A"/>
    <w:rsid w:val="00E041BC"/>
    <w:rsid w:val="00E042AE"/>
    <w:rsid w:val="00E049EC"/>
    <w:rsid w:val="00E05484"/>
    <w:rsid w:val="00E05943"/>
    <w:rsid w:val="00E05A83"/>
    <w:rsid w:val="00E05BAF"/>
    <w:rsid w:val="00E06130"/>
    <w:rsid w:val="00E0661C"/>
    <w:rsid w:val="00E06806"/>
    <w:rsid w:val="00E06CAB"/>
    <w:rsid w:val="00E077F0"/>
    <w:rsid w:val="00E1003E"/>
    <w:rsid w:val="00E1030C"/>
    <w:rsid w:val="00E1057E"/>
    <w:rsid w:val="00E105AF"/>
    <w:rsid w:val="00E10D3C"/>
    <w:rsid w:val="00E11117"/>
    <w:rsid w:val="00E111B4"/>
    <w:rsid w:val="00E1126D"/>
    <w:rsid w:val="00E113D3"/>
    <w:rsid w:val="00E1176B"/>
    <w:rsid w:val="00E11B14"/>
    <w:rsid w:val="00E12A06"/>
    <w:rsid w:val="00E13570"/>
    <w:rsid w:val="00E13946"/>
    <w:rsid w:val="00E14149"/>
    <w:rsid w:val="00E14265"/>
    <w:rsid w:val="00E145CA"/>
    <w:rsid w:val="00E148D5"/>
    <w:rsid w:val="00E14C91"/>
    <w:rsid w:val="00E1520E"/>
    <w:rsid w:val="00E15214"/>
    <w:rsid w:val="00E16059"/>
    <w:rsid w:val="00E16651"/>
    <w:rsid w:val="00E16748"/>
    <w:rsid w:val="00E16931"/>
    <w:rsid w:val="00E16CA1"/>
    <w:rsid w:val="00E17816"/>
    <w:rsid w:val="00E17C70"/>
    <w:rsid w:val="00E2015D"/>
    <w:rsid w:val="00E2029D"/>
    <w:rsid w:val="00E2046A"/>
    <w:rsid w:val="00E20719"/>
    <w:rsid w:val="00E20740"/>
    <w:rsid w:val="00E20C94"/>
    <w:rsid w:val="00E20E26"/>
    <w:rsid w:val="00E214CE"/>
    <w:rsid w:val="00E219B3"/>
    <w:rsid w:val="00E21E23"/>
    <w:rsid w:val="00E21E96"/>
    <w:rsid w:val="00E2207F"/>
    <w:rsid w:val="00E223B0"/>
    <w:rsid w:val="00E22C8E"/>
    <w:rsid w:val="00E22FF4"/>
    <w:rsid w:val="00E24262"/>
    <w:rsid w:val="00E2489C"/>
    <w:rsid w:val="00E2568C"/>
    <w:rsid w:val="00E2582D"/>
    <w:rsid w:val="00E258E3"/>
    <w:rsid w:val="00E25C4B"/>
    <w:rsid w:val="00E25D2F"/>
    <w:rsid w:val="00E26756"/>
    <w:rsid w:val="00E2680C"/>
    <w:rsid w:val="00E26AC7"/>
    <w:rsid w:val="00E26AF2"/>
    <w:rsid w:val="00E26E37"/>
    <w:rsid w:val="00E27058"/>
    <w:rsid w:val="00E270FE"/>
    <w:rsid w:val="00E27708"/>
    <w:rsid w:val="00E27AD7"/>
    <w:rsid w:val="00E30659"/>
    <w:rsid w:val="00E30B3E"/>
    <w:rsid w:val="00E312D5"/>
    <w:rsid w:val="00E32498"/>
    <w:rsid w:val="00E32895"/>
    <w:rsid w:val="00E34257"/>
    <w:rsid w:val="00E34533"/>
    <w:rsid w:val="00E34953"/>
    <w:rsid w:val="00E34AB0"/>
    <w:rsid w:val="00E34AD9"/>
    <w:rsid w:val="00E34AEB"/>
    <w:rsid w:val="00E34FA5"/>
    <w:rsid w:val="00E359C8"/>
    <w:rsid w:val="00E3610A"/>
    <w:rsid w:val="00E36378"/>
    <w:rsid w:val="00E365EE"/>
    <w:rsid w:val="00E36C5A"/>
    <w:rsid w:val="00E37295"/>
    <w:rsid w:val="00E37700"/>
    <w:rsid w:val="00E37D4D"/>
    <w:rsid w:val="00E40024"/>
    <w:rsid w:val="00E409A7"/>
    <w:rsid w:val="00E40A41"/>
    <w:rsid w:val="00E40A90"/>
    <w:rsid w:val="00E40EBA"/>
    <w:rsid w:val="00E40EE1"/>
    <w:rsid w:val="00E41266"/>
    <w:rsid w:val="00E414B2"/>
    <w:rsid w:val="00E42708"/>
    <w:rsid w:val="00E42A88"/>
    <w:rsid w:val="00E43811"/>
    <w:rsid w:val="00E4385D"/>
    <w:rsid w:val="00E43FC6"/>
    <w:rsid w:val="00E4400D"/>
    <w:rsid w:val="00E440C2"/>
    <w:rsid w:val="00E4466B"/>
    <w:rsid w:val="00E44C5B"/>
    <w:rsid w:val="00E44D58"/>
    <w:rsid w:val="00E44EA3"/>
    <w:rsid w:val="00E455E4"/>
    <w:rsid w:val="00E459B4"/>
    <w:rsid w:val="00E45BFC"/>
    <w:rsid w:val="00E45D42"/>
    <w:rsid w:val="00E461BD"/>
    <w:rsid w:val="00E46A4F"/>
    <w:rsid w:val="00E46E31"/>
    <w:rsid w:val="00E46FC8"/>
    <w:rsid w:val="00E50AAB"/>
    <w:rsid w:val="00E50CC4"/>
    <w:rsid w:val="00E50DBF"/>
    <w:rsid w:val="00E510E1"/>
    <w:rsid w:val="00E52489"/>
    <w:rsid w:val="00E527CE"/>
    <w:rsid w:val="00E52E43"/>
    <w:rsid w:val="00E536F1"/>
    <w:rsid w:val="00E536F7"/>
    <w:rsid w:val="00E53E00"/>
    <w:rsid w:val="00E53EAD"/>
    <w:rsid w:val="00E53F7C"/>
    <w:rsid w:val="00E543FC"/>
    <w:rsid w:val="00E54A50"/>
    <w:rsid w:val="00E54C4C"/>
    <w:rsid w:val="00E553AB"/>
    <w:rsid w:val="00E5543F"/>
    <w:rsid w:val="00E557D9"/>
    <w:rsid w:val="00E55D71"/>
    <w:rsid w:val="00E568EB"/>
    <w:rsid w:val="00E56953"/>
    <w:rsid w:val="00E56D10"/>
    <w:rsid w:val="00E56D2A"/>
    <w:rsid w:val="00E574AE"/>
    <w:rsid w:val="00E57861"/>
    <w:rsid w:val="00E57D34"/>
    <w:rsid w:val="00E6010E"/>
    <w:rsid w:val="00E6021C"/>
    <w:rsid w:val="00E60278"/>
    <w:rsid w:val="00E602AE"/>
    <w:rsid w:val="00E6064C"/>
    <w:rsid w:val="00E60FFE"/>
    <w:rsid w:val="00E6119F"/>
    <w:rsid w:val="00E6144B"/>
    <w:rsid w:val="00E6176E"/>
    <w:rsid w:val="00E61BEE"/>
    <w:rsid w:val="00E61C53"/>
    <w:rsid w:val="00E61D97"/>
    <w:rsid w:val="00E61EC4"/>
    <w:rsid w:val="00E61EF9"/>
    <w:rsid w:val="00E6204B"/>
    <w:rsid w:val="00E62261"/>
    <w:rsid w:val="00E623CA"/>
    <w:rsid w:val="00E64882"/>
    <w:rsid w:val="00E648D5"/>
    <w:rsid w:val="00E658B9"/>
    <w:rsid w:val="00E65BBA"/>
    <w:rsid w:val="00E65E30"/>
    <w:rsid w:val="00E66348"/>
    <w:rsid w:val="00E668FC"/>
    <w:rsid w:val="00E66F14"/>
    <w:rsid w:val="00E67FEC"/>
    <w:rsid w:val="00E700DE"/>
    <w:rsid w:val="00E700F7"/>
    <w:rsid w:val="00E70433"/>
    <w:rsid w:val="00E70656"/>
    <w:rsid w:val="00E70CD1"/>
    <w:rsid w:val="00E70DD8"/>
    <w:rsid w:val="00E718B5"/>
    <w:rsid w:val="00E71DC9"/>
    <w:rsid w:val="00E71E06"/>
    <w:rsid w:val="00E71E70"/>
    <w:rsid w:val="00E72C7D"/>
    <w:rsid w:val="00E73023"/>
    <w:rsid w:val="00E7313C"/>
    <w:rsid w:val="00E732D8"/>
    <w:rsid w:val="00E7331C"/>
    <w:rsid w:val="00E7345B"/>
    <w:rsid w:val="00E73983"/>
    <w:rsid w:val="00E73A0E"/>
    <w:rsid w:val="00E7415D"/>
    <w:rsid w:val="00E74A9C"/>
    <w:rsid w:val="00E753E3"/>
    <w:rsid w:val="00E753F4"/>
    <w:rsid w:val="00E75ACE"/>
    <w:rsid w:val="00E76405"/>
    <w:rsid w:val="00E774D4"/>
    <w:rsid w:val="00E77D43"/>
    <w:rsid w:val="00E77ED4"/>
    <w:rsid w:val="00E805CD"/>
    <w:rsid w:val="00E80CDC"/>
    <w:rsid w:val="00E814B1"/>
    <w:rsid w:val="00E8165A"/>
    <w:rsid w:val="00E819EE"/>
    <w:rsid w:val="00E81D03"/>
    <w:rsid w:val="00E81D5A"/>
    <w:rsid w:val="00E81DAF"/>
    <w:rsid w:val="00E81E2E"/>
    <w:rsid w:val="00E8248B"/>
    <w:rsid w:val="00E827D4"/>
    <w:rsid w:val="00E82BEE"/>
    <w:rsid w:val="00E82F57"/>
    <w:rsid w:val="00E83D18"/>
    <w:rsid w:val="00E84126"/>
    <w:rsid w:val="00E842A3"/>
    <w:rsid w:val="00E84CF2"/>
    <w:rsid w:val="00E85452"/>
    <w:rsid w:val="00E8564F"/>
    <w:rsid w:val="00E856F2"/>
    <w:rsid w:val="00E8615D"/>
    <w:rsid w:val="00E863B8"/>
    <w:rsid w:val="00E867BF"/>
    <w:rsid w:val="00E87616"/>
    <w:rsid w:val="00E87E06"/>
    <w:rsid w:val="00E90354"/>
    <w:rsid w:val="00E90778"/>
    <w:rsid w:val="00E907DE"/>
    <w:rsid w:val="00E92309"/>
    <w:rsid w:val="00E9237A"/>
    <w:rsid w:val="00E927E4"/>
    <w:rsid w:val="00E92BC8"/>
    <w:rsid w:val="00E92D4D"/>
    <w:rsid w:val="00E93263"/>
    <w:rsid w:val="00E937FF"/>
    <w:rsid w:val="00E9387E"/>
    <w:rsid w:val="00E9397C"/>
    <w:rsid w:val="00E93B60"/>
    <w:rsid w:val="00E93C84"/>
    <w:rsid w:val="00E940DE"/>
    <w:rsid w:val="00E946D6"/>
    <w:rsid w:val="00E94EB5"/>
    <w:rsid w:val="00E94ECA"/>
    <w:rsid w:val="00E951B6"/>
    <w:rsid w:val="00E95938"/>
    <w:rsid w:val="00E95943"/>
    <w:rsid w:val="00E959D1"/>
    <w:rsid w:val="00E95BE9"/>
    <w:rsid w:val="00E95E56"/>
    <w:rsid w:val="00E964CF"/>
    <w:rsid w:val="00E96538"/>
    <w:rsid w:val="00E972BA"/>
    <w:rsid w:val="00E976BD"/>
    <w:rsid w:val="00E97A1C"/>
    <w:rsid w:val="00E97C4D"/>
    <w:rsid w:val="00EA05AE"/>
    <w:rsid w:val="00EA0D83"/>
    <w:rsid w:val="00EA15FD"/>
    <w:rsid w:val="00EA1802"/>
    <w:rsid w:val="00EA1E44"/>
    <w:rsid w:val="00EA20EF"/>
    <w:rsid w:val="00EA2363"/>
    <w:rsid w:val="00EA2748"/>
    <w:rsid w:val="00EA2B7E"/>
    <w:rsid w:val="00EA2C8D"/>
    <w:rsid w:val="00EA2F35"/>
    <w:rsid w:val="00EA3012"/>
    <w:rsid w:val="00EA3479"/>
    <w:rsid w:val="00EA3EF8"/>
    <w:rsid w:val="00EA4236"/>
    <w:rsid w:val="00EA46CC"/>
    <w:rsid w:val="00EA48AE"/>
    <w:rsid w:val="00EA4DC1"/>
    <w:rsid w:val="00EA4EBB"/>
    <w:rsid w:val="00EA51D4"/>
    <w:rsid w:val="00EA5402"/>
    <w:rsid w:val="00EA551C"/>
    <w:rsid w:val="00EA578C"/>
    <w:rsid w:val="00EA59BA"/>
    <w:rsid w:val="00EA5C52"/>
    <w:rsid w:val="00EA5F71"/>
    <w:rsid w:val="00EA6160"/>
    <w:rsid w:val="00EA65B1"/>
    <w:rsid w:val="00EA65BD"/>
    <w:rsid w:val="00EA6712"/>
    <w:rsid w:val="00EA6ABB"/>
    <w:rsid w:val="00EA704F"/>
    <w:rsid w:val="00EA74E3"/>
    <w:rsid w:val="00EA7646"/>
    <w:rsid w:val="00EA78A4"/>
    <w:rsid w:val="00EA7D88"/>
    <w:rsid w:val="00EA7E1C"/>
    <w:rsid w:val="00EA7E9A"/>
    <w:rsid w:val="00EB00FC"/>
    <w:rsid w:val="00EB044A"/>
    <w:rsid w:val="00EB05A3"/>
    <w:rsid w:val="00EB142B"/>
    <w:rsid w:val="00EB28FD"/>
    <w:rsid w:val="00EB2989"/>
    <w:rsid w:val="00EB2A1E"/>
    <w:rsid w:val="00EB2A40"/>
    <w:rsid w:val="00EB2C62"/>
    <w:rsid w:val="00EB3282"/>
    <w:rsid w:val="00EB32A3"/>
    <w:rsid w:val="00EB456D"/>
    <w:rsid w:val="00EB4CF6"/>
    <w:rsid w:val="00EB4D87"/>
    <w:rsid w:val="00EB4E64"/>
    <w:rsid w:val="00EB4E68"/>
    <w:rsid w:val="00EB5166"/>
    <w:rsid w:val="00EB5589"/>
    <w:rsid w:val="00EB559B"/>
    <w:rsid w:val="00EB5947"/>
    <w:rsid w:val="00EB5D88"/>
    <w:rsid w:val="00EB627E"/>
    <w:rsid w:val="00EB64BB"/>
    <w:rsid w:val="00EB6AF9"/>
    <w:rsid w:val="00EB6B2C"/>
    <w:rsid w:val="00EB6B78"/>
    <w:rsid w:val="00EB6CE4"/>
    <w:rsid w:val="00EB6E9D"/>
    <w:rsid w:val="00EB6F5D"/>
    <w:rsid w:val="00EB6FF5"/>
    <w:rsid w:val="00EB7298"/>
    <w:rsid w:val="00EB7D70"/>
    <w:rsid w:val="00EB7DB7"/>
    <w:rsid w:val="00EC0081"/>
    <w:rsid w:val="00EC0129"/>
    <w:rsid w:val="00EC0218"/>
    <w:rsid w:val="00EC05FC"/>
    <w:rsid w:val="00EC06EE"/>
    <w:rsid w:val="00EC1CAE"/>
    <w:rsid w:val="00EC1E17"/>
    <w:rsid w:val="00EC204B"/>
    <w:rsid w:val="00EC2417"/>
    <w:rsid w:val="00EC2805"/>
    <w:rsid w:val="00EC2B1A"/>
    <w:rsid w:val="00EC2EB6"/>
    <w:rsid w:val="00EC3354"/>
    <w:rsid w:val="00EC3F49"/>
    <w:rsid w:val="00EC4031"/>
    <w:rsid w:val="00EC50E5"/>
    <w:rsid w:val="00EC550A"/>
    <w:rsid w:val="00EC5792"/>
    <w:rsid w:val="00EC5944"/>
    <w:rsid w:val="00EC5997"/>
    <w:rsid w:val="00EC5CA6"/>
    <w:rsid w:val="00EC62CC"/>
    <w:rsid w:val="00EC6659"/>
    <w:rsid w:val="00EC6979"/>
    <w:rsid w:val="00EC6A86"/>
    <w:rsid w:val="00EC6DD1"/>
    <w:rsid w:val="00EC6DF5"/>
    <w:rsid w:val="00EC72D3"/>
    <w:rsid w:val="00EC75D8"/>
    <w:rsid w:val="00EC7ABA"/>
    <w:rsid w:val="00EC7FD0"/>
    <w:rsid w:val="00ED06D2"/>
    <w:rsid w:val="00ED0FE4"/>
    <w:rsid w:val="00ED15F2"/>
    <w:rsid w:val="00ED1613"/>
    <w:rsid w:val="00ED1ED3"/>
    <w:rsid w:val="00ED20BE"/>
    <w:rsid w:val="00ED2407"/>
    <w:rsid w:val="00ED28FE"/>
    <w:rsid w:val="00ED2D1F"/>
    <w:rsid w:val="00ED39E2"/>
    <w:rsid w:val="00ED3C0A"/>
    <w:rsid w:val="00ED4DF3"/>
    <w:rsid w:val="00ED504F"/>
    <w:rsid w:val="00ED51E7"/>
    <w:rsid w:val="00ED5316"/>
    <w:rsid w:val="00ED55D6"/>
    <w:rsid w:val="00ED580A"/>
    <w:rsid w:val="00ED586F"/>
    <w:rsid w:val="00ED5992"/>
    <w:rsid w:val="00ED5A1C"/>
    <w:rsid w:val="00ED5D16"/>
    <w:rsid w:val="00ED65A2"/>
    <w:rsid w:val="00ED65A5"/>
    <w:rsid w:val="00ED6B42"/>
    <w:rsid w:val="00ED748E"/>
    <w:rsid w:val="00EE0586"/>
    <w:rsid w:val="00EE07DC"/>
    <w:rsid w:val="00EE1209"/>
    <w:rsid w:val="00EE122A"/>
    <w:rsid w:val="00EE12F4"/>
    <w:rsid w:val="00EE1440"/>
    <w:rsid w:val="00EE1635"/>
    <w:rsid w:val="00EE289A"/>
    <w:rsid w:val="00EE2FDC"/>
    <w:rsid w:val="00EE397E"/>
    <w:rsid w:val="00EE3CCD"/>
    <w:rsid w:val="00EE3FC8"/>
    <w:rsid w:val="00EE3FD7"/>
    <w:rsid w:val="00EE4299"/>
    <w:rsid w:val="00EE468B"/>
    <w:rsid w:val="00EE4B6F"/>
    <w:rsid w:val="00EE4C2B"/>
    <w:rsid w:val="00EE4FCC"/>
    <w:rsid w:val="00EE5214"/>
    <w:rsid w:val="00EE52AC"/>
    <w:rsid w:val="00EE5647"/>
    <w:rsid w:val="00EE5E35"/>
    <w:rsid w:val="00EE5F55"/>
    <w:rsid w:val="00EE6174"/>
    <w:rsid w:val="00EE645E"/>
    <w:rsid w:val="00EE67A6"/>
    <w:rsid w:val="00EE6E79"/>
    <w:rsid w:val="00EE76C5"/>
    <w:rsid w:val="00EE7B18"/>
    <w:rsid w:val="00EE7F02"/>
    <w:rsid w:val="00EF00AA"/>
    <w:rsid w:val="00EF04EA"/>
    <w:rsid w:val="00EF09EF"/>
    <w:rsid w:val="00EF0D6C"/>
    <w:rsid w:val="00EF0ED9"/>
    <w:rsid w:val="00EF1170"/>
    <w:rsid w:val="00EF163A"/>
    <w:rsid w:val="00EF1B28"/>
    <w:rsid w:val="00EF1C45"/>
    <w:rsid w:val="00EF1D9F"/>
    <w:rsid w:val="00EF20C9"/>
    <w:rsid w:val="00EF20DC"/>
    <w:rsid w:val="00EF34D0"/>
    <w:rsid w:val="00EF3878"/>
    <w:rsid w:val="00EF3E4D"/>
    <w:rsid w:val="00EF41D2"/>
    <w:rsid w:val="00EF4920"/>
    <w:rsid w:val="00EF4924"/>
    <w:rsid w:val="00EF4B73"/>
    <w:rsid w:val="00EF4F47"/>
    <w:rsid w:val="00EF5280"/>
    <w:rsid w:val="00EF534B"/>
    <w:rsid w:val="00EF5402"/>
    <w:rsid w:val="00EF56BB"/>
    <w:rsid w:val="00EF5818"/>
    <w:rsid w:val="00EF59B3"/>
    <w:rsid w:val="00EF5BC7"/>
    <w:rsid w:val="00EF5F79"/>
    <w:rsid w:val="00EF6551"/>
    <w:rsid w:val="00EF6B18"/>
    <w:rsid w:val="00EF6CAC"/>
    <w:rsid w:val="00EF7989"/>
    <w:rsid w:val="00EF7E27"/>
    <w:rsid w:val="00F0020D"/>
    <w:rsid w:val="00F00371"/>
    <w:rsid w:val="00F0067A"/>
    <w:rsid w:val="00F00763"/>
    <w:rsid w:val="00F00BD3"/>
    <w:rsid w:val="00F00D8C"/>
    <w:rsid w:val="00F012E1"/>
    <w:rsid w:val="00F01925"/>
    <w:rsid w:val="00F01C97"/>
    <w:rsid w:val="00F01E12"/>
    <w:rsid w:val="00F01F22"/>
    <w:rsid w:val="00F026A6"/>
    <w:rsid w:val="00F02966"/>
    <w:rsid w:val="00F029D0"/>
    <w:rsid w:val="00F031A5"/>
    <w:rsid w:val="00F032EE"/>
    <w:rsid w:val="00F03431"/>
    <w:rsid w:val="00F0465E"/>
    <w:rsid w:val="00F054EC"/>
    <w:rsid w:val="00F055AD"/>
    <w:rsid w:val="00F05948"/>
    <w:rsid w:val="00F05DD1"/>
    <w:rsid w:val="00F062F6"/>
    <w:rsid w:val="00F0646B"/>
    <w:rsid w:val="00F06594"/>
    <w:rsid w:val="00F06685"/>
    <w:rsid w:val="00F0693B"/>
    <w:rsid w:val="00F06997"/>
    <w:rsid w:val="00F06B8E"/>
    <w:rsid w:val="00F07108"/>
    <w:rsid w:val="00F07355"/>
    <w:rsid w:val="00F07904"/>
    <w:rsid w:val="00F07D02"/>
    <w:rsid w:val="00F10A04"/>
    <w:rsid w:val="00F10D86"/>
    <w:rsid w:val="00F1168A"/>
    <w:rsid w:val="00F118D8"/>
    <w:rsid w:val="00F1198F"/>
    <w:rsid w:val="00F11A2E"/>
    <w:rsid w:val="00F12107"/>
    <w:rsid w:val="00F1245F"/>
    <w:rsid w:val="00F12701"/>
    <w:rsid w:val="00F12824"/>
    <w:rsid w:val="00F12A63"/>
    <w:rsid w:val="00F12B53"/>
    <w:rsid w:val="00F12BDA"/>
    <w:rsid w:val="00F12EB7"/>
    <w:rsid w:val="00F13404"/>
    <w:rsid w:val="00F137BA"/>
    <w:rsid w:val="00F13970"/>
    <w:rsid w:val="00F13EF9"/>
    <w:rsid w:val="00F141AE"/>
    <w:rsid w:val="00F14A08"/>
    <w:rsid w:val="00F14C80"/>
    <w:rsid w:val="00F14D5D"/>
    <w:rsid w:val="00F14E28"/>
    <w:rsid w:val="00F14F28"/>
    <w:rsid w:val="00F15D90"/>
    <w:rsid w:val="00F16147"/>
    <w:rsid w:val="00F165EF"/>
    <w:rsid w:val="00F16BFE"/>
    <w:rsid w:val="00F17036"/>
    <w:rsid w:val="00F172E1"/>
    <w:rsid w:val="00F17830"/>
    <w:rsid w:val="00F179D4"/>
    <w:rsid w:val="00F179EB"/>
    <w:rsid w:val="00F17A23"/>
    <w:rsid w:val="00F21101"/>
    <w:rsid w:val="00F2122C"/>
    <w:rsid w:val="00F21257"/>
    <w:rsid w:val="00F212BD"/>
    <w:rsid w:val="00F21820"/>
    <w:rsid w:val="00F21B5F"/>
    <w:rsid w:val="00F21DDD"/>
    <w:rsid w:val="00F21EBF"/>
    <w:rsid w:val="00F21F0E"/>
    <w:rsid w:val="00F22C30"/>
    <w:rsid w:val="00F2307B"/>
    <w:rsid w:val="00F23308"/>
    <w:rsid w:val="00F23468"/>
    <w:rsid w:val="00F236D2"/>
    <w:rsid w:val="00F23734"/>
    <w:rsid w:val="00F24CE5"/>
    <w:rsid w:val="00F24E8D"/>
    <w:rsid w:val="00F250D3"/>
    <w:rsid w:val="00F25282"/>
    <w:rsid w:val="00F254ED"/>
    <w:rsid w:val="00F25634"/>
    <w:rsid w:val="00F257DB"/>
    <w:rsid w:val="00F25AF8"/>
    <w:rsid w:val="00F26163"/>
    <w:rsid w:val="00F262E8"/>
    <w:rsid w:val="00F26A08"/>
    <w:rsid w:val="00F26B37"/>
    <w:rsid w:val="00F278E0"/>
    <w:rsid w:val="00F27ABC"/>
    <w:rsid w:val="00F27E4D"/>
    <w:rsid w:val="00F3043D"/>
    <w:rsid w:val="00F30698"/>
    <w:rsid w:val="00F308A4"/>
    <w:rsid w:val="00F3100E"/>
    <w:rsid w:val="00F31689"/>
    <w:rsid w:val="00F32CEF"/>
    <w:rsid w:val="00F32E8C"/>
    <w:rsid w:val="00F334F5"/>
    <w:rsid w:val="00F33D9D"/>
    <w:rsid w:val="00F34288"/>
    <w:rsid w:val="00F346ED"/>
    <w:rsid w:val="00F34B50"/>
    <w:rsid w:val="00F34B75"/>
    <w:rsid w:val="00F34C90"/>
    <w:rsid w:val="00F359F7"/>
    <w:rsid w:val="00F36746"/>
    <w:rsid w:val="00F36FDC"/>
    <w:rsid w:val="00F3705C"/>
    <w:rsid w:val="00F374A4"/>
    <w:rsid w:val="00F37530"/>
    <w:rsid w:val="00F37685"/>
    <w:rsid w:val="00F3790B"/>
    <w:rsid w:val="00F37BA7"/>
    <w:rsid w:val="00F37E47"/>
    <w:rsid w:val="00F402DD"/>
    <w:rsid w:val="00F40A79"/>
    <w:rsid w:val="00F40AC2"/>
    <w:rsid w:val="00F40C07"/>
    <w:rsid w:val="00F40EAF"/>
    <w:rsid w:val="00F40F68"/>
    <w:rsid w:val="00F41426"/>
    <w:rsid w:val="00F4206A"/>
    <w:rsid w:val="00F420DD"/>
    <w:rsid w:val="00F42201"/>
    <w:rsid w:val="00F429D7"/>
    <w:rsid w:val="00F42BC3"/>
    <w:rsid w:val="00F43347"/>
    <w:rsid w:val="00F436A9"/>
    <w:rsid w:val="00F43FF4"/>
    <w:rsid w:val="00F44404"/>
    <w:rsid w:val="00F44F8C"/>
    <w:rsid w:val="00F456F6"/>
    <w:rsid w:val="00F45A93"/>
    <w:rsid w:val="00F45C03"/>
    <w:rsid w:val="00F4664A"/>
    <w:rsid w:val="00F468BF"/>
    <w:rsid w:val="00F46B49"/>
    <w:rsid w:val="00F46E9D"/>
    <w:rsid w:val="00F474BB"/>
    <w:rsid w:val="00F47A1D"/>
    <w:rsid w:val="00F47E2B"/>
    <w:rsid w:val="00F50455"/>
    <w:rsid w:val="00F50566"/>
    <w:rsid w:val="00F5056C"/>
    <w:rsid w:val="00F50E7D"/>
    <w:rsid w:val="00F51BD2"/>
    <w:rsid w:val="00F51ED1"/>
    <w:rsid w:val="00F523E4"/>
    <w:rsid w:val="00F5246A"/>
    <w:rsid w:val="00F52E1B"/>
    <w:rsid w:val="00F52E26"/>
    <w:rsid w:val="00F53F7B"/>
    <w:rsid w:val="00F54102"/>
    <w:rsid w:val="00F5434C"/>
    <w:rsid w:val="00F543B9"/>
    <w:rsid w:val="00F54E18"/>
    <w:rsid w:val="00F558DF"/>
    <w:rsid w:val="00F56362"/>
    <w:rsid w:val="00F564B4"/>
    <w:rsid w:val="00F56DC2"/>
    <w:rsid w:val="00F56FA9"/>
    <w:rsid w:val="00F57345"/>
    <w:rsid w:val="00F57C41"/>
    <w:rsid w:val="00F57C7D"/>
    <w:rsid w:val="00F6017E"/>
    <w:rsid w:val="00F603F8"/>
    <w:rsid w:val="00F605FE"/>
    <w:rsid w:val="00F60698"/>
    <w:rsid w:val="00F60853"/>
    <w:rsid w:val="00F60954"/>
    <w:rsid w:val="00F613B5"/>
    <w:rsid w:val="00F61FA6"/>
    <w:rsid w:val="00F62129"/>
    <w:rsid w:val="00F62430"/>
    <w:rsid w:val="00F62863"/>
    <w:rsid w:val="00F62B12"/>
    <w:rsid w:val="00F62E6C"/>
    <w:rsid w:val="00F63672"/>
    <w:rsid w:val="00F63734"/>
    <w:rsid w:val="00F639AA"/>
    <w:rsid w:val="00F63EC1"/>
    <w:rsid w:val="00F6430C"/>
    <w:rsid w:val="00F6485A"/>
    <w:rsid w:val="00F6485F"/>
    <w:rsid w:val="00F64A88"/>
    <w:rsid w:val="00F6522D"/>
    <w:rsid w:val="00F65D4A"/>
    <w:rsid w:val="00F65E02"/>
    <w:rsid w:val="00F66124"/>
    <w:rsid w:val="00F66344"/>
    <w:rsid w:val="00F66A5B"/>
    <w:rsid w:val="00F66CEB"/>
    <w:rsid w:val="00F66FA7"/>
    <w:rsid w:val="00F67133"/>
    <w:rsid w:val="00F67763"/>
    <w:rsid w:val="00F67794"/>
    <w:rsid w:val="00F6780C"/>
    <w:rsid w:val="00F67BC5"/>
    <w:rsid w:val="00F67C1D"/>
    <w:rsid w:val="00F67D71"/>
    <w:rsid w:val="00F708D8"/>
    <w:rsid w:val="00F71735"/>
    <w:rsid w:val="00F719A2"/>
    <w:rsid w:val="00F722A0"/>
    <w:rsid w:val="00F722D0"/>
    <w:rsid w:val="00F7262E"/>
    <w:rsid w:val="00F72852"/>
    <w:rsid w:val="00F72F14"/>
    <w:rsid w:val="00F72FEF"/>
    <w:rsid w:val="00F7315F"/>
    <w:rsid w:val="00F73342"/>
    <w:rsid w:val="00F74028"/>
    <w:rsid w:val="00F749B7"/>
    <w:rsid w:val="00F74C61"/>
    <w:rsid w:val="00F75BBE"/>
    <w:rsid w:val="00F75CA9"/>
    <w:rsid w:val="00F75EF6"/>
    <w:rsid w:val="00F76257"/>
    <w:rsid w:val="00F76C49"/>
    <w:rsid w:val="00F76DDD"/>
    <w:rsid w:val="00F773FB"/>
    <w:rsid w:val="00F7780D"/>
    <w:rsid w:val="00F77903"/>
    <w:rsid w:val="00F77F62"/>
    <w:rsid w:val="00F80EA9"/>
    <w:rsid w:val="00F80F1E"/>
    <w:rsid w:val="00F81617"/>
    <w:rsid w:val="00F8168F"/>
    <w:rsid w:val="00F81BEA"/>
    <w:rsid w:val="00F81CEE"/>
    <w:rsid w:val="00F81EF0"/>
    <w:rsid w:val="00F8220B"/>
    <w:rsid w:val="00F82573"/>
    <w:rsid w:val="00F826FE"/>
    <w:rsid w:val="00F82C2A"/>
    <w:rsid w:val="00F837A5"/>
    <w:rsid w:val="00F838F6"/>
    <w:rsid w:val="00F83DDB"/>
    <w:rsid w:val="00F8404A"/>
    <w:rsid w:val="00F84279"/>
    <w:rsid w:val="00F84D8D"/>
    <w:rsid w:val="00F8576B"/>
    <w:rsid w:val="00F85821"/>
    <w:rsid w:val="00F858BF"/>
    <w:rsid w:val="00F859E4"/>
    <w:rsid w:val="00F85CE7"/>
    <w:rsid w:val="00F86073"/>
    <w:rsid w:val="00F86593"/>
    <w:rsid w:val="00F8730C"/>
    <w:rsid w:val="00F87733"/>
    <w:rsid w:val="00F877B3"/>
    <w:rsid w:val="00F87862"/>
    <w:rsid w:val="00F87B7D"/>
    <w:rsid w:val="00F87C5E"/>
    <w:rsid w:val="00F87EE6"/>
    <w:rsid w:val="00F91367"/>
    <w:rsid w:val="00F915CF"/>
    <w:rsid w:val="00F9192E"/>
    <w:rsid w:val="00F929AE"/>
    <w:rsid w:val="00F92A3E"/>
    <w:rsid w:val="00F92B20"/>
    <w:rsid w:val="00F92F32"/>
    <w:rsid w:val="00F930A6"/>
    <w:rsid w:val="00F94B95"/>
    <w:rsid w:val="00F94D60"/>
    <w:rsid w:val="00F94DFF"/>
    <w:rsid w:val="00F94FA4"/>
    <w:rsid w:val="00F950AC"/>
    <w:rsid w:val="00F95430"/>
    <w:rsid w:val="00F95640"/>
    <w:rsid w:val="00F957DD"/>
    <w:rsid w:val="00F95FC6"/>
    <w:rsid w:val="00F960C0"/>
    <w:rsid w:val="00F9657D"/>
    <w:rsid w:val="00F965F1"/>
    <w:rsid w:val="00F96D05"/>
    <w:rsid w:val="00F96FC1"/>
    <w:rsid w:val="00F9768B"/>
    <w:rsid w:val="00F97724"/>
    <w:rsid w:val="00F97C49"/>
    <w:rsid w:val="00F97C53"/>
    <w:rsid w:val="00F97E12"/>
    <w:rsid w:val="00FA0614"/>
    <w:rsid w:val="00FA08BE"/>
    <w:rsid w:val="00FA0AFD"/>
    <w:rsid w:val="00FA0B8A"/>
    <w:rsid w:val="00FA0D82"/>
    <w:rsid w:val="00FA0E55"/>
    <w:rsid w:val="00FA1C9F"/>
    <w:rsid w:val="00FA21D9"/>
    <w:rsid w:val="00FA25B8"/>
    <w:rsid w:val="00FA25C3"/>
    <w:rsid w:val="00FA3247"/>
    <w:rsid w:val="00FA32CE"/>
    <w:rsid w:val="00FA33C3"/>
    <w:rsid w:val="00FA3908"/>
    <w:rsid w:val="00FA3B67"/>
    <w:rsid w:val="00FA47D9"/>
    <w:rsid w:val="00FA4840"/>
    <w:rsid w:val="00FA5023"/>
    <w:rsid w:val="00FA502C"/>
    <w:rsid w:val="00FA5128"/>
    <w:rsid w:val="00FA53D3"/>
    <w:rsid w:val="00FA54BE"/>
    <w:rsid w:val="00FA56F5"/>
    <w:rsid w:val="00FA592E"/>
    <w:rsid w:val="00FA5A73"/>
    <w:rsid w:val="00FA5D23"/>
    <w:rsid w:val="00FA5D26"/>
    <w:rsid w:val="00FA5F56"/>
    <w:rsid w:val="00FA622F"/>
    <w:rsid w:val="00FA694A"/>
    <w:rsid w:val="00FA6B76"/>
    <w:rsid w:val="00FA6BC4"/>
    <w:rsid w:val="00FA6FE0"/>
    <w:rsid w:val="00FA7046"/>
    <w:rsid w:val="00FA70A6"/>
    <w:rsid w:val="00FA7DC4"/>
    <w:rsid w:val="00FA7E28"/>
    <w:rsid w:val="00FB0663"/>
    <w:rsid w:val="00FB0831"/>
    <w:rsid w:val="00FB0A03"/>
    <w:rsid w:val="00FB0F3B"/>
    <w:rsid w:val="00FB11E7"/>
    <w:rsid w:val="00FB154D"/>
    <w:rsid w:val="00FB1E8E"/>
    <w:rsid w:val="00FB2428"/>
    <w:rsid w:val="00FB2848"/>
    <w:rsid w:val="00FB2885"/>
    <w:rsid w:val="00FB289F"/>
    <w:rsid w:val="00FB28F2"/>
    <w:rsid w:val="00FB2DA1"/>
    <w:rsid w:val="00FB3B5C"/>
    <w:rsid w:val="00FB3F02"/>
    <w:rsid w:val="00FB415F"/>
    <w:rsid w:val="00FB4936"/>
    <w:rsid w:val="00FB4A8B"/>
    <w:rsid w:val="00FB4F4B"/>
    <w:rsid w:val="00FB4FEC"/>
    <w:rsid w:val="00FB5881"/>
    <w:rsid w:val="00FB5DFF"/>
    <w:rsid w:val="00FB6044"/>
    <w:rsid w:val="00FB66AF"/>
    <w:rsid w:val="00FB6BD8"/>
    <w:rsid w:val="00FB6DBE"/>
    <w:rsid w:val="00FB7A81"/>
    <w:rsid w:val="00FB7F97"/>
    <w:rsid w:val="00FC1157"/>
    <w:rsid w:val="00FC130D"/>
    <w:rsid w:val="00FC1A7C"/>
    <w:rsid w:val="00FC1E3B"/>
    <w:rsid w:val="00FC20A2"/>
    <w:rsid w:val="00FC2143"/>
    <w:rsid w:val="00FC22E8"/>
    <w:rsid w:val="00FC29E5"/>
    <w:rsid w:val="00FC2F07"/>
    <w:rsid w:val="00FC303A"/>
    <w:rsid w:val="00FC3108"/>
    <w:rsid w:val="00FC34DE"/>
    <w:rsid w:val="00FC34F7"/>
    <w:rsid w:val="00FC3AD2"/>
    <w:rsid w:val="00FC3E92"/>
    <w:rsid w:val="00FC3E9D"/>
    <w:rsid w:val="00FC3EB9"/>
    <w:rsid w:val="00FC466D"/>
    <w:rsid w:val="00FC53BE"/>
    <w:rsid w:val="00FC5603"/>
    <w:rsid w:val="00FC6501"/>
    <w:rsid w:val="00FC6709"/>
    <w:rsid w:val="00FC6A44"/>
    <w:rsid w:val="00FC6D28"/>
    <w:rsid w:val="00FC76B9"/>
    <w:rsid w:val="00FC78A5"/>
    <w:rsid w:val="00FC7B62"/>
    <w:rsid w:val="00FC7BDB"/>
    <w:rsid w:val="00FD0B2F"/>
    <w:rsid w:val="00FD1609"/>
    <w:rsid w:val="00FD17F9"/>
    <w:rsid w:val="00FD1CDD"/>
    <w:rsid w:val="00FD1F41"/>
    <w:rsid w:val="00FD2856"/>
    <w:rsid w:val="00FD2ED1"/>
    <w:rsid w:val="00FD33FE"/>
    <w:rsid w:val="00FD35EF"/>
    <w:rsid w:val="00FD38C9"/>
    <w:rsid w:val="00FD3A76"/>
    <w:rsid w:val="00FD41C9"/>
    <w:rsid w:val="00FD4414"/>
    <w:rsid w:val="00FD4645"/>
    <w:rsid w:val="00FD475B"/>
    <w:rsid w:val="00FD51E7"/>
    <w:rsid w:val="00FD58F6"/>
    <w:rsid w:val="00FD5FB2"/>
    <w:rsid w:val="00FD6333"/>
    <w:rsid w:val="00FD68A4"/>
    <w:rsid w:val="00FD68FF"/>
    <w:rsid w:val="00FD6B1F"/>
    <w:rsid w:val="00FD6E9D"/>
    <w:rsid w:val="00FD708D"/>
    <w:rsid w:val="00FD74B2"/>
    <w:rsid w:val="00FD7F97"/>
    <w:rsid w:val="00FE016B"/>
    <w:rsid w:val="00FE0647"/>
    <w:rsid w:val="00FE110E"/>
    <w:rsid w:val="00FE1179"/>
    <w:rsid w:val="00FE11ED"/>
    <w:rsid w:val="00FE128F"/>
    <w:rsid w:val="00FE17BF"/>
    <w:rsid w:val="00FE17F8"/>
    <w:rsid w:val="00FE1AE1"/>
    <w:rsid w:val="00FE1D73"/>
    <w:rsid w:val="00FE2499"/>
    <w:rsid w:val="00FE2A78"/>
    <w:rsid w:val="00FE2DCE"/>
    <w:rsid w:val="00FE3062"/>
    <w:rsid w:val="00FE3506"/>
    <w:rsid w:val="00FE396F"/>
    <w:rsid w:val="00FE39D0"/>
    <w:rsid w:val="00FE3C9F"/>
    <w:rsid w:val="00FE4CDC"/>
    <w:rsid w:val="00FE4E08"/>
    <w:rsid w:val="00FE4FFF"/>
    <w:rsid w:val="00FE51FA"/>
    <w:rsid w:val="00FE54F7"/>
    <w:rsid w:val="00FE5566"/>
    <w:rsid w:val="00FE561A"/>
    <w:rsid w:val="00FE56D4"/>
    <w:rsid w:val="00FE58D2"/>
    <w:rsid w:val="00FE5BF3"/>
    <w:rsid w:val="00FE607C"/>
    <w:rsid w:val="00FE625A"/>
    <w:rsid w:val="00FE6356"/>
    <w:rsid w:val="00FE64C0"/>
    <w:rsid w:val="00FE6A85"/>
    <w:rsid w:val="00FE6E4F"/>
    <w:rsid w:val="00FE780B"/>
    <w:rsid w:val="00FE78B6"/>
    <w:rsid w:val="00FE7B6C"/>
    <w:rsid w:val="00FF013F"/>
    <w:rsid w:val="00FF0404"/>
    <w:rsid w:val="00FF0F0A"/>
    <w:rsid w:val="00FF106D"/>
    <w:rsid w:val="00FF17C3"/>
    <w:rsid w:val="00FF1965"/>
    <w:rsid w:val="00FF27BF"/>
    <w:rsid w:val="00FF284B"/>
    <w:rsid w:val="00FF2935"/>
    <w:rsid w:val="00FF2B7D"/>
    <w:rsid w:val="00FF3002"/>
    <w:rsid w:val="00FF3DA5"/>
    <w:rsid w:val="00FF3E84"/>
    <w:rsid w:val="00FF3FE1"/>
    <w:rsid w:val="00FF468E"/>
    <w:rsid w:val="00FF4856"/>
    <w:rsid w:val="00FF4B7E"/>
    <w:rsid w:val="00FF4E1B"/>
    <w:rsid w:val="00FF5233"/>
    <w:rsid w:val="00FF54AB"/>
    <w:rsid w:val="00FF59AE"/>
    <w:rsid w:val="00FF5C57"/>
    <w:rsid w:val="00FF5D80"/>
    <w:rsid w:val="00FF6820"/>
    <w:rsid w:val="00FF68EB"/>
    <w:rsid w:val="00FF6A59"/>
    <w:rsid w:val="00FF719A"/>
    <w:rsid w:val="00FF7451"/>
    <w:rsid w:val="00FF746A"/>
    <w:rsid w:val="00FF74A1"/>
    <w:rsid w:val="00FF75C9"/>
    <w:rsid w:val="00FF77A1"/>
    <w:rsid w:val="00FF7938"/>
    <w:rsid w:val="00FF7C11"/>
    <w:rsid w:val="00FF7C36"/>
    <w:rsid w:val="00FF7C61"/>
    <w:rsid w:val="00FF7C6A"/>
    <w:rsid w:val="00FF7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E167C"/>
  <w14:defaultImageDpi w14:val="300"/>
  <w15:docId w15:val="{EAD61679-7185-2C49-B4F3-B558CEF8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imes New Roman" w:hAnsi="Helvetica" w:cs="Helvetic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BD7"/>
    <w:pPr>
      <w:spacing w:after="240" w:line="480" w:lineRule="auto"/>
      <w:jc w:val="both"/>
    </w:pPr>
    <w:rPr>
      <w:rFonts w:ascii="Times New Roman" w:hAnsi="Times New Roman"/>
    </w:rPr>
  </w:style>
  <w:style w:type="paragraph" w:styleId="Heading1">
    <w:name w:val="heading 1"/>
    <w:basedOn w:val="Normal"/>
    <w:next w:val="Normal"/>
    <w:link w:val="Heading1Char"/>
    <w:uiPriority w:val="9"/>
    <w:qFormat/>
    <w:rsid w:val="00EA1802"/>
    <w:pPr>
      <w:keepNext/>
      <w:keepLines/>
      <w:spacing w:before="240"/>
      <w:outlineLvl w:val="0"/>
    </w:pPr>
    <w:rPr>
      <w:rFonts w:eastAsiaTheme="majorEastAsia" w:cstheme="majorBidi"/>
      <w:b/>
      <w:bCs/>
      <w:color w:val="000000" w:themeColor="text1"/>
      <w:sz w:val="28"/>
      <w:szCs w:val="32"/>
    </w:rPr>
  </w:style>
  <w:style w:type="paragraph" w:styleId="Heading2">
    <w:name w:val="heading 2"/>
    <w:basedOn w:val="Normal"/>
    <w:next w:val="Normal"/>
    <w:link w:val="Heading2Char"/>
    <w:uiPriority w:val="9"/>
    <w:unhideWhenUsed/>
    <w:qFormat/>
    <w:rsid w:val="00186777"/>
    <w:pPr>
      <w:keepNext/>
      <w:keepLines/>
      <w:numPr>
        <w:ilvl w:val="1"/>
        <w:numId w:val="4"/>
      </w:numPr>
      <w:spacing w:before="200" w:after="0"/>
      <w:ind w:left="284"/>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EA1802"/>
    <w:pPr>
      <w:keepNext/>
      <w:keepLines/>
      <w:numPr>
        <w:ilvl w:val="2"/>
        <w:numId w:val="4"/>
      </w:numPr>
      <w:spacing w:before="480"/>
      <w:ind w:left="902"/>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A1802"/>
    <w:pPr>
      <w:keepNext/>
      <w:keepLines/>
      <w:numPr>
        <w:ilvl w:val="3"/>
        <w:numId w:val="4"/>
      </w:numPr>
      <w:spacing w:before="200" w:after="120"/>
      <w:ind w:left="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3627BC"/>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27BC"/>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27B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27BC"/>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3627B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uiPriority w:val="39"/>
    <w:unhideWhenUsed/>
    <w:rsid w:val="00936B63"/>
    <w:pPr>
      <w:spacing w:line="276" w:lineRule="auto"/>
    </w:pPr>
    <w:rPr>
      <w:color w:val="365F91" w:themeColor="accent1" w:themeShade="BF"/>
      <w:sz w:val="28"/>
      <w:szCs w:val="28"/>
    </w:rPr>
  </w:style>
  <w:style w:type="paragraph" w:styleId="TOC1">
    <w:name w:val="toc 1"/>
    <w:autoRedefine/>
    <w:uiPriority w:val="39"/>
    <w:unhideWhenUsed/>
    <w:rsid w:val="00936B63"/>
    <w:pPr>
      <w:spacing w:before="120"/>
    </w:pPr>
    <w:rPr>
      <w:b/>
    </w:rPr>
  </w:style>
  <w:style w:type="paragraph" w:styleId="TOC2">
    <w:name w:val="toc 2"/>
    <w:autoRedefine/>
    <w:uiPriority w:val="39"/>
    <w:semiHidden/>
    <w:unhideWhenUsed/>
    <w:rsid w:val="00936B63"/>
    <w:pPr>
      <w:ind w:left="240"/>
    </w:pPr>
    <w:rPr>
      <w:b/>
      <w:sz w:val="22"/>
      <w:szCs w:val="22"/>
    </w:rPr>
  </w:style>
  <w:style w:type="paragraph" w:styleId="TOC3">
    <w:name w:val="toc 3"/>
    <w:autoRedefine/>
    <w:uiPriority w:val="39"/>
    <w:semiHidden/>
    <w:unhideWhenUsed/>
    <w:rsid w:val="00936B63"/>
    <w:pPr>
      <w:ind w:left="480"/>
    </w:pPr>
    <w:rPr>
      <w:sz w:val="22"/>
      <w:szCs w:val="22"/>
    </w:rPr>
  </w:style>
  <w:style w:type="paragraph" w:styleId="TOC4">
    <w:name w:val="toc 4"/>
    <w:autoRedefine/>
    <w:uiPriority w:val="39"/>
    <w:semiHidden/>
    <w:unhideWhenUsed/>
    <w:rsid w:val="00936B63"/>
    <w:pPr>
      <w:ind w:left="720"/>
    </w:pPr>
    <w:rPr>
      <w:sz w:val="20"/>
      <w:szCs w:val="20"/>
    </w:rPr>
  </w:style>
  <w:style w:type="paragraph" w:styleId="TOC5">
    <w:name w:val="toc 5"/>
    <w:autoRedefine/>
    <w:uiPriority w:val="39"/>
    <w:semiHidden/>
    <w:unhideWhenUsed/>
    <w:rsid w:val="00936B63"/>
    <w:pPr>
      <w:ind w:left="960"/>
    </w:pPr>
    <w:rPr>
      <w:sz w:val="20"/>
      <w:szCs w:val="20"/>
    </w:rPr>
  </w:style>
  <w:style w:type="paragraph" w:styleId="TOC6">
    <w:name w:val="toc 6"/>
    <w:autoRedefine/>
    <w:uiPriority w:val="39"/>
    <w:semiHidden/>
    <w:unhideWhenUsed/>
    <w:rsid w:val="00936B63"/>
    <w:pPr>
      <w:ind w:left="1200"/>
    </w:pPr>
    <w:rPr>
      <w:sz w:val="20"/>
      <w:szCs w:val="20"/>
    </w:rPr>
  </w:style>
  <w:style w:type="paragraph" w:styleId="TOC7">
    <w:name w:val="toc 7"/>
    <w:autoRedefine/>
    <w:uiPriority w:val="39"/>
    <w:semiHidden/>
    <w:unhideWhenUsed/>
    <w:rsid w:val="00936B63"/>
    <w:pPr>
      <w:ind w:left="1440"/>
    </w:pPr>
    <w:rPr>
      <w:sz w:val="20"/>
      <w:szCs w:val="20"/>
    </w:rPr>
  </w:style>
  <w:style w:type="paragraph" w:styleId="TOC8">
    <w:name w:val="toc 8"/>
    <w:autoRedefine/>
    <w:uiPriority w:val="39"/>
    <w:semiHidden/>
    <w:unhideWhenUsed/>
    <w:rsid w:val="00936B63"/>
    <w:pPr>
      <w:ind w:left="1680"/>
    </w:pPr>
    <w:rPr>
      <w:sz w:val="20"/>
      <w:szCs w:val="20"/>
    </w:rPr>
  </w:style>
  <w:style w:type="paragraph" w:styleId="TOC9">
    <w:name w:val="toc 9"/>
    <w:autoRedefine/>
    <w:uiPriority w:val="39"/>
    <w:semiHidden/>
    <w:unhideWhenUsed/>
    <w:rsid w:val="00936B63"/>
    <w:pPr>
      <w:ind w:left="1920"/>
    </w:pPr>
    <w:rPr>
      <w:sz w:val="20"/>
      <w:szCs w:val="20"/>
    </w:rPr>
  </w:style>
  <w:style w:type="paragraph" w:customStyle="1" w:styleId="SectionHeading">
    <w:name w:val="Section Heading"/>
    <w:qFormat/>
    <w:rsid w:val="00F9192E"/>
    <w:pPr>
      <w:keepNext/>
      <w:keepLines/>
      <w:spacing w:before="160" w:after="100" w:line="480" w:lineRule="auto"/>
      <w:outlineLvl w:val="0"/>
    </w:pPr>
    <w:rPr>
      <w:rFonts w:ascii="Arial" w:hAnsi="Arial"/>
      <w:b/>
      <w:bCs/>
      <w:color w:val="000000"/>
    </w:rPr>
  </w:style>
  <w:style w:type="paragraph" w:customStyle="1" w:styleId="SectionHeadingList">
    <w:name w:val="Section Heading List"/>
    <w:basedOn w:val="SectionHeading"/>
    <w:qFormat/>
  </w:style>
  <w:style w:type="paragraph" w:customStyle="1" w:styleId="SectionHeadingCaption">
    <w:name w:val="Section Heading Caption"/>
    <w:basedOn w:val="SectionHeading"/>
    <w:next w:val="SectionHeading"/>
    <w:qFormat/>
  </w:style>
  <w:style w:type="paragraph" w:customStyle="1" w:styleId="SubsectionHeading">
    <w:name w:val="Subsection Heading"/>
    <w:link w:val="SubsectionHeadingChar"/>
    <w:qFormat/>
    <w:rsid w:val="00F37BA7"/>
    <w:pPr>
      <w:keepNext/>
      <w:keepLines/>
      <w:numPr>
        <w:ilvl w:val="1"/>
      </w:numPr>
      <w:spacing w:before="160" w:after="100" w:line="420" w:lineRule="auto"/>
      <w:outlineLvl w:val="1"/>
    </w:pPr>
    <w:rPr>
      <w:rFonts w:ascii="Arial" w:hAnsi="Arial"/>
      <w:b/>
      <w:bCs/>
      <w:color w:val="000000"/>
      <w:sz w:val="22"/>
    </w:rPr>
  </w:style>
  <w:style w:type="paragraph" w:customStyle="1" w:styleId="SubsectionHeadingList">
    <w:name w:val="Subsection Heading List"/>
    <w:basedOn w:val="SubsectionHeading"/>
    <w:qFormat/>
  </w:style>
  <w:style w:type="paragraph" w:customStyle="1" w:styleId="SubsectionHeadingCaption">
    <w:name w:val="Subsection Heading Caption"/>
    <w:basedOn w:val="SubsectionHeading"/>
    <w:next w:val="SubsectionHeading"/>
    <w:qFormat/>
  </w:style>
  <w:style w:type="paragraph" w:customStyle="1" w:styleId="SubsubsectionHeading">
    <w:name w:val="Subsubsection Heading"/>
    <w:qFormat/>
    <w:pPr>
      <w:numPr>
        <w:ilvl w:val="1"/>
      </w:numPr>
      <w:spacing w:before="160" w:after="100" w:line="360" w:lineRule="auto"/>
    </w:pPr>
    <w:rPr>
      <w:rFonts w:ascii="Charter-Roman" w:hAnsi="Charter-Roman"/>
      <w:b/>
      <w:bCs/>
      <w:color w:val="000000"/>
    </w:rPr>
  </w:style>
  <w:style w:type="paragraph" w:customStyle="1" w:styleId="SubsubsectionHeadingList">
    <w:name w:val="Subsubsection Heading List"/>
    <w:basedOn w:val="SubsubsectionHeading"/>
    <w:qFormat/>
  </w:style>
  <w:style w:type="paragraph" w:customStyle="1" w:styleId="SubsubsectionHeadingCaption">
    <w:name w:val="Subsubsection Heading Caption"/>
    <w:basedOn w:val="SubsubsectionHeading"/>
    <w:next w:val="SubsubsectionHeading"/>
    <w:qFormat/>
  </w:style>
  <w:style w:type="paragraph" w:customStyle="1" w:styleId="BodyText1">
    <w:name w:val="Body Text1"/>
    <w:qFormat/>
    <w:pPr>
      <w:numPr>
        <w:ilvl w:val="1"/>
      </w:numPr>
      <w:spacing w:before="200" w:after="200" w:line="480" w:lineRule="auto"/>
    </w:pPr>
    <w:rPr>
      <w:rFonts w:ascii="Charter-Roman" w:hAnsi="Charter-Roman"/>
      <w:color w:val="000000"/>
    </w:rPr>
  </w:style>
  <w:style w:type="paragraph" w:customStyle="1" w:styleId="BodyTextList">
    <w:name w:val="Body Text List"/>
    <w:basedOn w:val="BodyText1"/>
    <w:qFormat/>
  </w:style>
  <w:style w:type="paragraph" w:customStyle="1" w:styleId="BodyTextCaption">
    <w:name w:val="Body Text Caption"/>
    <w:basedOn w:val="BodyText1"/>
    <w:next w:val="BodyText1"/>
    <w:qFormat/>
  </w:style>
  <w:style w:type="paragraph" w:customStyle="1" w:styleId="ManuscriptTitle">
    <w:name w:val="Manuscript Title"/>
    <w:qFormat/>
    <w:rsid w:val="00DA2552"/>
    <w:pPr>
      <w:numPr>
        <w:ilvl w:val="1"/>
      </w:numPr>
      <w:spacing w:after="200" w:line="360" w:lineRule="auto"/>
    </w:pPr>
    <w:rPr>
      <w:rFonts w:ascii="Arial" w:hAnsi="Arial"/>
      <w:b/>
      <w:bCs/>
      <w:color w:val="000000"/>
      <w:sz w:val="32"/>
    </w:rPr>
  </w:style>
  <w:style w:type="paragraph" w:customStyle="1" w:styleId="ManuscriptTitleList">
    <w:name w:val="Manuscript Title List"/>
    <w:basedOn w:val="ManuscriptTitle"/>
    <w:qFormat/>
  </w:style>
  <w:style w:type="paragraph" w:customStyle="1" w:styleId="ManuscriptTitleCaption">
    <w:name w:val="Manuscript Title Caption"/>
    <w:basedOn w:val="ManuscriptTitle"/>
    <w:next w:val="ManuscriptTitle"/>
    <w:qFormat/>
  </w:style>
  <w:style w:type="paragraph" w:styleId="BalloonText">
    <w:name w:val="Balloon Text"/>
    <w:basedOn w:val="Normal"/>
    <w:link w:val="BalloonTextChar"/>
    <w:uiPriority w:val="99"/>
    <w:semiHidden/>
    <w:unhideWhenUsed/>
    <w:rsid w:val="003173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7347"/>
    <w:rPr>
      <w:rFonts w:ascii="Lucida Grande" w:hAnsi="Lucida Grande" w:cs="Lucida Grande"/>
      <w:sz w:val="18"/>
      <w:szCs w:val="18"/>
    </w:rPr>
  </w:style>
  <w:style w:type="character" w:customStyle="1" w:styleId="Heading3Char">
    <w:name w:val="Heading 3 Char"/>
    <w:basedOn w:val="DefaultParagraphFont"/>
    <w:link w:val="Heading3"/>
    <w:uiPriority w:val="9"/>
    <w:rsid w:val="00EA1802"/>
    <w:rPr>
      <w:rFonts w:ascii="Arial" w:eastAsiaTheme="majorEastAsia" w:hAnsi="Arial" w:cstheme="majorBidi"/>
      <w:b/>
      <w:bCs/>
      <w:color w:val="000000" w:themeColor="text1"/>
    </w:rPr>
  </w:style>
  <w:style w:type="character" w:customStyle="1" w:styleId="Heading2Char">
    <w:name w:val="Heading 2 Char"/>
    <w:basedOn w:val="DefaultParagraphFont"/>
    <w:link w:val="Heading2"/>
    <w:uiPriority w:val="9"/>
    <w:rsid w:val="00186777"/>
    <w:rPr>
      <w:rFonts w:ascii="Arial" w:eastAsiaTheme="majorEastAsia" w:hAnsi="Arial" w:cstheme="majorBidi"/>
      <w:b/>
      <w:bCs/>
      <w:color w:val="000000" w:themeColor="text1"/>
      <w:sz w:val="26"/>
      <w:szCs w:val="26"/>
    </w:rPr>
  </w:style>
  <w:style w:type="character" w:customStyle="1" w:styleId="Heading4Char">
    <w:name w:val="Heading 4 Char"/>
    <w:basedOn w:val="DefaultParagraphFont"/>
    <w:link w:val="Heading4"/>
    <w:uiPriority w:val="9"/>
    <w:rsid w:val="00EA1802"/>
    <w:rPr>
      <w:rFonts w:ascii="Arial" w:eastAsiaTheme="majorEastAsia" w:hAnsi="Arial" w:cstheme="majorBidi"/>
      <w:b/>
      <w:bCs/>
      <w:iCs/>
      <w:color w:val="000000" w:themeColor="text1"/>
    </w:rPr>
  </w:style>
  <w:style w:type="character" w:customStyle="1" w:styleId="Heading5Char">
    <w:name w:val="Heading 5 Char"/>
    <w:basedOn w:val="DefaultParagraphFont"/>
    <w:link w:val="Heading5"/>
    <w:uiPriority w:val="9"/>
    <w:semiHidden/>
    <w:rsid w:val="003627BC"/>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3627BC"/>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3627B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3627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27B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8C575F"/>
    <w:pPr>
      <w:spacing w:before="100" w:beforeAutospacing="1" w:after="100" w:afterAutospacing="1" w:line="240" w:lineRule="auto"/>
    </w:pPr>
    <w:rPr>
      <w:rFonts w:ascii="Times" w:hAnsi="Times" w:cs="Times New Roman"/>
      <w:szCs w:val="20"/>
      <w:lang w:val="en-GB"/>
    </w:r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Cs w:val="20"/>
    </w:rPr>
  </w:style>
  <w:style w:type="character" w:customStyle="1" w:styleId="CommentTextChar">
    <w:name w:val="Comment Text Char"/>
    <w:basedOn w:val="DefaultParagraphFont"/>
    <w:link w:val="CommentText"/>
    <w:uiPriority w:val="99"/>
    <w:rsid w:val="004441C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rFonts w:ascii="Arial" w:hAnsi="Arial"/>
      <w:b/>
      <w:bCs/>
      <w:sz w:val="20"/>
      <w:szCs w:val="20"/>
    </w:rPr>
  </w:style>
  <w:style w:type="paragraph" w:styleId="Revision">
    <w:name w:val="Revision"/>
    <w:hidden/>
    <w:uiPriority w:val="99"/>
    <w:semiHidden/>
    <w:rsid w:val="00990482"/>
    <w:rPr>
      <w:rFonts w:ascii="Arial" w:hAnsi="Arial"/>
    </w:rPr>
  </w:style>
  <w:style w:type="character" w:styleId="Hyperlink">
    <w:name w:val="Hyperlink"/>
    <w:basedOn w:val="DefaultParagraphFont"/>
    <w:uiPriority w:val="99"/>
    <w:unhideWhenUsed/>
    <w:rsid w:val="00106B1C"/>
    <w:rPr>
      <w:color w:val="0000FF" w:themeColor="hyperlink"/>
      <w:u w:val="single"/>
    </w:rPr>
  </w:style>
  <w:style w:type="character" w:customStyle="1" w:styleId="UnresolvedMention1">
    <w:name w:val="Unresolved Mention1"/>
    <w:basedOn w:val="DefaultParagraphFont"/>
    <w:uiPriority w:val="99"/>
    <w:semiHidden/>
    <w:unhideWhenUsed/>
    <w:rsid w:val="00106B1C"/>
    <w:rPr>
      <w:color w:val="605E5C"/>
      <w:shd w:val="clear" w:color="auto" w:fill="E1DFDD"/>
    </w:rPr>
  </w:style>
  <w:style w:type="paragraph" w:styleId="ListParagraph">
    <w:name w:val="List Paragraph"/>
    <w:basedOn w:val="Normal"/>
    <w:uiPriority w:val="34"/>
    <w:qFormat/>
    <w:rsid w:val="005C5374"/>
    <w:pPr>
      <w:ind w:left="720"/>
      <w:contextualSpacing/>
    </w:pPr>
  </w:style>
  <w:style w:type="character" w:customStyle="1" w:styleId="UnresolvedMention2">
    <w:name w:val="Unresolved Mention2"/>
    <w:basedOn w:val="DefaultParagraphFont"/>
    <w:uiPriority w:val="99"/>
    <w:semiHidden/>
    <w:unhideWhenUsed/>
    <w:rsid w:val="000C5EBF"/>
    <w:rPr>
      <w:color w:val="605E5C"/>
      <w:shd w:val="clear" w:color="auto" w:fill="E1DFDD"/>
    </w:rPr>
  </w:style>
  <w:style w:type="character" w:styleId="FollowedHyperlink">
    <w:name w:val="FollowedHyperlink"/>
    <w:basedOn w:val="DefaultParagraphFont"/>
    <w:uiPriority w:val="99"/>
    <w:semiHidden/>
    <w:unhideWhenUsed/>
    <w:rsid w:val="0072454C"/>
    <w:rPr>
      <w:color w:val="800080" w:themeColor="followedHyperlink"/>
      <w:u w:val="single"/>
    </w:rPr>
  </w:style>
  <w:style w:type="character" w:styleId="LineNumber">
    <w:name w:val="line number"/>
    <w:basedOn w:val="DefaultParagraphFont"/>
    <w:uiPriority w:val="99"/>
    <w:semiHidden/>
    <w:unhideWhenUsed/>
    <w:rsid w:val="00641370"/>
  </w:style>
  <w:style w:type="paragraph" w:styleId="Header">
    <w:name w:val="header"/>
    <w:basedOn w:val="Normal"/>
    <w:link w:val="HeaderChar"/>
    <w:uiPriority w:val="99"/>
    <w:unhideWhenUsed/>
    <w:rsid w:val="00C305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0512"/>
    <w:rPr>
      <w:rFonts w:ascii="Arial" w:hAnsi="Arial"/>
    </w:rPr>
  </w:style>
  <w:style w:type="paragraph" w:styleId="Footer">
    <w:name w:val="footer"/>
    <w:basedOn w:val="Normal"/>
    <w:link w:val="FooterChar"/>
    <w:uiPriority w:val="99"/>
    <w:unhideWhenUsed/>
    <w:rsid w:val="00C305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0512"/>
    <w:rPr>
      <w:rFonts w:ascii="Arial" w:hAnsi="Arial"/>
    </w:rPr>
  </w:style>
  <w:style w:type="character" w:customStyle="1" w:styleId="UnresolvedMention3">
    <w:name w:val="Unresolved Mention3"/>
    <w:basedOn w:val="DefaultParagraphFont"/>
    <w:uiPriority w:val="99"/>
    <w:semiHidden/>
    <w:unhideWhenUsed/>
    <w:rsid w:val="00055B2F"/>
    <w:rPr>
      <w:color w:val="605E5C"/>
      <w:shd w:val="clear" w:color="auto" w:fill="E1DFDD"/>
    </w:rPr>
  </w:style>
  <w:style w:type="table" w:styleId="TableGrid">
    <w:name w:val="Table Grid"/>
    <w:basedOn w:val="TableNormal"/>
    <w:uiPriority w:val="59"/>
    <w:rsid w:val="00EA18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1802"/>
    <w:rPr>
      <w:rFonts w:ascii="Arial" w:eastAsiaTheme="majorEastAsia" w:hAnsi="Arial" w:cstheme="majorBidi"/>
      <w:b/>
      <w:bCs/>
      <w:color w:val="000000" w:themeColor="text1"/>
      <w:sz w:val="28"/>
      <w:szCs w:val="32"/>
    </w:rPr>
  </w:style>
  <w:style w:type="paragraph" w:styleId="NoSpacing">
    <w:name w:val="No Spacing"/>
    <w:uiPriority w:val="1"/>
    <w:qFormat/>
    <w:rsid w:val="00860DAB"/>
    <w:pPr>
      <w:spacing w:after="60" w:line="288" w:lineRule="auto"/>
      <w:jc w:val="both"/>
    </w:pPr>
    <w:rPr>
      <w:rFonts w:ascii="Times New Roman" w:hAnsi="Times New Roman"/>
    </w:rPr>
  </w:style>
  <w:style w:type="character" w:customStyle="1" w:styleId="UnresolvedMention4">
    <w:name w:val="Unresolved Mention4"/>
    <w:basedOn w:val="DefaultParagraphFont"/>
    <w:uiPriority w:val="99"/>
    <w:semiHidden/>
    <w:unhideWhenUsed/>
    <w:rsid w:val="004904A0"/>
    <w:rPr>
      <w:color w:val="605E5C"/>
      <w:shd w:val="clear" w:color="auto" w:fill="E1DFDD"/>
    </w:rPr>
  </w:style>
  <w:style w:type="character" w:styleId="UnresolvedMention">
    <w:name w:val="Unresolved Mention"/>
    <w:basedOn w:val="DefaultParagraphFont"/>
    <w:uiPriority w:val="99"/>
    <w:semiHidden/>
    <w:unhideWhenUsed/>
    <w:rsid w:val="0079259F"/>
    <w:rPr>
      <w:color w:val="605E5C"/>
      <w:shd w:val="clear" w:color="auto" w:fill="E1DFDD"/>
    </w:rPr>
  </w:style>
  <w:style w:type="paragraph" w:customStyle="1" w:styleId="EndNoteBibliographyTitle">
    <w:name w:val="EndNote Bibliography Title"/>
    <w:basedOn w:val="Normal"/>
    <w:link w:val="EndNoteBibliographyTitleChar"/>
    <w:rsid w:val="00A4638F"/>
    <w:pPr>
      <w:spacing w:after="0"/>
      <w:jc w:val="center"/>
    </w:pPr>
    <w:rPr>
      <w:rFonts w:cs="Times New Roman"/>
    </w:rPr>
  </w:style>
  <w:style w:type="character" w:customStyle="1" w:styleId="EndNoteBibliographyTitleChar">
    <w:name w:val="EndNote Bibliography Title Char"/>
    <w:basedOn w:val="Heading1Char"/>
    <w:link w:val="EndNoteBibliographyTitle"/>
    <w:rsid w:val="00A4638F"/>
    <w:rPr>
      <w:rFonts w:ascii="Times New Roman" w:eastAsiaTheme="majorEastAsia" w:hAnsi="Times New Roman" w:cs="Times New Roman"/>
      <w:b w:val="0"/>
      <w:bCs w:val="0"/>
      <w:color w:val="000000" w:themeColor="text1"/>
      <w:sz w:val="28"/>
      <w:szCs w:val="32"/>
    </w:rPr>
  </w:style>
  <w:style w:type="paragraph" w:customStyle="1" w:styleId="EndNoteBibliography">
    <w:name w:val="EndNote Bibliography"/>
    <w:basedOn w:val="Normal"/>
    <w:link w:val="EndNoteBibliographyChar"/>
    <w:rsid w:val="00A4638F"/>
    <w:pPr>
      <w:spacing w:line="240" w:lineRule="auto"/>
    </w:pPr>
    <w:rPr>
      <w:rFonts w:cs="Times New Roman"/>
    </w:rPr>
  </w:style>
  <w:style w:type="character" w:customStyle="1" w:styleId="EndNoteBibliographyChar">
    <w:name w:val="EndNote Bibliography Char"/>
    <w:basedOn w:val="Heading1Char"/>
    <w:link w:val="EndNoteBibliography"/>
    <w:rsid w:val="00A4638F"/>
    <w:rPr>
      <w:rFonts w:ascii="Times New Roman" w:eastAsiaTheme="majorEastAsia" w:hAnsi="Times New Roman" w:cs="Times New Roman"/>
      <w:b w:val="0"/>
      <w:bCs w:val="0"/>
      <w:color w:val="000000" w:themeColor="text1"/>
      <w:sz w:val="28"/>
      <w:szCs w:val="32"/>
    </w:rPr>
  </w:style>
  <w:style w:type="character" w:styleId="PlaceholderText">
    <w:name w:val="Placeholder Text"/>
    <w:basedOn w:val="DefaultParagraphFont"/>
    <w:uiPriority w:val="99"/>
    <w:semiHidden/>
    <w:rsid w:val="004B7DED"/>
    <w:rPr>
      <w:color w:val="808080"/>
    </w:rPr>
  </w:style>
  <w:style w:type="paragraph" w:styleId="Caption">
    <w:name w:val="caption"/>
    <w:basedOn w:val="Normal"/>
    <w:next w:val="Normal"/>
    <w:uiPriority w:val="35"/>
    <w:unhideWhenUsed/>
    <w:qFormat/>
    <w:rsid w:val="00482301"/>
    <w:pPr>
      <w:spacing w:after="120" w:line="312" w:lineRule="auto"/>
    </w:pPr>
    <w:rPr>
      <w:bCs/>
      <w:color w:val="000000" w:themeColor="text1"/>
      <w:sz w:val="22"/>
      <w:szCs w:val="18"/>
    </w:rPr>
  </w:style>
  <w:style w:type="character" w:customStyle="1" w:styleId="SubsectionHeadingChar">
    <w:name w:val="Subsection Heading Char"/>
    <w:basedOn w:val="DefaultParagraphFont"/>
    <w:link w:val="SubsectionHeading"/>
    <w:rsid w:val="00482301"/>
    <w:rPr>
      <w:rFonts w:ascii="Arial" w:hAnsi="Arial"/>
      <w:b/>
      <w:bCs/>
      <w:color w:val="000000"/>
      <w:sz w:val="22"/>
    </w:rPr>
  </w:style>
  <w:style w:type="paragraph" w:customStyle="1" w:styleId="Style1">
    <w:name w:val="Style1"/>
    <w:basedOn w:val="Normal"/>
    <w:qFormat/>
    <w:rsid w:val="00482301"/>
    <w:pPr>
      <w:spacing w:after="120" w:line="312" w:lineRule="auto"/>
      <w:ind w:firstLine="720"/>
    </w:pPr>
    <w:rPr>
      <w:sz w:val="22"/>
    </w:rPr>
  </w:style>
  <w:style w:type="character" w:styleId="PageNumber">
    <w:name w:val="page number"/>
    <w:basedOn w:val="DefaultParagraphFont"/>
    <w:uiPriority w:val="99"/>
    <w:semiHidden/>
    <w:unhideWhenUsed/>
    <w:rsid w:val="00482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1112">
      <w:bodyDiv w:val="1"/>
      <w:marLeft w:val="0"/>
      <w:marRight w:val="0"/>
      <w:marTop w:val="0"/>
      <w:marBottom w:val="0"/>
      <w:divBdr>
        <w:top w:val="none" w:sz="0" w:space="0" w:color="auto"/>
        <w:left w:val="none" w:sz="0" w:space="0" w:color="auto"/>
        <w:bottom w:val="none" w:sz="0" w:space="0" w:color="auto"/>
        <w:right w:val="none" w:sz="0" w:space="0" w:color="auto"/>
      </w:divBdr>
    </w:div>
    <w:div w:id="38869559">
      <w:bodyDiv w:val="1"/>
      <w:marLeft w:val="0"/>
      <w:marRight w:val="0"/>
      <w:marTop w:val="0"/>
      <w:marBottom w:val="0"/>
      <w:divBdr>
        <w:top w:val="none" w:sz="0" w:space="0" w:color="auto"/>
        <w:left w:val="none" w:sz="0" w:space="0" w:color="auto"/>
        <w:bottom w:val="none" w:sz="0" w:space="0" w:color="auto"/>
        <w:right w:val="none" w:sz="0" w:space="0" w:color="auto"/>
      </w:divBdr>
    </w:div>
    <w:div w:id="40252234">
      <w:bodyDiv w:val="1"/>
      <w:marLeft w:val="0"/>
      <w:marRight w:val="0"/>
      <w:marTop w:val="0"/>
      <w:marBottom w:val="0"/>
      <w:divBdr>
        <w:top w:val="none" w:sz="0" w:space="0" w:color="auto"/>
        <w:left w:val="none" w:sz="0" w:space="0" w:color="auto"/>
        <w:bottom w:val="none" w:sz="0" w:space="0" w:color="auto"/>
        <w:right w:val="none" w:sz="0" w:space="0" w:color="auto"/>
      </w:divBdr>
    </w:div>
    <w:div w:id="53049086">
      <w:bodyDiv w:val="1"/>
      <w:marLeft w:val="0"/>
      <w:marRight w:val="0"/>
      <w:marTop w:val="0"/>
      <w:marBottom w:val="0"/>
      <w:divBdr>
        <w:top w:val="none" w:sz="0" w:space="0" w:color="auto"/>
        <w:left w:val="none" w:sz="0" w:space="0" w:color="auto"/>
        <w:bottom w:val="none" w:sz="0" w:space="0" w:color="auto"/>
        <w:right w:val="none" w:sz="0" w:space="0" w:color="auto"/>
      </w:divBdr>
    </w:div>
    <w:div w:id="91973876">
      <w:bodyDiv w:val="1"/>
      <w:marLeft w:val="0"/>
      <w:marRight w:val="0"/>
      <w:marTop w:val="0"/>
      <w:marBottom w:val="0"/>
      <w:divBdr>
        <w:top w:val="none" w:sz="0" w:space="0" w:color="auto"/>
        <w:left w:val="none" w:sz="0" w:space="0" w:color="auto"/>
        <w:bottom w:val="none" w:sz="0" w:space="0" w:color="auto"/>
        <w:right w:val="none" w:sz="0" w:space="0" w:color="auto"/>
      </w:divBdr>
    </w:div>
    <w:div w:id="118032399">
      <w:bodyDiv w:val="1"/>
      <w:marLeft w:val="0"/>
      <w:marRight w:val="0"/>
      <w:marTop w:val="0"/>
      <w:marBottom w:val="0"/>
      <w:divBdr>
        <w:top w:val="none" w:sz="0" w:space="0" w:color="auto"/>
        <w:left w:val="none" w:sz="0" w:space="0" w:color="auto"/>
        <w:bottom w:val="none" w:sz="0" w:space="0" w:color="auto"/>
        <w:right w:val="none" w:sz="0" w:space="0" w:color="auto"/>
      </w:divBdr>
    </w:div>
    <w:div w:id="122580102">
      <w:bodyDiv w:val="1"/>
      <w:marLeft w:val="0"/>
      <w:marRight w:val="0"/>
      <w:marTop w:val="0"/>
      <w:marBottom w:val="0"/>
      <w:divBdr>
        <w:top w:val="none" w:sz="0" w:space="0" w:color="auto"/>
        <w:left w:val="none" w:sz="0" w:space="0" w:color="auto"/>
        <w:bottom w:val="none" w:sz="0" w:space="0" w:color="auto"/>
        <w:right w:val="none" w:sz="0" w:space="0" w:color="auto"/>
      </w:divBdr>
      <w:divsChild>
        <w:div w:id="2059083678">
          <w:marLeft w:val="0"/>
          <w:marRight w:val="0"/>
          <w:marTop w:val="0"/>
          <w:marBottom w:val="0"/>
          <w:divBdr>
            <w:top w:val="none" w:sz="0" w:space="0" w:color="auto"/>
            <w:left w:val="none" w:sz="0" w:space="0" w:color="auto"/>
            <w:bottom w:val="none" w:sz="0" w:space="0" w:color="auto"/>
            <w:right w:val="none" w:sz="0" w:space="0" w:color="auto"/>
          </w:divBdr>
          <w:divsChild>
            <w:div w:id="202908434">
              <w:marLeft w:val="0"/>
              <w:marRight w:val="0"/>
              <w:marTop w:val="0"/>
              <w:marBottom w:val="0"/>
              <w:divBdr>
                <w:top w:val="none" w:sz="0" w:space="0" w:color="auto"/>
                <w:left w:val="none" w:sz="0" w:space="0" w:color="auto"/>
                <w:bottom w:val="none" w:sz="0" w:space="0" w:color="auto"/>
                <w:right w:val="none" w:sz="0" w:space="0" w:color="auto"/>
              </w:divBdr>
              <w:divsChild>
                <w:div w:id="18867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5088">
      <w:bodyDiv w:val="1"/>
      <w:marLeft w:val="0"/>
      <w:marRight w:val="0"/>
      <w:marTop w:val="0"/>
      <w:marBottom w:val="0"/>
      <w:divBdr>
        <w:top w:val="none" w:sz="0" w:space="0" w:color="auto"/>
        <w:left w:val="none" w:sz="0" w:space="0" w:color="auto"/>
        <w:bottom w:val="none" w:sz="0" w:space="0" w:color="auto"/>
        <w:right w:val="none" w:sz="0" w:space="0" w:color="auto"/>
      </w:divBdr>
    </w:div>
    <w:div w:id="194393004">
      <w:bodyDiv w:val="1"/>
      <w:marLeft w:val="0"/>
      <w:marRight w:val="0"/>
      <w:marTop w:val="0"/>
      <w:marBottom w:val="0"/>
      <w:divBdr>
        <w:top w:val="none" w:sz="0" w:space="0" w:color="auto"/>
        <w:left w:val="none" w:sz="0" w:space="0" w:color="auto"/>
        <w:bottom w:val="none" w:sz="0" w:space="0" w:color="auto"/>
        <w:right w:val="none" w:sz="0" w:space="0" w:color="auto"/>
      </w:divBdr>
    </w:div>
    <w:div w:id="214850076">
      <w:bodyDiv w:val="1"/>
      <w:marLeft w:val="0"/>
      <w:marRight w:val="0"/>
      <w:marTop w:val="0"/>
      <w:marBottom w:val="0"/>
      <w:divBdr>
        <w:top w:val="none" w:sz="0" w:space="0" w:color="auto"/>
        <w:left w:val="none" w:sz="0" w:space="0" w:color="auto"/>
        <w:bottom w:val="none" w:sz="0" w:space="0" w:color="auto"/>
        <w:right w:val="none" w:sz="0" w:space="0" w:color="auto"/>
      </w:divBdr>
    </w:div>
    <w:div w:id="244729952">
      <w:bodyDiv w:val="1"/>
      <w:marLeft w:val="0"/>
      <w:marRight w:val="0"/>
      <w:marTop w:val="0"/>
      <w:marBottom w:val="0"/>
      <w:divBdr>
        <w:top w:val="none" w:sz="0" w:space="0" w:color="auto"/>
        <w:left w:val="none" w:sz="0" w:space="0" w:color="auto"/>
        <w:bottom w:val="none" w:sz="0" w:space="0" w:color="auto"/>
        <w:right w:val="none" w:sz="0" w:space="0" w:color="auto"/>
      </w:divBdr>
    </w:div>
    <w:div w:id="281310029">
      <w:bodyDiv w:val="1"/>
      <w:marLeft w:val="0"/>
      <w:marRight w:val="0"/>
      <w:marTop w:val="0"/>
      <w:marBottom w:val="0"/>
      <w:divBdr>
        <w:top w:val="none" w:sz="0" w:space="0" w:color="auto"/>
        <w:left w:val="none" w:sz="0" w:space="0" w:color="auto"/>
        <w:bottom w:val="none" w:sz="0" w:space="0" w:color="auto"/>
        <w:right w:val="none" w:sz="0" w:space="0" w:color="auto"/>
      </w:divBdr>
    </w:div>
    <w:div w:id="286399443">
      <w:bodyDiv w:val="1"/>
      <w:marLeft w:val="0"/>
      <w:marRight w:val="0"/>
      <w:marTop w:val="0"/>
      <w:marBottom w:val="0"/>
      <w:divBdr>
        <w:top w:val="none" w:sz="0" w:space="0" w:color="auto"/>
        <w:left w:val="none" w:sz="0" w:space="0" w:color="auto"/>
        <w:bottom w:val="none" w:sz="0" w:space="0" w:color="auto"/>
        <w:right w:val="none" w:sz="0" w:space="0" w:color="auto"/>
      </w:divBdr>
    </w:div>
    <w:div w:id="289752174">
      <w:bodyDiv w:val="1"/>
      <w:marLeft w:val="0"/>
      <w:marRight w:val="0"/>
      <w:marTop w:val="0"/>
      <w:marBottom w:val="0"/>
      <w:divBdr>
        <w:top w:val="none" w:sz="0" w:space="0" w:color="auto"/>
        <w:left w:val="none" w:sz="0" w:space="0" w:color="auto"/>
        <w:bottom w:val="none" w:sz="0" w:space="0" w:color="auto"/>
        <w:right w:val="none" w:sz="0" w:space="0" w:color="auto"/>
      </w:divBdr>
    </w:div>
    <w:div w:id="505511679">
      <w:bodyDiv w:val="1"/>
      <w:marLeft w:val="0"/>
      <w:marRight w:val="0"/>
      <w:marTop w:val="0"/>
      <w:marBottom w:val="0"/>
      <w:divBdr>
        <w:top w:val="none" w:sz="0" w:space="0" w:color="auto"/>
        <w:left w:val="none" w:sz="0" w:space="0" w:color="auto"/>
        <w:bottom w:val="none" w:sz="0" w:space="0" w:color="auto"/>
        <w:right w:val="none" w:sz="0" w:space="0" w:color="auto"/>
      </w:divBdr>
    </w:div>
    <w:div w:id="581647163">
      <w:bodyDiv w:val="1"/>
      <w:marLeft w:val="0"/>
      <w:marRight w:val="0"/>
      <w:marTop w:val="0"/>
      <w:marBottom w:val="0"/>
      <w:divBdr>
        <w:top w:val="none" w:sz="0" w:space="0" w:color="auto"/>
        <w:left w:val="none" w:sz="0" w:space="0" w:color="auto"/>
        <w:bottom w:val="none" w:sz="0" w:space="0" w:color="auto"/>
        <w:right w:val="none" w:sz="0" w:space="0" w:color="auto"/>
      </w:divBdr>
    </w:div>
    <w:div w:id="599417084">
      <w:bodyDiv w:val="1"/>
      <w:marLeft w:val="0"/>
      <w:marRight w:val="0"/>
      <w:marTop w:val="0"/>
      <w:marBottom w:val="0"/>
      <w:divBdr>
        <w:top w:val="none" w:sz="0" w:space="0" w:color="auto"/>
        <w:left w:val="none" w:sz="0" w:space="0" w:color="auto"/>
        <w:bottom w:val="none" w:sz="0" w:space="0" w:color="auto"/>
        <w:right w:val="none" w:sz="0" w:space="0" w:color="auto"/>
      </w:divBdr>
    </w:div>
    <w:div w:id="754938792">
      <w:bodyDiv w:val="1"/>
      <w:marLeft w:val="0"/>
      <w:marRight w:val="0"/>
      <w:marTop w:val="0"/>
      <w:marBottom w:val="0"/>
      <w:divBdr>
        <w:top w:val="none" w:sz="0" w:space="0" w:color="auto"/>
        <w:left w:val="none" w:sz="0" w:space="0" w:color="auto"/>
        <w:bottom w:val="none" w:sz="0" w:space="0" w:color="auto"/>
        <w:right w:val="none" w:sz="0" w:space="0" w:color="auto"/>
      </w:divBdr>
    </w:div>
    <w:div w:id="783228860">
      <w:bodyDiv w:val="1"/>
      <w:marLeft w:val="0"/>
      <w:marRight w:val="0"/>
      <w:marTop w:val="0"/>
      <w:marBottom w:val="0"/>
      <w:divBdr>
        <w:top w:val="none" w:sz="0" w:space="0" w:color="auto"/>
        <w:left w:val="none" w:sz="0" w:space="0" w:color="auto"/>
        <w:bottom w:val="none" w:sz="0" w:space="0" w:color="auto"/>
        <w:right w:val="none" w:sz="0" w:space="0" w:color="auto"/>
      </w:divBdr>
    </w:div>
    <w:div w:id="796024974">
      <w:bodyDiv w:val="1"/>
      <w:marLeft w:val="0"/>
      <w:marRight w:val="0"/>
      <w:marTop w:val="0"/>
      <w:marBottom w:val="0"/>
      <w:divBdr>
        <w:top w:val="none" w:sz="0" w:space="0" w:color="auto"/>
        <w:left w:val="none" w:sz="0" w:space="0" w:color="auto"/>
        <w:bottom w:val="none" w:sz="0" w:space="0" w:color="auto"/>
        <w:right w:val="none" w:sz="0" w:space="0" w:color="auto"/>
      </w:divBdr>
    </w:div>
    <w:div w:id="850920002">
      <w:bodyDiv w:val="1"/>
      <w:marLeft w:val="0"/>
      <w:marRight w:val="0"/>
      <w:marTop w:val="0"/>
      <w:marBottom w:val="0"/>
      <w:divBdr>
        <w:top w:val="none" w:sz="0" w:space="0" w:color="auto"/>
        <w:left w:val="none" w:sz="0" w:space="0" w:color="auto"/>
        <w:bottom w:val="none" w:sz="0" w:space="0" w:color="auto"/>
        <w:right w:val="none" w:sz="0" w:space="0" w:color="auto"/>
      </w:divBdr>
    </w:div>
    <w:div w:id="853960120">
      <w:bodyDiv w:val="1"/>
      <w:marLeft w:val="0"/>
      <w:marRight w:val="0"/>
      <w:marTop w:val="0"/>
      <w:marBottom w:val="0"/>
      <w:divBdr>
        <w:top w:val="none" w:sz="0" w:space="0" w:color="auto"/>
        <w:left w:val="none" w:sz="0" w:space="0" w:color="auto"/>
        <w:bottom w:val="none" w:sz="0" w:space="0" w:color="auto"/>
        <w:right w:val="none" w:sz="0" w:space="0" w:color="auto"/>
      </w:divBdr>
    </w:div>
    <w:div w:id="954990944">
      <w:bodyDiv w:val="1"/>
      <w:marLeft w:val="0"/>
      <w:marRight w:val="0"/>
      <w:marTop w:val="0"/>
      <w:marBottom w:val="0"/>
      <w:divBdr>
        <w:top w:val="none" w:sz="0" w:space="0" w:color="auto"/>
        <w:left w:val="none" w:sz="0" w:space="0" w:color="auto"/>
        <w:bottom w:val="none" w:sz="0" w:space="0" w:color="auto"/>
        <w:right w:val="none" w:sz="0" w:space="0" w:color="auto"/>
      </w:divBdr>
    </w:div>
    <w:div w:id="956911206">
      <w:bodyDiv w:val="1"/>
      <w:marLeft w:val="0"/>
      <w:marRight w:val="0"/>
      <w:marTop w:val="0"/>
      <w:marBottom w:val="0"/>
      <w:divBdr>
        <w:top w:val="none" w:sz="0" w:space="0" w:color="auto"/>
        <w:left w:val="none" w:sz="0" w:space="0" w:color="auto"/>
        <w:bottom w:val="none" w:sz="0" w:space="0" w:color="auto"/>
        <w:right w:val="none" w:sz="0" w:space="0" w:color="auto"/>
      </w:divBdr>
    </w:div>
    <w:div w:id="972096843">
      <w:bodyDiv w:val="1"/>
      <w:marLeft w:val="0"/>
      <w:marRight w:val="0"/>
      <w:marTop w:val="0"/>
      <w:marBottom w:val="0"/>
      <w:divBdr>
        <w:top w:val="none" w:sz="0" w:space="0" w:color="auto"/>
        <w:left w:val="none" w:sz="0" w:space="0" w:color="auto"/>
        <w:bottom w:val="none" w:sz="0" w:space="0" w:color="auto"/>
        <w:right w:val="none" w:sz="0" w:space="0" w:color="auto"/>
      </w:divBdr>
    </w:div>
    <w:div w:id="1002928537">
      <w:bodyDiv w:val="1"/>
      <w:marLeft w:val="0"/>
      <w:marRight w:val="0"/>
      <w:marTop w:val="0"/>
      <w:marBottom w:val="0"/>
      <w:divBdr>
        <w:top w:val="none" w:sz="0" w:space="0" w:color="auto"/>
        <w:left w:val="none" w:sz="0" w:space="0" w:color="auto"/>
        <w:bottom w:val="none" w:sz="0" w:space="0" w:color="auto"/>
        <w:right w:val="none" w:sz="0" w:space="0" w:color="auto"/>
      </w:divBdr>
      <w:divsChild>
        <w:div w:id="744885864">
          <w:marLeft w:val="0"/>
          <w:marRight w:val="0"/>
          <w:marTop w:val="0"/>
          <w:marBottom w:val="0"/>
          <w:divBdr>
            <w:top w:val="none" w:sz="0" w:space="0" w:color="auto"/>
            <w:left w:val="none" w:sz="0" w:space="0" w:color="auto"/>
            <w:bottom w:val="none" w:sz="0" w:space="0" w:color="auto"/>
            <w:right w:val="none" w:sz="0" w:space="0" w:color="auto"/>
          </w:divBdr>
          <w:divsChild>
            <w:div w:id="290602189">
              <w:marLeft w:val="0"/>
              <w:marRight w:val="0"/>
              <w:marTop w:val="0"/>
              <w:marBottom w:val="0"/>
              <w:divBdr>
                <w:top w:val="none" w:sz="0" w:space="0" w:color="auto"/>
                <w:left w:val="none" w:sz="0" w:space="0" w:color="auto"/>
                <w:bottom w:val="none" w:sz="0" w:space="0" w:color="auto"/>
                <w:right w:val="none" w:sz="0" w:space="0" w:color="auto"/>
              </w:divBdr>
              <w:divsChild>
                <w:div w:id="19091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56988">
      <w:bodyDiv w:val="1"/>
      <w:marLeft w:val="0"/>
      <w:marRight w:val="0"/>
      <w:marTop w:val="0"/>
      <w:marBottom w:val="0"/>
      <w:divBdr>
        <w:top w:val="none" w:sz="0" w:space="0" w:color="auto"/>
        <w:left w:val="none" w:sz="0" w:space="0" w:color="auto"/>
        <w:bottom w:val="none" w:sz="0" w:space="0" w:color="auto"/>
        <w:right w:val="none" w:sz="0" w:space="0" w:color="auto"/>
      </w:divBdr>
    </w:div>
    <w:div w:id="1030110461">
      <w:bodyDiv w:val="1"/>
      <w:marLeft w:val="0"/>
      <w:marRight w:val="0"/>
      <w:marTop w:val="0"/>
      <w:marBottom w:val="0"/>
      <w:divBdr>
        <w:top w:val="none" w:sz="0" w:space="0" w:color="auto"/>
        <w:left w:val="none" w:sz="0" w:space="0" w:color="auto"/>
        <w:bottom w:val="none" w:sz="0" w:space="0" w:color="auto"/>
        <w:right w:val="none" w:sz="0" w:space="0" w:color="auto"/>
      </w:divBdr>
    </w:div>
    <w:div w:id="1145972354">
      <w:bodyDiv w:val="1"/>
      <w:marLeft w:val="0"/>
      <w:marRight w:val="0"/>
      <w:marTop w:val="0"/>
      <w:marBottom w:val="0"/>
      <w:divBdr>
        <w:top w:val="none" w:sz="0" w:space="0" w:color="auto"/>
        <w:left w:val="none" w:sz="0" w:space="0" w:color="auto"/>
        <w:bottom w:val="none" w:sz="0" w:space="0" w:color="auto"/>
        <w:right w:val="none" w:sz="0" w:space="0" w:color="auto"/>
      </w:divBdr>
    </w:div>
    <w:div w:id="1209877709">
      <w:bodyDiv w:val="1"/>
      <w:marLeft w:val="0"/>
      <w:marRight w:val="0"/>
      <w:marTop w:val="0"/>
      <w:marBottom w:val="0"/>
      <w:divBdr>
        <w:top w:val="none" w:sz="0" w:space="0" w:color="auto"/>
        <w:left w:val="none" w:sz="0" w:space="0" w:color="auto"/>
        <w:bottom w:val="none" w:sz="0" w:space="0" w:color="auto"/>
        <w:right w:val="none" w:sz="0" w:space="0" w:color="auto"/>
      </w:divBdr>
    </w:div>
    <w:div w:id="1220481290">
      <w:bodyDiv w:val="1"/>
      <w:marLeft w:val="0"/>
      <w:marRight w:val="0"/>
      <w:marTop w:val="0"/>
      <w:marBottom w:val="0"/>
      <w:divBdr>
        <w:top w:val="none" w:sz="0" w:space="0" w:color="auto"/>
        <w:left w:val="none" w:sz="0" w:space="0" w:color="auto"/>
        <w:bottom w:val="none" w:sz="0" w:space="0" w:color="auto"/>
        <w:right w:val="none" w:sz="0" w:space="0" w:color="auto"/>
      </w:divBdr>
    </w:div>
    <w:div w:id="1243568061">
      <w:bodyDiv w:val="1"/>
      <w:marLeft w:val="0"/>
      <w:marRight w:val="0"/>
      <w:marTop w:val="0"/>
      <w:marBottom w:val="0"/>
      <w:divBdr>
        <w:top w:val="none" w:sz="0" w:space="0" w:color="auto"/>
        <w:left w:val="none" w:sz="0" w:space="0" w:color="auto"/>
        <w:bottom w:val="none" w:sz="0" w:space="0" w:color="auto"/>
        <w:right w:val="none" w:sz="0" w:space="0" w:color="auto"/>
      </w:divBdr>
    </w:div>
    <w:div w:id="1302077520">
      <w:bodyDiv w:val="1"/>
      <w:marLeft w:val="0"/>
      <w:marRight w:val="0"/>
      <w:marTop w:val="0"/>
      <w:marBottom w:val="0"/>
      <w:divBdr>
        <w:top w:val="none" w:sz="0" w:space="0" w:color="auto"/>
        <w:left w:val="none" w:sz="0" w:space="0" w:color="auto"/>
        <w:bottom w:val="none" w:sz="0" w:space="0" w:color="auto"/>
        <w:right w:val="none" w:sz="0" w:space="0" w:color="auto"/>
      </w:divBdr>
    </w:div>
    <w:div w:id="1319772581">
      <w:bodyDiv w:val="1"/>
      <w:marLeft w:val="0"/>
      <w:marRight w:val="0"/>
      <w:marTop w:val="0"/>
      <w:marBottom w:val="0"/>
      <w:divBdr>
        <w:top w:val="none" w:sz="0" w:space="0" w:color="auto"/>
        <w:left w:val="none" w:sz="0" w:space="0" w:color="auto"/>
        <w:bottom w:val="none" w:sz="0" w:space="0" w:color="auto"/>
        <w:right w:val="none" w:sz="0" w:space="0" w:color="auto"/>
      </w:divBdr>
    </w:div>
    <w:div w:id="1348170564">
      <w:bodyDiv w:val="1"/>
      <w:marLeft w:val="0"/>
      <w:marRight w:val="0"/>
      <w:marTop w:val="0"/>
      <w:marBottom w:val="0"/>
      <w:divBdr>
        <w:top w:val="none" w:sz="0" w:space="0" w:color="auto"/>
        <w:left w:val="none" w:sz="0" w:space="0" w:color="auto"/>
        <w:bottom w:val="none" w:sz="0" w:space="0" w:color="auto"/>
        <w:right w:val="none" w:sz="0" w:space="0" w:color="auto"/>
      </w:divBdr>
    </w:div>
    <w:div w:id="1358233820">
      <w:bodyDiv w:val="1"/>
      <w:marLeft w:val="0"/>
      <w:marRight w:val="0"/>
      <w:marTop w:val="0"/>
      <w:marBottom w:val="0"/>
      <w:divBdr>
        <w:top w:val="none" w:sz="0" w:space="0" w:color="auto"/>
        <w:left w:val="none" w:sz="0" w:space="0" w:color="auto"/>
        <w:bottom w:val="none" w:sz="0" w:space="0" w:color="auto"/>
        <w:right w:val="none" w:sz="0" w:space="0" w:color="auto"/>
      </w:divBdr>
    </w:div>
    <w:div w:id="1360547476">
      <w:bodyDiv w:val="1"/>
      <w:marLeft w:val="0"/>
      <w:marRight w:val="0"/>
      <w:marTop w:val="0"/>
      <w:marBottom w:val="0"/>
      <w:divBdr>
        <w:top w:val="none" w:sz="0" w:space="0" w:color="auto"/>
        <w:left w:val="none" w:sz="0" w:space="0" w:color="auto"/>
        <w:bottom w:val="none" w:sz="0" w:space="0" w:color="auto"/>
        <w:right w:val="none" w:sz="0" w:space="0" w:color="auto"/>
      </w:divBdr>
    </w:div>
    <w:div w:id="1415974506">
      <w:bodyDiv w:val="1"/>
      <w:marLeft w:val="0"/>
      <w:marRight w:val="0"/>
      <w:marTop w:val="0"/>
      <w:marBottom w:val="0"/>
      <w:divBdr>
        <w:top w:val="none" w:sz="0" w:space="0" w:color="auto"/>
        <w:left w:val="none" w:sz="0" w:space="0" w:color="auto"/>
        <w:bottom w:val="none" w:sz="0" w:space="0" w:color="auto"/>
        <w:right w:val="none" w:sz="0" w:space="0" w:color="auto"/>
      </w:divBdr>
    </w:div>
    <w:div w:id="1549300000">
      <w:bodyDiv w:val="1"/>
      <w:marLeft w:val="0"/>
      <w:marRight w:val="0"/>
      <w:marTop w:val="0"/>
      <w:marBottom w:val="0"/>
      <w:divBdr>
        <w:top w:val="none" w:sz="0" w:space="0" w:color="auto"/>
        <w:left w:val="none" w:sz="0" w:space="0" w:color="auto"/>
        <w:bottom w:val="none" w:sz="0" w:space="0" w:color="auto"/>
        <w:right w:val="none" w:sz="0" w:space="0" w:color="auto"/>
      </w:divBdr>
    </w:div>
    <w:div w:id="1568882080">
      <w:bodyDiv w:val="1"/>
      <w:marLeft w:val="0"/>
      <w:marRight w:val="0"/>
      <w:marTop w:val="0"/>
      <w:marBottom w:val="0"/>
      <w:divBdr>
        <w:top w:val="none" w:sz="0" w:space="0" w:color="auto"/>
        <w:left w:val="none" w:sz="0" w:space="0" w:color="auto"/>
        <w:bottom w:val="none" w:sz="0" w:space="0" w:color="auto"/>
        <w:right w:val="none" w:sz="0" w:space="0" w:color="auto"/>
      </w:divBdr>
    </w:div>
    <w:div w:id="1598514103">
      <w:bodyDiv w:val="1"/>
      <w:marLeft w:val="0"/>
      <w:marRight w:val="0"/>
      <w:marTop w:val="0"/>
      <w:marBottom w:val="0"/>
      <w:divBdr>
        <w:top w:val="none" w:sz="0" w:space="0" w:color="auto"/>
        <w:left w:val="none" w:sz="0" w:space="0" w:color="auto"/>
        <w:bottom w:val="none" w:sz="0" w:space="0" w:color="auto"/>
        <w:right w:val="none" w:sz="0" w:space="0" w:color="auto"/>
      </w:divBdr>
    </w:div>
    <w:div w:id="1635603153">
      <w:bodyDiv w:val="1"/>
      <w:marLeft w:val="0"/>
      <w:marRight w:val="0"/>
      <w:marTop w:val="0"/>
      <w:marBottom w:val="0"/>
      <w:divBdr>
        <w:top w:val="none" w:sz="0" w:space="0" w:color="auto"/>
        <w:left w:val="none" w:sz="0" w:space="0" w:color="auto"/>
        <w:bottom w:val="none" w:sz="0" w:space="0" w:color="auto"/>
        <w:right w:val="none" w:sz="0" w:space="0" w:color="auto"/>
      </w:divBdr>
    </w:div>
    <w:div w:id="1671443788">
      <w:bodyDiv w:val="1"/>
      <w:marLeft w:val="0"/>
      <w:marRight w:val="0"/>
      <w:marTop w:val="0"/>
      <w:marBottom w:val="0"/>
      <w:divBdr>
        <w:top w:val="none" w:sz="0" w:space="0" w:color="auto"/>
        <w:left w:val="none" w:sz="0" w:space="0" w:color="auto"/>
        <w:bottom w:val="none" w:sz="0" w:space="0" w:color="auto"/>
        <w:right w:val="none" w:sz="0" w:space="0" w:color="auto"/>
      </w:divBdr>
    </w:div>
    <w:div w:id="1680884179">
      <w:bodyDiv w:val="1"/>
      <w:marLeft w:val="0"/>
      <w:marRight w:val="0"/>
      <w:marTop w:val="0"/>
      <w:marBottom w:val="0"/>
      <w:divBdr>
        <w:top w:val="none" w:sz="0" w:space="0" w:color="auto"/>
        <w:left w:val="none" w:sz="0" w:space="0" w:color="auto"/>
        <w:bottom w:val="none" w:sz="0" w:space="0" w:color="auto"/>
        <w:right w:val="none" w:sz="0" w:space="0" w:color="auto"/>
      </w:divBdr>
    </w:div>
    <w:div w:id="1708332881">
      <w:bodyDiv w:val="1"/>
      <w:marLeft w:val="0"/>
      <w:marRight w:val="0"/>
      <w:marTop w:val="0"/>
      <w:marBottom w:val="0"/>
      <w:divBdr>
        <w:top w:val="none" w:sz="0" w:space="0" w:color="auto"/>
        <w:left w:val="none" w:sz="0" w:space="0" w:color="auto"/>
        <w:bottom w:val="none" w:sz="0" w:space="0" w:color="auto"/>
        <w:right w:val="none" w:sz="0" w:space="0" w:color="auto"/>
      </w:divBdr>
    </w:div>
    <w:div w:id="1751460155">
      <w:bodyDiv w:val="1"/>
      <w:marLeft w:val="0"/>
      <w:marRight w:val="0"/>
      <w:marTop w:val="0"/>
      <w:marBottom w:val="0"/>
      <w:divBdr>
        <w:top w:val="none" w:sz="0" w:space="0" w:color="auto"/>
        <w:left w:val="none" w:sz="0" w:space="0" w:color="auto"/>
        <w:bottom w:val="none" w:sz="0" w:space="0" w:color="auto"/>
        <w:right w:val="none" w:sz="0" w:space="0" w:color="auto"/>
      </w:divBdr>
    </w:div>
    <w:div w:id="1773015491">
      <w:bodyDiv w:val="1"/>
      <w:marLeft w:val="0"/>
      <w:marRight w:val="0"/>
      <w:marTop w:val="0"/>
      <w:marBottom w:val="0"/>
      <w:divBdr>
        <w:top w:val="none" w:sz="0" w:space="0" w:color="auto"/>
        <w:left w:val="none" w:sz="0" w:space="0" w:color="auto"/>
        <w:bottom w:val="none" w:sz="0" w:space="0" w:color="auto"/>
        <w:right w:val="none" w:sz="0" w:space="0" w:color="auto"/>
      </w:divBdr>
    </w:div>
    <w:div w:id="1878814873">
      <w:bodyDiv w:val="1"/>
      <w:marLeft w:val="0"/>
      <w:marRight w:val="0"/>
      <w:marTop w:val="0"/>
      <w:marBottom w:val="0"/>
      <w:divBdr>
        <w:top w:val="none" w:sz="0" w:space="0" w:color="auto"/>
        <w:left w:val="none" w:sz="0" w:space="0" w:color="auto"/>
        <w:bottom w:val="none" w:sz="0" w:space="0" w:color="auto"/>
        <w:right w:val="none" w:sz="0" w:space="0" w:color="auto"/>
      </w:divBdr>
    </w:div>
    <w:div w:id="2053528468">
      <w:bodyDiv w:val="1"/>
      <w:marLeft w:val="0"/>
      <w:marRight w:val="0"/>
      <w:marTop w:val="0"/>
      <w:marBottom w:val="0"/>
      <w:divBdr>
        <w:top w:val="none" w:sz="0" w:space="0" w:color="auto"/>
        <w:left w:val="none" w:sz="0" w:space="0" w:color="auto"/>
        <w:bottom w:val="none" w:sz="0" w:space="0" w:color="auto"/>
        <w:right w:val="none" w:sz="0" w:space="0" w:color="auto"/>
      </w:divBdr>
    </w:div>
    <w:div w:id="2084713299">
      <w:bodyDiv w:val="1"/>
      <w:marLeft w:val="0"/>
      <w:marRight w:val="0"/>
      <w:marTop w:val="0"/>
      <w:marBottom w:val="0"/>
      <w:divBdr>
        <w:top w:val="none" w:sz="0" w:space="0" w:color="auto"/>
        <w:left w:val="none" w:sz="0" w:space="0" w:color="auto"/>
        <w:bottom w:val="none" w:sz="0" w:space="0" w:color="auto"/>
        <w:right w:val="none" w:sz="0" w:space="0" w:color="auto"/>
      </w:divBdr>
    </w:div>
    <w:div w:id="2110807068">
      <w:bodyDiv w:val="1"/>
      <w:marLeft w:val="0"/>
      <w:marRight w:val="0"/>
      <w:marTop w:val="0"/>
      <w:marBottom w:val="0"/>
      <w:divBdr>
        <w:top w:val="none" w:sz="0" w:space="0" w:color="auto"/>
        <w:left w:val="none" w:sz="0" w:space="0" w:color="auto"/>
        <w:bottom w:val="none" w:sz="0" w:space="0" w:color="auto"/>
        <w:right w:val="none" w:sz="0" w:space="0" w:color="auto"/>
      </w:divBdr>
    </w:div>
    <w:div w:id="2112159975">
      <w:bodyDiv w:val="1"/>
      <w:marLeft w:val="0"/>
      <w:marRight w:val="0"/>
      <w:marTop w:val="0"/>
      <w:marBottom w:val="0"/>
      <w:divBdr>
        <w:top w:val="none" w:sz="0" w:space="0" w:color="auto"/>
        <w:left w:val="none" w:sz="0" w:space="0" w:color="auto"/>
        <w:bottom w:val="none" w:sz="0" w:space="0" w:color="auto"/>
        <w:right w:val="none" w:sz="0" w:space="0" w:color="auto"/>
      </w:divBdr>
    </w:div>
    <w:div w:id="2134322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3BD2-FAAB-0749-91E0-E89FB6AB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19980</Words>
  <Characters>113887</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Perica</dc:creator>
  <cp:keywords/>
  <dc:description/>
  <cp:lastModifiedBy>Mathy, Chris</cp:lastModifiedBy>
  <cp:revision>2</cp:revision>
  <cp:lastPrinted>2021-06-25T00:04:00Z</cp:lastPrinted>
  <dcterms:created xsi:type="dcterms:W3CDTF">2021-07-01T01:37:00Z</dcterms:created>
  <dcterms:modified xsi:type="dcterms:W3CDTF">2021-07-01T01:37:00Z</dcterms:modified>
  <cp:category/>
</cp:coreProperties>
</file>